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C16" w:rsidRPr="00B73453" w:rsidRDefault="00B87C16" w:rsidP="00B87C16">
      <w:pPr>
        <w:spacing w:after="0" w:line="240" w:lineRule="auto"/>
        <w:rPr>
          <w:rFonts w:ascii="Times New Roman" w:hAnsi="Times New Roman" w:cs="Times New Roman"/>
        </w:rPr>
      </w:pPr>
      <w:bookmarkStart w:id="0" w:name="_GoBack"/>
      <w:bookmarkEnd w:id="0"/>
    </w:p>
    <w:p w:rsidR="00B87C16" w:rsidRPr="00D304A8" w:rsidRDefault="00FE5CAF" w:rsidP="00B87C16">
      <w:pPr>
        <w:spacing w:after="0" w:line="240" w:lineRule="auto"/>
        <w:rPr>
          <w:rFonts w:ascii="Times New Roman" w:hAnsi="Times New Roman" w:cs="Times New Roman"/>
          <w:b/>
          <w:rPrChange w:id="1" w:author="DOBRANSKI , SHANNON P" w:date="2012-12-04T15:23:00Z">
            <w:rPr>
              <w:rFonts w:ascii="Times New Roman" w:hAnsi="Times New Roman" w:cs="Times New Roman"/>
            </w:rPr>
          </w:rPrChange>
        </w:rPr>
      </w:pPr>
      <w:r w:rsidRPr="00D304A8">
        <w:rPr>
          <w:rFonts w:ascii="Times New Roman" w:hAnsi="Times New Roman" w:cs="Times New Roman"/>
          <w:b/>
          <w:rPrChange w:id="2" w:author="DOBRANSKI , SHANNON P" w:date="2012-12-04T15:23:00Z">
            <w:rPr>
              <w:rFonts w:ascii="Times New Roman" w:hAnsi="Times New Roman" w:cs="Times New Roman"/>
            </w:rPr>
          </w:rPrChange>
        </w:rPr>
        <w:t xml:space="preserve">Professor </w:t>
      </w:r>
      <w:r w:rsidR="00B87C16" w:rsidRPr="00D304A8">
        <w:rPr>
          <w:rFonts w:ascii="Times New Roman" w:hAnsi="Times New Roman" w:cs="Times New Roman"/>
          <w:b/>
          <w:rPrChange w:id="3" w:author="DOBRANSKI , SHANNON P" w:date="2012-12-04T15:23:00Z">
            <w:rPr>
              <w:rFonts w:ascii="Times New Roman" w:hAnsi="Times New Roman" w:cs="Times New Roman"/>
            </w:rPr>
          </w:rPrChange>
        </w:rPr>
        <w:t>Kathleen Ann Goonan</w:t>
      </w:r>
    </w:p>
    <w:p w:rsidR="00B87C16" w:rsidRPr="00B73453" w:rsidRDefault="00C84130" w:rsidP="00B87C16">
      <w:pPr>
        <w:spacing w:after="0" w:line="240" w:lineRule="auto"/>
        <w:rPr>
          <w:rFonts w:ascii="Times New Roman" w:hAnsi="Times New Roman" w:cs="Times New Roman"/>
        </w:rPr>
      </w:pPr>
      <w:hyperlink r:id="rId4" w:history="1">
        <w:r w:rsidR="00B87C16" w:rsidRPr="00B73453">
          <w:rPr>
            <w:rStyle w:val="Hyperlink"/>
            <w:rFonts w:ascii="Times New Roman" w:hAnsi="Times New Roman" w:cs="Times New Roman"/>
          </w:rPr>
          <w:t>kathleen.goonan@lmc.gatech.edu</w:t>
        </w:r>
      </w:hyperlink>
    </w:p>
    <w:p w:rsidR="00B87C16" w:rsidRPr="00B73453" w:rsidRDefault="00C84130" w:rsidP="00B87C16">
      <w:pPr>
        <w:spacing w:after="0" w:line="240" w:lineRule="auto"/>
        <w:rPr>
          <w:rFonts w:ascii="Times New Roman" w:hAnsi="Times New Roman" w:cs="Times New Roman"/>
        </w:rPr>
      </w:pPr>
      <w:hyperlink r:id="rId5" w:history="1">
        <w:r w:rsidR="00B87C16" w:rsidRPr="00B73453">
          <w:rPr>
            <w:rStyle w:val="Hyperlink"/>
            <w:rFonts w:ascii="Times New Roman" w:hAnsi="Times New Roman" w:cs="Times New Roman"/>
          </w:rPr>
          <w:t>kathleen@goonan.com</w:t>
        </w:r>
      </w:hyperlink>
    </w:p>
    <w:p w:rsidR="00FE5CAF" w:rsidRDefault="00FE5CAF" w:rsidP="00B87C16">
      <w:pPr>
        <w:spacing w:after="0" w:line="240" w:lineRule="auto"/>
        <w:rPr>
          <w:rFonts w:ascii="Times New Roman" w:hAnsi="Times New Roman" w:cs="Times New Roman"/>
        </w:rPr>
      </w:pPr>
      <w:r w:rsidRPr="00B73453">
        <w:rPr>
          <w:rFonts w:ascii="Times New Roman" w:hAnsi="Times New Roman" w:cs="Times New Roman"/>
        </w:rPr>
        <w:t xml:space="preserve">Skiles 306 </w:t>
      </w:r>
    </w:p>
    <w:p w:rsidR="000C6910" w:rsidRPr="00B73453" w:rsidRDefault="000C6910" w:rsidP="00B87C16">
      <w:pPr>
        <w:spacing w:after="0" w:line="240" w:lineRule="auto"/>
        <w:rPr>
          <w:rFonts w:ascii="Times New Roman" w:hAnsi="Times New Roman" w:cs="Times New Roman"/>
        </w:rPr>
      </w:pPr>
      <w:r>
        <w:rPr>
          <w:rFonts w:ascii="Times New Roman" w:hAnsi="Times New Roman" w:cs="Times New Roman"/>
        </w:rPr>
        <w:t>Office Hours 11-12 T/</w:t>
      </w:r>
      <w:proofErr w:type="spellStart"/>
      <w:r>
        <w:rPr>
          <w:rFonts w:ascii="Times New Roman" w:hAnsi="Times New Roman" w:cs="Times New Roman"/>
        </w:rPr>
        <w:t>Th</w:t>
      </w:r>
      <w:proofErr w:type="spellEnd"/>
      <w:r>
        <w:rPr>
          <w:rFonts w:ascii="Times New Roman" w:hAnsi="Times New Roman" w:cs="Times New Roman"/>
        </w:rPr>
        <w:t xml:space="preserve"> and by appointment</w:t>
      </w:r>
    </w:p>
    <w:p w:rsidR="00FE5CAF" w:rsidRPr="00B73453" w:rsidRDefault="00FE5CAF" w:rsidP="00B87C16">
      <w:pPr>
        <w:spacing w:after="0" w:line="240" w:lineRule="auto"/>
        <w:rPr>
          <w:rFonts w:ascii="Times New Roman" w:hAnsi="Times New Roman" w:cs="Times New Roman"/>
        </w:rPr>
      </w:pPr>
    </w:p>
    <w:p w:rsidR="00B87C16" w:rsidRPr="00D304A8" w:rsidRDefault="00B87C16" w:rsidP="00B87C16">
      <w:pPr>
        <w:spacing w:after="0" w:line="240" w:lineRule="auto"/>
        <w:rPr>
          <w:rFonts w:ascii="Times New Roman" w:hAnsi="Times New Roman" w:cs="Times New Roman"/>
          <w:b/>
        </w:rPr>
      </w:pPr>
      <w:r w:rsidRPr="00D304A8">
        <w:rPr>
          <w:rFonts w:ascii="Times New Roman" w:hAnsi="Times New Roman" w:cs="Times New Roman"/>
          <w:b/>
        </w:rPr>
        <w:t>LMC 3302</w:t>
      </w:r>
      <w:del w:id="4" w:author="DOBRANSKI , SHANNON P" w:date="2012-12-04T15:23:00Z">
        <w:r w:rsidRPr="00D304A8" w:rsidDel="00D304A8">
          <w:rPr>
            <w:rFonts w:ascii="Times New Roman" w:hAnsi="Times New Roman" w:cs="Times New Roman"/>
            <w:b/>
          </w:rPr>
          <w:delText>-D</w:delText>
        </w:r>
      </w:del>
    </w:p>
    <w:p w:rsidR="00FE5CAF" w:rsidRPr="00B73453" w:rsidRDefault="00B87C16" w:rsidP="00B87C16">
      <w:pPr>
        <w:spacing w:after="0" w:line="240" w:lineRule="auto"/>
        <w:rPr>
          <w:rFonts w:ascii="Times New Roman" w:hAnsi="Times New Roman" w:cs="Times New Roman"/>
        </w:rPr>
      </w:pPr>
      <w:r w:rsidRPr="00B73453">
        <w:rPr>
          <w:rFonts w:ascii="Times New Roman" w:hAnsi="Times New Roman" w:cs="Times New Roman"/>
          <w:b/>
        </w:rPr>
        <w:t>Science, Technology, and Ideology</w:t>
      </w:r>
    </w:p>
    <w:p w:rsidR="00FE58BE" w:rsidRDefault="00FE5CAF" w:rsidP="00B87C16">
      <w:pPr>
        <w:spacing w:after="0" w:line="240" w:lineRule="auto"/>
        <w:rPr>
          <w:rFonts w:ascii="Times New Roman" w:hAnsi="Times New Roman" w:cs="Times New Roman"/>
        </w:rPr>
      </w:pPr>
      <w:r w:rsidRPr="00B73453">
        <w:rPr>
          <w:rFonts w:ascii="Times New Roman" w:hAnsi="Times New Roman" w:cs="Times New Roman"/>
          <w:b/>
        </w:rPr>
        <w:t xml:space="preserve">Course </w:t>
      </w:r>
      <w:r w:rsidR="00B87C16" w:rsidRPr="00B73453">
        <w:rPr>
          <w:rFonts w:ascii="Times New Roman" w:hAnsi="Times New Roman" w:cs="Times New Roman"/>
          <w:b/>
        </w:rPr>
        <w:t>Prerequisite</w:t>
      </w:r>
    </w:p>
    <w:p w:rsidR="00B87C16" w:rsidRPr="00B73453" w:rsidRDefault="00B87C16" w:rsidP="00B87C16">
      <w:pPr>
        <w:spacing w:after="0" w:line="240" w:lineRule="auto"/>
        <w:rPr>
          <w:rFonts w:ascii="Times New Roman" w:hAnsi="Times New Roman" w:cs="Times New Roman"/>
        </w:rPr>
      </w:pPr>
      <w:r w:rsidRPr="00B73453">
        <w:rPr>
          <w:rFonts w:ascii="Times New Roman" w:hAnsi="Times New Roman" w:cs="Times New Roman"/>
        </w:rPr>
        <w:t>English 1102</w:t>
      </w:r>
    </w:p>
    <w:p w:rsidR="00BF4973" w:rsidRPr="00B73453" w:rsidRDefault="00BF4973" w:rsidP="00B87C16">
      <w:pPr>
        <w:spacing w:after="0" w:line="240" w:lineRule="auto"/>
        <w:rPr>
          <w:rFonts w:ascii="Times New Roman" w:hAnsi="Times New Roman" w:cs="Times New Roman"/>
        </w:rPr>
      </w:pPr>
    </w:p>
    <w:p w:rsidR="00FE58BE" w:rsidRDefault="00BF4973" w:rsidP="00B87C16">
      <w:pPr>
        <w:spacing w:after="0" w:line="240" w:lineRule="auto"/>
        <w:rPr>
          <w:rFonts w:ascii="Times New Roman" w:hAnsi="Times New Roman" w:cs="Times New Roman"/>
        </w:rPr>
      </w:pPr>
      <w:r w:rsidRPr="00B73453">
        <w:rPr>
          <w:rFonts w:ascii="Times New Roman" w:hAnsi="Times New Roman" w:cs="Times New Roman"/>
          <w:b/>
        </w:rPr>
        <w:t>Core Area/Attribute fulfilled by this class</w:t>
      </w:r>
    </w:p>
    <w:p w:rsidR="00FE5CAF" w:rsidRPr="00B73453" w:rsidRDefault="00D304A8" w:rsidP="00B87C16">
      <w:pPr>
        <w:spacing w:after="0" w:line="240" w:lineRule="auto"/>
        <w:rPr>
          <w:rFonts w:ascii="Times New Roman" w:hAnsi="Times New Roman" w:cs="Times New Roman"/>
        </w:rPr>
      </w:pPr>
      <w:r>
        <w:rPr>
          <w:rFonts w:ascii="Times New Roman" w:hAnsi="Times New Roman" w:cs="Times New Roman"/>
        </w:rPr>
        <w:t>Humanities</w:t>
      </w:r>
      <w:r w:rsidR="00FE5CAF" w:rsidRPr="00B73453">
        <w:rPr>
          <w:rFonts w:ascii="Times New Roman" w:hAnsi="Times New Roman" w:cs="Times New Roman"/>
        </w:rPr>
        <w:t>:  Examines specific scientific, philosophical, and literary/cultural texts in order to determine the role ideology plays in the construction of culture, especially scientific and technological culture.</w:t>
      </w:r>
    </w:p>
    <w:p w:rsidR="00B73453" w:rsidRPr="00B73453" w:rsidRDefault="00B73453" w:rsidP="00B87C16">
      <w:pPr>
        <w:spacing w:after="0" w:line="240" w:lineRule="auto"/>
        <w:rPr>
          <w:rFonts w:ascii="Times New Roman" w:hAnsi="Times New Roman" w:cs="Times New Roman"/>
        </w:rPr>
      </w:pPr>
    </w:p>
    <w:p w:rsidR="00FE58BE" w:rsidRDefault="00FE58BE" w:rsidP="00B87C16">
      <w:pPr>
        <w:spacing w:after="0" w:line="240" w:lineRule="auto"/>
        <w:rPr>
          <w:rFonts w:ascii="Times New Roman" w:hAnsi="Times New Roman" w:cs="Times New Roman"/>
          <w:b/>
          <w:bCs/>
        </w:rPr>
      </w:pPr>
      <w:r>
        <w:rPr>
          <w:rFonts w:ascii="Times New Roman" w:hAnsi="Times New Roman" w:cs="Times New Roman"/>
          <w:b/>
          <w:bCs/>
        </w:rPr>
        <w:t>Course Description</w:t>
      </w:r>
    </w:p>
    <w:p w:rsidR="00FE58BE" w:rsidRPr="00D304A8" w:rsidRDefault="00B73453" w:rsidP="00B87C16">
      <w:pPr>
        <w:spacing w:after="0" w:line="240" w:lineRule="auto"/>
        <w:rPr>
          <w:rFonts w:ascii="Times New Roman" w:hAnsi="Times New Roman" w:cs="Times New Roman"/>
          <w:bCs/>
        </w:rPr>
      </w:pPr>
      <w:r w:rsidRPr="00B73453">
        <w:rPr>
          <w:rFonts w:ascii="Times New Roman" w:hAnsi="Times New Roman" w:cs="Times New Roman"/>
        </w:rPr>
        <w:t>Sci</w:t>
      </w:r>
      <w:r w:rsidR="006F009E">
        <w:rPr>
          <w:rFonts w:ascii="Times New Roman" w:hAnsi="Times New Roman" w:cs="Times New Roman"/>
        </w:rPr>
        <w:t>ence, Technology, and Ideology:  An Exploration of Science and Scientists through L</w:t>
      </w:r>
      <w:r w:rsidRPr="00B73453">
        <w:rPr>
          <w:rFonts w:ascii="Times New Roman" w:hAnsi="Times New Roman" w:cs="Times New Roman"/>
        </w:rPr>
        <w:t xml:space="preserve">iterature. </w:t>
      </w:r>
      <w:r w:rsidR="006F009E">
        <w:rPr>
          <w:rFonts w:ascii="Times New Roman" w:hAnsi="Times New Roman" w:cs="Times New Roman"/>
        </w:rPr>
        <w:t xml:space="preserve"> </w:t>
      </w:r>
      <w:r w:rsidRPr="00B73453">
        <w:rPr>
          <w:rFonts w:ascii="Times New Roman" w:hAnsi="Times New Roman" w:cs="Times New Roman"/>
        </w:rPr>
        <w:t xml:space="preserve">The class will read, discuss, and write about several books written by scientists or science journalists about science, science-related issues, or cutting-edge research. These are books specifically written for the popular culture, such as Eric Kandel’s IN SEARCH OF MEMORY, Brian Greene’s THE ELEGANT UNIVERSE, Hodge’s ALAN TURING, THE ENIGMA, and others in this genre. </w:t>
      </w:r>
      <w:r w:rsidRPr="00B73453">
        <w:rPr>
          <w:rFonts w:ascii="Times New Roman" w:hAnsi="Times New Roman" w:cs="Times New Roman"/>
        </w:rPr>
        <w:br/>
      </w:r>
      <w:r w:rsidRPr="00B73453">
        <w:rPr>
          <w:rFonts w:ascii="Times New Roman" w:hAnsi="Times New Roman" w:cs="Times New Roman"/>
        </w:rPr>
        <w:br/>
      </w:r>
      <w:r w:rsidRPr="00D304A8">
        <w:rPr>
          <w:rFonts w:ascii="Times New Roman" w:hAnsi="Times New Roman" w:cs="Times New Roman"/>
          <w:bCs/>
        </w:rPr>
        <w:t>Course Catalog Inf</w:t>
      </w:r>
      <w:r w:rsidR="006F009E" w:rsidRPr="00D304A8">
        <w:rPr>
          <w:rFonts w:ascii="Times New Roman" w:hAnsi="Times New Roman" w:cs="Times New Roman"/>
          <w:bCs/>
        </w:rPr>
        <w:t>ormation</w:t>
      </w:r>
    </w:p>
    <w:p w:rsidR="006F009E" w:rsidRDefault="00B73453" w:rsidP="00B87C16">
      <w:pPr>
        <w:spacing w:after="0" w:line="240" w:lineRule="auto"/>
        <w:rPr>
          <w:rFonts w:ascii="Times New Roman" w:hAnsi="Times New Roman" w:cs="Times New Roman"/>
        </w:rPr>
      </w:pPr>
      <w:r w:rsidRPr="00B73453">
        <w:rPr>
          <w:rFonts w:ascii="Times New Roman" w:hAnsi="Times New Roman" w:cs="Times New Roman"/>
        </w:rPr>
        <w:t>Examines specific scientific, philosophical, and literary/cultural texts in order to determine the role ideology plays in the construction of culture, especially scientific and technological culture.</w:t>
      </w:r>
    </w:p>
    <w:p w:rsidR="006F009E" w:rsidRDefault="006F009E" w:rsidP="00B87C16">
      <w:pPr>
        <w:spacing w:after="0" w:line="240" w:lineRule="auto"/>
        <w:rPr>
          <w:rFonts w:ascii="Times New Roman" w:hAnsi="Times New Roman" w:cs="Times New Roman"/>
        </w:rPr>
      </w:pPr>
    </w:p>
    <w:p w:rsidR="006F009E" w:rsidRDefault="006F009E" w:rsidP="00B87C16">
      <w:pPr>
        <w:spacing w:after="0" w:line="240" w:lineRule="auto"/>
        <w:rPr>
          <w:rFonts w:ascii="Times New Roman" w:hAnsi="Times New Roman" w:cs="Times New Roman"/>
        </w:rPr>
      </w:pPr>
      <w:r w:rsidRPr="006F009E">
        <w:rPr>
          <w:rFonts w:ascii="Times New Roman" w:hAnsi="Times New Roman" w:cs="Times New Roman"/>
          <w:b/>
        </w:rPr>
        <w:t>Learning Outcomes</w:t>
      </w:r>
    </w:p>
    <w:p w:rsidR="006F009E" w:rsidRDefault="006F009E" w:rsidP="00B87C16">
      <w:pPr>
        <w:spacing w:after="0" w:line="240" w:lineRule="auto"/>
        <w:rPr>
          <w:rFonts w:ascii="Times New Roman" w:hAnsi="Times New Roman" w:cs="Times New Roman"/>
        </w:rPr>
      </w:pPr>
      <w:r>
        <w:rPr>
          <w:rFonts w:ascii="Times New Roman" w:hAnsi="Times New Roman" w:cs="Times New Roman"/>
        </w:rPr>
        <w:t xml:space="preserve">Science and Technology Knowledge Construction:  Students will understand that scientific and technological innovation occurs in a social context, and they will be able to recognize how the social influences science and technical discourses.  </w:t>
      </w:r>
    </w:p>
    <w:p w:rsidR="006F009E" w:rsidRDefault="006F009E" w:rsidP="00B87C16">
      <w:pPr>
        <w:spacing w:after="0" w:line="240" w:lineRule="auto"/>
        <w:rPr>
          <w:rFonts w:ascii="Times New Roman" w:hAnsi="Times New Roman" w:cs="Times New Roman"/>
        </w:rPr>
      </w:pPr>
    </w:p>
    <w:p w:rsidR="006F009E" w:rsidRDefault="006F009E" w:rsidP="00B87C16">
      <w:pPr>
        <w:spacing w:after="0" w:line="240" w:lineRule="auto"/>
        <w:rPr>
          <w:rFonts w:ascii="Times New Roman" w:hAnsi="Times New Roman" w:cs="Times New Roman"/>
        </w:rPr>
      </w:pPr>
      <w:r>
        <w:rPr>
          <w:rFonts w:ascii="Times New Roman" w:hAnsi="Times New Roman" w:cs="Times New Roman"/>
        </w:rPr>
        <w:t>Textual/Visual Analysis:  Students will learn to read, analyze, and interpret not only cultural projects such as film, literature, art, and new media, but also scientific and technical documents.</w:t>
      </w:r>
    </w:p>
    <w:p w:rsidR="006F009E" w:rsidRDefault="006F009E" w:rsidP="00B87C16">
      <w:pPr>
        <w:spacing w:after="0" w:line="240" w:lineRule="auto"/>
        <w:rPr>
          <w:rFonts w:ascii="Times New Roman" w:hAnsi="Times New Roman" w:cs="Times New Roman"/>
        </w:rPr>
      </w:pPr>
      <w:r>
        <w:rPr>
          <w:rFonts w:ascii="Times New Roman" w:hAnsi="Times New Roman" w:cs="Times New Roman"/>
        </w:rPr>
        <w:t xml:space="preserve"> </w:t>
      </w:r>
    </w:p>
    <w:p w:rsidR="006F009E" w:rsidRDefault="006F009E" w:rsidP="00B87C16">
      <w:pPr>
        <w:spacing w:after="0" w:line="240" w:lineRule="auto"/>
        <w:rPr>
          <w:rFonts w:ascii="Times New Roman" w:hAnsi="Times New Roman" w:cs="Times New Roman"/>
        </w:rPr>
      </w:pPr>
      <w:r>
        <w:rPr>
          <w:rFonts w:ascii="Times New Roman" w:hAnsi="Times New Roman" w:cs="Times New Roman"/>
        </w:rPr>
        <w:t xml:space="preserve">Interpretive Frameworks:  Students will become familiar with a variety of social, political, and philosophical theories and be able to apply those theories to creative and scientific texts, as well as to their own cultural observations.  </w:t>
      </w:r>
    </w:p>
    <w:p w:rsidR="006F009E" w:rsidRDefault="006F009E" w:rsidP="00B87C16">
      <w:pPr>
        <w:spacing w:after="0" w:line="240" w:lineRule="auto"/>
        <w:rPr>
          <w:rFonts w:ascii="Times New Roman" w:hAnsi="Times New Roman" w:cs="Times New Roman"/>
        </w:rPr>
      </w:pPr>
    </w:p>
    <w:p w:rsidR="00C51737" w:rsidRDefault="006F009E" w:rsidP="00B87C16">
      <w:pPr>
        <w:spacing w:after="0" w:line="240" w:lineRule="auto"/>
        <w:rPr>
          <w:rFonts w:ascii="Times New Roman" w:hAnsi="Times New Roman" w:cs="Times New Roman"/>
        </w:rPr>
      </w:pPr>
      <w:r>
        <w:rPr>
          <w:rFonts w:ascii="Times New Roman" w:hAnsi="Times New Roman" w:cs="Times New Roman"/>
        </w:rPr>
        <w:t xml:space="preserve">Communication Skills:  </w:t>
      </w:r>
      <w:commentRangeStart w:id="5"/>
      <w:r>
        <w:rPr>
          <w:rFonts w:ascii="Times New Roman" w:hAnsi="Times New Roman" w:cs="Times New Roman"/>
        </w:rPr>
        <w:t xml:space="preserve">Students will be able to gather, organize, and express information clearly and accurately, with sensitivity to </w:t>
      </w:r>
      <w:r w:rsidR="00C51737">
        <w:rPr>
          <w:rFonts w:ascii="Times New Roman" w:hAnsi="Times New Roman" w:cs="Times New Roman"/>
        </w:rPr>
        <w:t>will be able to do so both by using traditional media and by tapping the potential of new digital media</w:t>
      </w:r>
      <w:commentRangeEnd w:id="5"/>
      <w:r w:rsidR="00996E41">
        <w:rPr>
          <w:rStyle w:val="CommentReference"/>
        </w:rPr>
        <w:commentReference w:id="5"/>
      </w:r>
    </w:p>
    <w:p w:rsidR="00A24AA4" w:rsidRDefault="00A24AA4" w:rsidP="00B87C16">
      <w:pPr>
        <w:spacing w:after="0" w:line="240" w:lineRule="auto"/>
        <w:rPr>
          <w:rFonts w:ascii="Times New Roman" w:hAnsi="Times New Roman" w:cs="Times New Roman"/>
        </w:rPr>
      </w:pPr>
    </w:p>
    <w:p w:rsidR="006F009E" w:rsidRDefault="00A24AA4" w:rsidP="00B87C16">
      <w:pPr>
        <w:spacing w:after="0" w:line="240" w:lineRule="auto"/>
        <w:rPr>
          <w:rFonts w:ascii="Times New Roman" w:hAnsi="Times New Roman" w:cs="Times New Roman"/>
        </w:rPr>
      </w:pPr>
      <w:r>
        <w:rPr>
          <w:rFonts w:ascii="Times New Roman" w:hAnsi="Times New Roman" w:cs="Times New Roman"/>
        </w:rPr>
        <w:t>Historical Analysis:  Students will study literary and cultural texts within an historical framework to become familiar with the various forces</w:t>
      </w:r>
      <w:r w:rsidR="00E652D5">
        <w:rPr>
          <w:rFonts w:ascii="Times New Roman" w:hAnsi="Times New Roman" w:cs="Times New Roman"/>
        </w:rPr>
        <w:t>—including those of gender and racial biases, access to those who control governments and governmental largesse, and war--</w:t>
      </w:r>
      <w:r>
        <w:rPr>
          <w:rFonts w:ascii="Times New Roman" w:hAnsi="Times New Roman" w:cs="Times New Roman"/>
        </w:rPr>
        <w:t>that shape commercial</w:t>
      </w:r>
      <w:r w:rsidR="00E652D5">
        <w:rPr>
          <w:rFonts w:ascii="Times New Roman" w:hAnsi="Times New Roman" w:cs="Times New Roman"/>
        </w:rPr>
        <w:t>/technological</w:t>
      </w:r>
      <w:r>
        <w:rPr>
          <w:rFonts w:ascii="Times New Roman" w:hAnsi="Times New Roman" w:cs="Times New Roman"/>
        </w:rPr>
        <w:t xml:space="preserve"> production and scientific </w:t>
      </w:r>
      <w:r w:rsidR="00E652D5">
        <w:rPr>
          <w:rFonts w:ascii="Times New Roman" w:hAnsi="Times New Roman" w:cs="Times New Roman"/>
        </w:rPr>
        <w:t xml:space="preserve">goals, </w:t>
      </w:r>
      <w:r>
        <w:rPr>
          <w:rFonts w:ascii="Times New Roman" w:hAnsi="Times New Roman" w:cs="Times New Roman"/>
        </w:rPr>
        <w:t>theory</w:t>
      </w:r>
      <w:r w:rsidR="00E652D5">
        <w:rPr>
          <w:rFonts w:ascii="Times New Roman" w:hAnsi="Times New Roman" w:cs="Times New Roman"/>
        </w:rPr>
        <w:t>,</w:t>
      </w:r>
      <w:r>
        <w:rPr>
          <w:rFonts w:ascii="Times New Roman" w:hAnsi="Times New Roman" w:cs="Times New Roman"/>
        </w:rPr>
        <w:t xml:space="preserve"> and research</w:t>
      </w:r>
      <w:r w:rsidR="00E652D5">
        <w:rPr>
          <w:rFonts w:ascii="Times New Roman" w:hAnsi="Times New Roman" w:cs="Times New Roman"/>
        </w:rPr>
        <w:t>.  They will learn to interpret history actively, rather than passively accepting archival information.</w:t>
      </w:r>
    </w:p>
    <w:p w:rsidR="004660FE" w:rsidRDefault="004660FE" w:rsidP="00B87C16">
      <w:pPr>
        <w:spacing w:after="0" w:line="240" w:lineRule="auto"/>
        <w:rPr>
          <w:rFonts w:ascii="Times New Roman" w:hAnsi="Times New Roman" w:cs="Times New Roman"/>
        </w:rPr>
      </w:pPr>
    </w:p>
    <w:p w:rsidR="004660FE" w:rsidRDefault="004660FE" w:rsidP="004660FE">
      <w:pPr>
        <w:spacing w:after="0" w:line="240" w:lineRule="auto"/>
        <w:rPr>
          <w:rFonts w:ascii="Times New Roman" w:hAnsi="Times New Roman" w:cs="Times New Roman"/>
        </w:rPr>
      </w:pPr>
      <w:r>
        <w:rPr>
          <w:rFonts w:ascii="Times New Roman" w:hAnsi="Times New Roman" w:cs="Times New Roman"/>
        </w:rPr>
        <w:t xml:space="preserve">Ethical Analysis:  Students will </w:t>
      </w:r>
      <w:r w:rsidRPr="004660FE">
        <w:rPr>
          <w:rFonts w:ascii="Times New Roman" w:hAnsi="Times New Roman" w:cs="Times New Roman"/>
        </w:rPr>
        <w:t>comp</w:t>
      </w:r>
      <w:r>
        <w:rPr>
          <w:rFonts w:ascii="Times New Roman" w:hAnsi="Times New Roman" w:cs="Times New Roman"/>
        </w:rPr>
        <w:t>are and contrast the ethical choices scientists made by examining the culture in which these choices were made, an</w:t>
      </w:r>
      <w:r w:rsidR="009334D5">
        <w:rPr>
          <w:rFonts w:ascii="Times New Roman" w:hAnsi="Times New Roman" w:cs="Times New Roman"/>
        </w:rPr>
        <w:t xml:space="preserve">d the import of these choices to the individual and to </w:t>
      </w:r>
      <w:r w:rsidR="009334D5">
        <w:rPr>
          <w:rFonts w:ascii="Times New Roman" w:hAnsi="Times New Roman" w:cs="Times New Roman"/>
        </w:rPr>
        <w:lastRenderedPageBreak/>
        <w:t xml:space="preserve">society.  They may thereby recognize themselves  as participants in a particular culture and see how this affects their experiences and values.  They will develop the ability to apply knowledge of </w:t>
      </w:r>
      <w:r w:rsidR="008E3EB0">
        <w:rPr>
          <w:rFonts w:ascii="Times New Roman" w:hAnsi="Times New Roman" w:cs="Times New Roman"/>
        </w:rPr>
        <w:t>historical</w:t>
      </w:r>
      <w:r w:rsidR="009334D5">
        <w:rPr>
          <w:rFonts w:ascii="Times New Roman" w:hAnsi="Times New Roman" w:cs="Times New Roman"/>
        </w:rPr>
        <w:t xml:space="preserve">, social, and cultural influences to understanding the process of doing science and participating in the transmutation of science to technology within the framework of historical influences.  They will recognize that ethical choices exist and must be made in scientific discourse and practice.  They will become aware of the ways that </w:t>
      </w:r>
      <w:r w:rsidRPr="004660FE">
        <w:rPr>
          <w:rFonts w:ascii="Times New Roman" w:hAnsi="Times New Roman" w:cs="Times New Roman"/>
        </w:rPr>
        <w:t>culture shapes ethical views and can critically evaluate those views.</w:t>
      </w:r>
    </w:p>
    <w:p w:rsidR="00FE5CAF" w:rsidRPr="00B73453" w:rsidRDefault="006F009E" w:rsidP="00B87C16">
      <w:pPr>
        <w:spacing w:after="0" w:line="240" w:lineRule="auto"/>
        <w:rPr>
          <w:rFonts w:ascii="Times New Roman" w:hAnsi="Times New Roman" w:cs="Times New Roman"/>
        </w:rPr>
      </w:pPr>
      <w:r w:rsidRPr="006F009E">
        <w:rPr>
          <w:rFonts w:ascii="Times New Roman" w:hAnsi="Times New Roman" w:cs="Times New Roman"/>
        </w:rPr>
        <w:t xml:space="preserve">    </w:t>
      </w:r>
    </w:p>
    <w:p w:rsidR="0098583B" w:rsidRPr="00D304A8" w:rsidRDefault="006F009E" w:rsidP="00B87C16">
      <w:pPr>
        <w:spacing w:after="0" w:line="240" w:lineRule="auto"/>
        <w:rPr>
          <w:rFonts w:ascii="Times New Roman" w:hAnsi="Times New Roman" w:cs="Times New Roman"/>
        </w:rPr>
      </w:pPr>
      <w:r w:rsidRPr="00D304A8">
        <w:rPr>
          <w:rFonts w:ascii="Times New Roman" w:hAnsi="Times New Roman" w:cs="Times New Roman"/>
        </w:rPr>
        <w:t>Introduction</w:t>
      </w:r>
    </w:p>
    <w:p w:rsidR="00D23C63" w:rsidRPr="00B73453" w:rsidRDefault="0098583B" w:rsidP="00B87C16">
      <w:pPr>
        <w:spacing w:after="0" w:line="240" w:lineRule="auto"/>
        <w:rPr>
          <w:rFonts w:ascii="Times New Roman" w:hAnsi="Times New Roman" w:cs="Times New Roman"/>
        </w:rPr>
      </w:pPr>
      <w:r w:rsidRPr="00B73453">
        <w:rPr>
          <w:rFonts w:ascii="Times New Roman" w:hAnsi="Times New Roman" w:cs="Times New Roman"/>
        </w:rPr>
        <w:t xml:space="preserve">This class will use biography, </w:t>
      </w:r>
      <w:r w:rsidR="00D23C63" w:rsidRPr="00B73453">
        <w:rPr>
          <w:rFonts w:ascii="Times New Roman" w:hAnsi="Times New Roman" w:cs="Times New Roman"/>
        </w:rPr>
        <w:t xml:space="preserve">historical texts, and analytic resources </w:t>
      </w:r>
      <w:r w:rsidRPr="00B73453">
        <w:rPr>
          <w:rFonts w:ascii="Times New Roman" w:hAnsi="Times New Roman" w:cs="Times New Roman"/>
        </w:rPr>
        <w:t>to illum</w:t>
      </w:r>
      <w:r w:rsidR="0002691F" w:rsidRPr="00B73453">
        <w:rPr>
          <w:rFonts w:ascii="Times New Roman" w:hAnsi="Times New Roman" w:cs="Times New Roman"/>
        </w:rPr>
        <w:t xml:space="preserve">inate the ways in which culture, technology, </w:t>
      </w:r>
      <w:r w:rsidRPr="00B73453">
        <w:rPr>
          <w:rFonts w:ascii="Times New Roman" w:hAnsi="Times New Roman" w:cs="Times New Roman"/>
        </w:rPr>
        <w:t xml:space="preserve">and the state influence science, scientific change, and society at large.  </w:t>
      </w:r>
      <w:r w:rsidR="00877E6D" w:rsidRPr="00B73453">
        <w:rPr>
          <w:rFonts w:ascii="Times New Roman" w:hAnsi="Times New Roman" w:cs="Times New Roman"/>
        </w:rPr>
        <w:t xml:space="preserve">We will examine the ways in which religion, class, ideology, zeitgeist, political movements and war suppressed, enhanced, or otherwise influenced scientists, science, and the technologies that emerged from these confluences.  </w:t>
      </w:r>
      <w:r w:rsidR="00D23C63" w:rsidRPr="00B73453">
        <w:rPr>
          <w:rFonts w:ascii="Times New Roman" w:hAnsi="Times New Roman" w:cs="Times New Roman"/>
        </w:rPr>
        <w:t xml:space="preserve"> </w:t>
      </w:r>
    </w:p>
    <w:p w:rsidR="0002691F" w:rsidRPr="00B73453" w:rsidRDefault="0002691F" w:rsidP="00B87C16">
      <w:pPr>
        <w:spacing w:after="0" w:line="240" w:lineRule="auto"/>
        <w:rPr>
          <w:rFonts w:ascii="Times New Roman" w:hAnsi="Times New Roman" w:cs="Times New Roman"/>
        </w:rPr>
      </w:pPr>
    </w:p>
    <w:p w:rsidR="0002691F" w:rsidRPr="00B73453" w:rsidRDefault="00D23C63" w:rsidP="00B87C16">
      <w:pPr>
        <w:spacing w:after="0" w:line="240" w:lineRule="auto"/>
        <w:rPr>
          <w:rFonts w:ascii="Times New Roman" w:hAnsi="Times New Roman" w:cs="Times New Roman"/>
        </w:rPr>
      </w:pPr>
      <w:r w:rsidRPr="00B73453">
        <w:rPr>
          <w:rFonts w:ascii="Times New Roman" w:hAnsi="Times New Roman" w:cs="Times New Roman"/>
        </w:rPr>
        <w:t>Beginning with the life and work of Charles Darwin</w:t>
      </w:r>
      <w:r w:rsidR="00D1621B" w:rsidRPr="00B73453">
        <w:rPr>
          <w:rFonts w:ascii="Times New Roman" w:hAnsi="Times New Roman" w:cs="Times New Roman"/>
        </w:rPr>
        <w:t xml:space="preserve"> (DARWIN, Desmond and Moore)</w:t>
      </w:r>
      <w:r w:rsidRPr="00B73453">
        <w:rPr>
          <w:rFonts w:ascii="Times New Roman" w:hAnsi="Times New Roman" w:cs="Times New Roman"/>
        </w:rPr>
        <w:t xml:space="preserve"> we will </w:t>
      </w:r>
      <w:r w:rsidR="00D1621B" w:rsidRPr="00B73453">
        <w:rPr>
          <w:rFonts w:ascii="Times New Roman" w:hAnsi="Times New Roman" w:cs="Times New Roman"/>
        </w:rPr>
        <w:t xml:space="preserve">examine the cultural influences within which he formulated his theory.  Then we will </w:t>
      </w:r>
      <w:r w:rsidRPr="00B73453">
        <w:rPr>
          <w:rFonts w:ascii="Times New Roman" w:hAnsi="Times New Roman" w:cs="Times New Roman"/>
        </w:rPr>
        <w:t>move through the</w:t>
      </w:r>
      <w:r w:rsidR="00D1621B" w:rsidRPr="00B73453">
        <w:rPr>
          <w:rFonts w:ascii="Times New Roman" w:hAnsi="Times New Roman" w:cs="Times New Roman"/>
        </w:rPr>
        <w:t xml:space="preserve"> unfoldin</w:t>
      </w:r>
      <w:r w:rsidR="00A853BC" w:rsidRPr="00B73453">
        <w:rPr>
          <w:rFonts w:ascii="Times New Roman" w:hAnsi="Times New Roman" w:cs="Times New Roman"/>
        </w:rPr>
        <w:t xml:space="preserve">g of the discoveries in physics, mathematics, and electronics </w:t>
      </w:r>
      <w:r w:rsidR="00D1621B" w:rsidRPr="00B73453">
        <w:rPr>
          <w:rFonts w:ascii="Times New Roman" w:hAnsi="Times New Roman" w:cs="Times New Roman"/>
        </w:rPr>
        <w:t xml:space="preserve">which changed the political tenor of the world through examining the lives of </w:t>
      </w:r>
      <w:r w:rsidR="00930D32" w:rsidRPr="00B73453">
        <w:rPr>
          <w:rFonts w:ascii="Times New Roman" w:hAnsi="Times New Roman" w:cs="Times New Roman"/>
        </w:rPr>
        <w:t xml:space="preserve">Lise Meitner </w:t>
      </w:r>
      <w:r w:rsidR="00D1621B" w:rsidRPr="00B73453">
        <w:rPr>
          <w:rFonts w:ascii="Times New Roman" w:hAnsi="Times New Roman" w:cs="Times New Roman"/>
        </w:rPr>
        <w:t>(LISE MEITNER AND THE DAWN OF THE NUCLEAR AGE, Rife)</w:t>
      </w:r>
      <w:r w:rsidR="00A853BC" w:rsidRPr="00B73453">
        <w:rPr>
          <w:rFonts w:ascii="Times New Roman" w:hAnsi="Times New Roman" w:cs="Times New Roman"/>
        </w:rPr>
        <w:t>, Alan Turing (TURING, THE ENIGMA, Hodges)</w:t>
      </w:r>
      <w:r w:rsidR="00D1621B" w:rsidRPr="00B73453">
        <w:rPr>
          <w:rFonts w:ascii="Times New Roman" w:hAnsi="Times New Roman" w:cs="Times New Roman"/>
        </w:rPr>
        <w:t xml:space="preserve"> </w:t>
      </w:r>
      <w:r w:rsidR="00930D32" w:rsidRPr="00B73453">
        <w:rPr>
          <w:rFonts w:ascii="Times New Roman" w:hAnsi="Times New Roman" w:cs="Times New Roman"/>
        </w:rPr>
        <w:t>and Richard Feyman</w:t>
      </w:r>
      <w:r w:rsidR="00D1621B" w:rsidRPr="00B73453">
        <w:rPr>
          <w:rFonts w:ascii="Times New Roman" w:hAnsi="Times New Roman" w:cs="Times New Roman"/>
        </w:rPr>
        <w:t xml:space="preserve"> (GENIUS, Gleick)</w:t>
      </w:r>
      <w:r w:rsidR="00A853BC" w:rsidRPr="00B73453">
        <w:rPr>
          <w:rFonts w:ascii="Times New Roman" w:hAnsi="Times New Roman" w:cs="Times New Roman"/>
        </w:rPr>
        <w:t>.  We will</w:t>
      </w:r>
      <w:r w:rsidR="0002691F" w:rsidRPr="00B73453">
        <w:rPr>
          <w:rFonts w:ascii="Times New Roman" w:hAnsi="Times New Roman" w:cs="Times New Roman"/>
        </w:rPr>
        <w:t xml:space="preserve"> use </w:t>
      </w:r>
      <w:r w:rsidR="00930D32" w:rsidRPr="00B73453">
        <w:rPr>
          <w:rFonts w:ascii="Times New Roman" w:hAnsi="Times New Roman" w:cs="Times New Roman"/>
        </w:rPr>
        <w:t>ONE WORLD OR NONE to analyze the concerns raised by the unleashing of atomic weaponry.  We will then return to biological concerns with James Crick</w:t>
      </w:r>
      <w:r w:rsidR="00D1621B" w:rsidRPr="00B73453">
        <w:rPr>
          <w:rFonts w:ascii="Times New Roman" w:hAnsi="Times New Roman" w:cs="Times New Roman"/>
        </w:rPr>
        <w:t xml:space="preserve"> (WHAT MAD PURSUIT)</w:t>
      </w:r>
      <w:r w:rsidR="00A853BC" w:rsidRPr="00B73453">
        <w:rPr>
          <w:rFonts w:ascii="Times New Roman" w:hAnsi="Times New Roman" w:cs="Times New Roman"/>
        </w:rPr>
        <w:t xml:space="preserve"> and</w:t>
      </w:r>
      <w:r w:rsidR="00120749" w:rsidRPr="00B73453">
        <w:rPr>
          <w:rFonts w:ascii="Times New Roman" w:hAnsi="Times New Roman" w:cs="Times New Roman"/>
        </w:rPr>
        <w:t xml:space="preserve"> Eric</w:t>
      </w:r>
      <w:r w:rsidR="00930D32" w:rsidRPr="00B73453">
        <w:rPr>
          <w:rFonts w:ascii="Times New Roman" w:hAnsi="Times New Roman" w:cs="Times New Roman"/>
        </w:rPr>
        <w:t xml:space="preserve"> Kandel</w:t>
      </w:r>
      <w:r w:rsidR="00D1621B" w:rsidRPr="00B73453">
        <w:rPr>
          <w:rFonts w:ascii="Times New Roman" w:hAnsi="Times New Roman" w:cs="Times New Roman"/>
        </w:rPr>
        <w:t xml:space="preserve"> (IN SEARCH OF MEMORY)</w:t>
      </w:r>
      <w:r w:rsidR="00A853BC" w:rsidRPr="00B73453">
        <w:rPr>
          <w:rFonts w:ascii="Times New Roman" w:hAnsi="Times New Roman" w:cs="Times New Roman"/>
        </w:rPr>
        <w:t xml:space="preserve">. </w:t>
      </w:r>
      <w:r w:rsidR="00930D32" w:rsidRPr="00B73453">
        <w:rPr>
          <w:rFonts w:ascii="Times New Roman" w:hAnsi="Times New Roman" w:cs="Times New Roman"/>
        </w:rPr>
        <w:t xml:space="preserve"> Freeman Dyson’s THE SCIENTIST AS REBEL w</w:t>
      </w:r>
      <w:r w:rsidR="00A853BC" w:rsidRPr="00B73453">
        <w:rPr>
          <w:rFonts w:ascii="Times New Roman" w:hAnsi="Times New Roman" w:cs="Times New Roman"/>
        </w:rPr>
        <w:t xml:space="preserve">ill provide ancillary readings.  </w:t>
      </w:r>
      <w:r w:rsidR="00930D32" w:rsidRPr="00B73453">
        <w:rPr>
          <w:rFonts w:ascii="Times New Roman" w:hAnsi="Times New Roman" w:cs="Times New Roman"/>
        </w:rPr>
        <w:t xml:space="preserve"> </w:t>
      </w:r>
    </w:p>
    <w:p w:rsidR="00481578" w:rsidRPr="00B73453" w:rsidRDefault="00481578" w:rsidP="00B87C16">
      <w:pPr>
        <w:spacing w:after="0" w:line="240" w:lineRule="auto"/>
        <w:rPr>
          <w:rFonts w:ascii="Times New Roman" w:hAnsi="Times New Roman" w:cs="Times New Roman"/>
        </w:rPr>
      </w:pPr>
    </w:p>
    <w:p w:rsidR="00481578" w:rsidRPr="00B73453" w:rsidRDefault="00481578" w:rsidP="00B87C16">
      <w:pPr>
        <w:spacing w:after="0" w:line="240" w:lineRule="auto"/>
        <w:rPr>
          <w:rFonts w:ascii="Times New Roman" w:hAnsi="Times New Roman" w:cs="Times New Roman"/>
        </w:rPr>
      </w:pPr>
      <w:r w:rsidRPr="00B73453">
        <w:rPr>
          <w:rFonts w:ascii="Times New Roman" w:hAnsi="Times New Roman" w:cs="Times New Roman"/>
        </w:rPr>
        <w:t>Early in the semester we will create seven teams of five students; each team will concentrate on one of the scientists and develop a presentation to be given in class.</w:t>
      </w:r>
    </w:p>
    <w:p w:rsidR="00481578" w:rsidRPr="00B73453" w:rsidRDefault="00481578" w:rsidP="00B87C16">
      <w:pPr>
        <w:spacing w:after="0" w:line="240" w:lineRule="auto"/>
        <w:rPr>
          <w:rFonts w:ascii="Times New Roman" w:hAnsi="Times New Roman" w:cs="Times New Roman"/>
        </w:rPr>
      </w:pPr>
    </w:p>
    <w:p w:rsidR="00481578" w:rsidRPr="00B73453" w:rsidRDefault="00481578" w:rsidP="00B87C16">
      <w:pPr>
        <w:spacing w:after="0" w:line="240" w:lineRule="auto"/>
        <w:rPr>
          <w:rFonts w:ascii="Times New Roman" w:hAnsi="Times New Roman" w:cs="Times New Roman"/>
        </w:rPr>
      </w:pPr>
      <w:r w:rsidRPr="00B73453">
        <w:rPr>
          <w:rFonts w:ascii="Times New Roman" w:hAnsi="Times New Roman" w:cs="Times New Roman"/>
        </w:rPr>
        <w:t>We will devote roughly 3-4 c</w:t>
      </w:r>
      <w:r w:rsidR="00A853BC" w:rsidRPr="00B73453">
        <w:rPr>
          <w:rFonts w:ascii="Times New Roman" w:hAnsi="Times New Roman" w:cs="Times New Roman"/>
        </w:rPr>
        <w:t xml:space="preserve">lass sessions to each scientist.  These classes will consist of discussions, lectures, your presentations, </w:t>
      </w:r>
      <w:r w:rsidRPr="00B73453">
        <w:rPr>
          <w:rFonts w:ascii="Times New Roman" w:hAnsi="Times New Roman" w:cs="Times New Roman"/>
        </w:rPr>
        <w:t xml:space="preserve">suggested readings, </w:t>
      </w:r>
      <w:r w:rsidR="00A853BC" w:rsidRPr="00B73453">
        <w:rPr>
          <w:rFonts w:ascii="Times New Roman" w:hAnsi="Times New Roman" w:cs="Times New Roman"/>
        </w:rPr>
        <w:t xml:space="preserve">and media.  </w:t>
      </w:r>
      <w:r w:rsidR="00FF6139" w:rsidRPr="00B73453">
        <w:rPr>
          <w:rFonts w:ascii="Times New Roman" w:hAnsi="Times New Roman" w:cs="Times New Roman"/>
        </w:rPr>
        <w:t> </w:t>
      </w:r>
    </w:p>
    <w:p w:rsidR="00481578" w:rsidRPr="00B73453" w:rsidRDefault="00481578" w:rsidP="00B87C16">
      <w:pPr>
        <w:spacing w:after="0" w:line="240" w:lineRule="auto"/>
        <w:rPr>
          <w:rFonts w:ascii="Times New Roman" w:hAnsi="Times New Roman" w:cs="Times New Roman"/>
        </w:rPr>
      </w:pPr>
    </w:p>
    <w:p w:rsidR="00481578" w:rsidRPr="00F77D00" w:rsidRDefault="00F77D00" w:rsidP="00B87C16">
      <w:pPr>
        <w:spacing w:after="0" w:line="240" w:lineRule="auto"/>
        <w:rPr>
          <w:rFonts w:ascii="Times New Roman" w:hAnsi="Times New Roman" w:cs="Times New Roman"/>
          <w:b/>
        </w:rPr>
      </w:pPr>
      <w:r w:rsidRPr="00F77D00">
        <w:rPr>
          <w:rFonts w:ascii="Times New Roman" w:hAnsi="Times New Roman" w:cs="Times New Roman"/>
          <w:b/>
        </w:rPr>
        <w:t>Grades</w:t>
      </w:r>
    </w:p>
    <w:p w:rsidR="005C08E5" w:rsidRPr="00B73453" w:rsidRDefault="005C08E5" w:rsidP="00B87C16">
      <w:pPr>
        <w:spacing w:after="0" w:line="240" w:lineRule="auto"/>
        <w:rPr>
          <w:rFonts w:ascii="Times New Roman" w:hAnsi="Times New Roman" w:cs="Times New Roman"/>
        </w:rPr>
      </w:pPr>
      <w:r w:rsidRPr="00B73453">
        <w:rPr>
          <w:rFonts w:ascii="Times New Roman" w:hAnsi="Times New Roman" w:cs="Times New Roman"/>
        </w:rPr>
        <w:t xml:space="preserve">Discussion is key to this class; I expect lively discussions.  It is therefore important to keep up with the readings to ensure that you can participate.  </w:t>
      </w:r>
      <w:r w:rsidR="006C7239" w:rsidRPr="00B73453">
        <w:rPr>
          <w:rFonts w:ascii="Times New Roman" w:hAnsi="Times New Roman" w:cs="Times New Roman"/>
        </w:rPr>
        <w:t xml:space="preserve">There will be a short analytic paper (2-3 pages) </w:t>
      </w:r>
      <w:r w:rsidR="00A853BC" w:rsidRPr="00B73453">
        <w:rPr>
          <w:rFonts w:ascii="Times New Roman" w:hAnsi="Times New Roman" w:cs="Times New Roman"/>
        </w:rPr>
        <w:t>on Darwin due</w:t>
      </w:r>
      <w:r w:rsidR="006C7239" w:rsidRPr="00B73453">
        <w:rPr>
          <w:rFonts w:ascii="Times New Roman" w:hAnsi="Times New Roman" w:cs="Times New Roman"/>
        </w:rPr>
        <w:t xml:space="preserve"> February 1</w:t>
      </w:r>
      <w:r w:rsidR="006C7239" w:rsidRPr="00B73453">
        <w:rPr>
          <w:rFonts w:ascii="Times New Roman" w:hAnsi="Times New Roman" w:cs="Times New Roman"/>
          <w:vertAlign w:val="superscript"/>
        </w:rPr>
        <w:t>st</w:t>
      </w:r>
      <w:r w:rsidR="006C7239" w:rsidRPr="00B73453">
        <w:rPr>
          <w:rFonts w:ascii="Times New Roman" w:hAnsi="Times New Roman" w:cs="Times New Roman"/>
        </w:rPr>
        <w:t xml:space="preserve">.  </w:t>
      </w:r>
      <w:r w:rsidR="00481578" w:rsidRPr="00B73453">
        <w:rPr>
          <w:rFonts w:ascii="Times New Roman" w:hAnsi="Times New Roman" w:cs="Times New Roman"/>
        </w:rPr>
        <w:t xml:space="preserve">I will occasionally give pop quizzes to be sure that the material is being read.  The questions will be simple but difficult to answer without having read the assigned material.  </w:t>
      </w:r>
      <w:r w:rsidR="00A745E2" w:rsidRPr="00B73453">
        <w:rPr>
          <w:rFonts w:ascii="Times New Roman" w:hAnsi="Times New Roman" w:cs="Times New Roman"/>
        </w:rPr>
        <w:t xml:space="preserve"> Other graded assignments will consist of your presentation, two exams, and a final research paper.  </w:t>
      </w:r>
    </w:p>
    <w:p w:rsidR="006C7239" w:rsidRPr="00B73453" w:rsidRDefault="006C7239" w:rsidP="00B87C16">
      <w:pPr>
        <w:spacing w:after="0" w:line="240" w:lineRule="auto"/>
        <w:rPr>
          <w:rFonts w:ascii="Times New Roman" w:hAnsi="Times New Roman" w:cs="Times New Roman"/>
        </w:rPr>
      </w:pPr>
    </w:p>
    <w:p w:rsidR="006C7239" w:rsidRPr="00B73453" w:rsidRDefault="006C7239" w:rsidP="00B87C16">
      <w:pPr>
        <w:spacing w:after="0" w:line="240" w:lineRule="auto"/>
        <w:rPr>
          <w:rFonts w:ascii="Times New Roman" w:hAnsi="Times New Roman" w:cs="Times New Roman"/>
        </w:rPr>
      </w:pPr>
      <w:r w:rsidRPr="00B73453">
        <w:rPr>
          <w:rFonts w:ascii="Times New Roman" w:hAnsi="Times New Roman" w:cs="Times New Roman"/>
        </w:rPr>
        <w:t>Short Analytic Paper</w:t>
      </w:r>
      <w:r w:rsidRPr="00B73453">
        <w:rPr>
          <w:rFonts w:ascii="Times New Roman" w:hAnsi="Times New Roman" w:cs="Times New Roman"/>
        </w:rPr>
        <w:tab/>
        <w:t>10%</w:t>
      </w:r>
    </w:p>
    <w:p w:rsidR="006C7239" w:rsidRPr="00B73453" w:rsidRDefault="006C7239" w:rsidP="00B87C16">
      <w:pPr>
        <w:spacing w:after="0" w:line="240" w:lineRule="auto"/>
        <w:rPr>
          <w:rFonts w:ascii="Times New Roman" w:hAnsi="Times New Roman" w:cs="Times New Roman"/>
        </w:rPr>
      </w:pPr>
      <w:r w:rsidRPr="00B73453">
        <w:rPr>
          <w:rFonts w:ascii="Times New Roman" w:hAnsi="Times New Roman" w:cs="Times New Roman"/>
        </w:rPr>
        <w:t>Quizzes Total</w:t>
      </w:r>
      <w:r w:rsidRPr="00B73453">
        <w:rPr>
          <w:rFonts w:ascii="Times New Roman" w:hAnsi="Times New Roman" w:cs="Times New Roman"/>
        </w:rPr>
        <w:tab/>
      </w:r>
      <w:r w:rsidR="00B20173" w:rsidRPr="00B73453">
        <w:rPr>
          <w:rFonts w:ascii="Times New Roman" w:hAnsi="Times New Roman" w:cs="Times New Roman"/>
        </w:rPr>
        <w:tab/>
      </w:r>
      <w:r w:rsidRPr="00B73453">
        <w:rPr>
          <w:rFonts w:ascii="Times New Roman" w:hAnsi="Times New Roman" w:cs="Times New Roman"/>
        </w:rPr>
        <w:t>10%</w:t>
      </w:r>
    </w:p>
    <w:p w:rsidR="006C7239" w:rsidRPr="00B73453" w:rsidRDefault="006C7239" w:rsidP="00B87C16">
      <w:pPr>
        <w:spacing w:after="0" w:line="240" w:lineRule="auto"/>
        <w:rPr>
          <w:rFonts w:ascii="Times New Roman" w:hAnsi="Times New Roman" w:cs="Times New Roman"/>
        </w:rPr>
      </w:pPr>
      <w:r w:rsidRPr="00B73453">
        <w:rPr>
          <w:rFonts w:ascii="Times New Roman" w:hAnsi="Times New Roman" w:cs="Times New Roman"/>
        </w:rPr>
        <w:t>Presentation</w:t>
      </w:r>
      <w:r w:rsidRPr="00B73453">
        <w:rPr>
          <w:rFonts w:ascii="Times New Roman" w:hAnsi="Times New Roman" w:cs="Times New Roman"/>
        </w:rPr>
        <w:tab/>
      </w:r>
      <w:r w:rsidRPr="00B73453">
        <w:rPr>
          <w:rFonts w:ascii="Times New Roman" w:hAnsi="Times New Roman" w:cs="Times New Roman"/>
        </w:rPr>
        <w:tab/>
        <w:t>20%</w:t>
      </w:r>
    </w:p>
    <w:p w:rsidR="006C7239" w:rsidRPr="00B73453" w:rsidRDefault="006C7239" w:rsidP="00B87C16">
      <w:pPr>
        <w:spacing w:after="0" w:line="240" w:lineRule="auto"/>
        <w:rPr>
          <w:rFonts w:ascii="Times New Roman" w:hAnsi="Times New Roman" w:cs="Times New Roman"/>
        </w:rPr>
      </w:pPr>
      <w:r w:rsidRPr="00B73453">
        <w:rPr>
          <w:rFonts w:ascii="Times New Roman" w:hAnsi="Times New Roman" w:cs="Times New Roman"/>
        </w:rPr>
        <w:t>Exam #1</w:t>
      </w:r>
      <w:r w:rsidRPr="00B73453">
        <w:rPr>
          <w:rFonts w:ascii="Times New Roman" w:hAnsi="Times New Roman" w:cs="Times New Roman"/>
        </w:rPr>
        <w:tab/>
      </w:r>
      <w:r w:rsidRPr="00B73453">
        <w:rPr>
          <w:rFonts w:ascii="Times New Roman" w:hAnsi="Times New Roman" w:cs="Times New Roman"/>
        </w:rPr>
        <w:tab/>
        <w:t>20%</w:t>
      </w:r>
    </w:p>
    <w:p w:rsidR="006C7239" w:rsidRPr="00B73453" w:rsidRDefault="006C7239" w:rsidP="00B87C16">
      <w:pPr>
        <w:spacing w:after="0" w:line="240" w:lineRule="auto"/>
        <w:rPr>
          <w:rFonts w:ascii="Times New Roman" w:hAnsi="Times New Roman" w:cs="Times New Roman"/>
        </w:rPr>
      </w:pPr>
      <w:r w:rsidRPr="00B73453">
        <w:rPr>
          <w:rFonts w:ascii="Times New Roman" w:hAnsi="Times New Roman" w:cs="Times New Roman"/>
        </w:rPr>
        <w:t>Exam #2</w:t>
      </w:r>
      <w:r w:rsidRPr="00B73453">
        <w:rPr>
          <w:rFonts w:ascii="Times New Roman" w:hAnsi="Times New Roman" w:cs="Times New Roman"/>
        </w:rPr>
        <w:tab/>
      </w:r>
      <w:r w:rsidRPr="00B73453">
        <w:rPr>
          <w:rFonts w:ascii="Times New Roman" w:hAnsi="Times New Roman" w:cs="Times New Roman"/>
        </w:rPr>
        <w:tab/>
        <w:t>20%</w:t>
      </w:r>
    </w:p>
    <w:p w:rsidR="00A853BC" w:rsidRPr="00B73453" w:rsidRDefault="006C7239" w:rsidP="00B87C16">
      <w:pPr>
        <w:spacing w:after="0" w:line="240" w:lineRule="auto"/>
        <w:rPr>
          <w:rFonts w:ascii="Times New Roman" w:hAnsi="Times New Roman" w:cs="Times New Roman"/>
        </w:rPr>
      </w:pPr>
      <w:r w:rsidRPr="00B73453">
        <w:rPr>
          <w:rFonts w:ascii="Times New Roman" w:hAnsi="Times New Roman" w:cs="Times New Roman"/>
        </w:rPr>
        <w:t>Final Research Paper</w:t>
      </w:r>
      <w:r w:rsidRPr="00B73453">
        <w:rPr>
          <w:rFonts w:ascii="Times New Roman" w:hAnsi="Times New Roman" w:cs="Times New Roman"/>
        </w:rPr>
        <w:tab/>
        <w:t>20%</w:t>
      </w:r>
    </w:p>
    <w:p w:rsidR="00A853BC" w:rsidRPr="00B73453" w:rsidRDefault="00A853BC" w:rsidP="00B87C16">
      <w:pPr>
        <w:spacing w:line="240" w:lineRule="auto"/>
        <w:rPr>
          <w:rFonts w:ascii="Times New Roman" w:hAnsi="Times New Roman" w:cs="Times New Roman"/>
        </w:rPr>
      </w:pPr>
      <w:r w:rsidRPr="00B73453">
        <w:rPr>
          <w:rFonts w:ascii="Times New Roman" w:hAnsi="Times New Roman" w:cs="Times New Roman"/>
        </w:rPr>
        <w:br w:type="page"/>
      </w:r>
    </w:p>
    <w:p w:rsidR="00D304A8" w:rsidRPr="00B73453" w:rsidRDefault="00D304A8" w:rsidP="00D304A8">
      <w:pPr>
        <w:spacing w:line="240" w:lineRule="auto"/>
        <w:rPr>
          <w:rFonts w:ascii="Times New Roman" w:hAnsi="Times New Roman" w:cs="Times New Roman"/>
        </w:rPr>
      </w:pPr>
      <w:r>
        <w:rPr>
          <w:rFonts w:ascii="Times New Roman" w:hAnsi="Times New Roman" w:cs="Times New Roman"/>
          <w:b/>
        </w:rPr>
        <w:lastRenderedPageBreak/>
        <w:t>Required Reading</w:t>
      </w:r>
      <w:r w:rsidRPr="00B73453">
        <w:rPr>
          <w:rFonts w:ascii="Times New Roman" w:hAnsi="Times New Roman" w:cs="Times New Roman"/>
        </w:rPr>
        <w:br/>
        <w:t>DARWIN, Desmond and Moore</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 xml:space="preserve">DARWIN, Ed. </w:t>
      </w:r>
      <w:proofErr w:type="spellStart"/>
      <w:r w:rsidRPr="00B73453">
        <w:rPr>
          <w:rFonts w:ascii="Times New Roman" w:hAnsi="Times New Roman" w:cs="Times New Roman"/>
        </w:rPr>
        <w:t>Appleman</w:t>
      </w:r>
      <w:proofErr w:type="spellEnd"/>
      <w:r w:rsidRPr="00B73453">
        <w:rPr>
          <w:rFonts w:ascii="Times New Roman" w:hAnsi="Times New Roman" w:cs="Times New Roman"/>
        </w:rPr>
        <w:t>, 3</w:t>
      </w:r>
      <w:r w:rsidRPr="00B73453">
        <w:rPr>
          <w:rFonts w:ascii="Times New Roman" w:hAnsi="Times New Roman" w:cs="Times New Roman"/>
          <w:vertAlign w:val="superscript"/>
        </w:rPr>
        <w:t>rd</w:t>
      </w:r>
      <w:r w:rsidRPr="00B73453">
        <w:rPr>
          <w:rFonts w:ascii="Times New Roman" w:hAnsi="Times New Roman" w:cs="Times New Roman"/>
        </w:rPr>
        <w:t xml:space="preserve"> Edition, W.W. Norton – Readings to be assigned</w:t>
      </w:r>
    </w:p>
    <w:p w:rsidR="00D304A8" w:rsidRPr="00B73453" w:rsidRDefault="00D304A8" w:rsidP="00D304A8">
      <w:pPr>
        <w:spacing w:after="0" w:line="240" w:lineRule="auto"/>
        <w:rPr>
          <w:rFonts w:ascii="Times New Roman" w:hAnsi="Times New Roman" w:cs="Times New Roman"/>
        </w:rPr>
      </w:pP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LISE MEITNER AND THE DAWN OF THE NUCLEAR AGE, Patricia Rife</w:t>
      </w:r>
    </w:p>
    <w:p w:rsidR="00D304A8" w:rsidRPr="00B73453" w:rsidRDefault="00D304A8" w:rsidP="00D304A8">
      <w:pPr>
        <w:spacing w:after="0" w:line="240" w:lineRule="auto"/>
        <w:rPr>
          <w:rFonts w:ascii="Times New Roman" w:hAnsi="Times New Roman" w:cs="Times New Roman"/>
        </w:rPr>
      </w:pP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TUXEDO PARK: A WALL STREET TYCOON AND THE SECRET PALACE OF SCIENCE THAT CHANGED THE COURSE OF WWII, Jennet Conant</w:t>
      </w:r>
    </w:p>
    <w:p w:rsidR="00D304A8" w:rsidRPr="00B73453" w:rsidRDefault="00D304A8" w:rsidP="00D304A8">
      <w:pPr>
        <w:spacing w:after="0" w:line="240" w:lineRule="auto"/>
        <w:rPr>
          <w:rFonts w:ascii="Times New Roman" w:hAnsi="Times New Roman" w:cs="Times New Roman"/>
        </w:rPr>
      </w:pP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 xml:space="preserve">GENIUS, James </w:t>
      </w:r>
      <w:proofErr w:type="spellStart"/>
      <w:r w:rsidRPr="00B73453">
        <w:rPr>
          <w:rFonts w:ascii="Times New Roman" w:hAnsi="Times New Roman" w:cs="Times New Roman"/>
        </w:rPr>
        <w:t>Gleick</w:t>
      </w:r>
      <w:proofErr w:type="spellEnd"/>
      <w:r w:rsidRPr="00B73453">
        <w:rPr>
          <w:rFonts w:ascii="Times New Roman" w:hAnsi="Times New Roman" w:cs="Times New Roman"/>
        </w:rPr>
        <w:br/>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ONE WORLD OR NONE, Ed. Masters and Way</w:t>
      </w:r>
      <w:r w:rsidRPr="00B73453">
        <w:rPr>
          <w:rFonts w:ascii="Times New Roman" w:hAnsi="Times New Roman" w:cs="Times New Roman"/>
        </w:rPr>
        <w:br/>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WHAT MAD PURSUIT, Crick</w:t>
      </w:r>
      <w:r w:rsidRPr="00B73453">
        <w:rPr>
          <w:rFonts w:ascii="Times New Roman" w:hAnsi="Times New Roman" w:cs="Times New Roman"/>
        </w:rPr>
        <w:br/>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SCIENTIST AS REBEL, Dyson</w:t>
      </w:r>
      <w:r w:rsidRPr="00B73453">
        <w:rPr>
          <w:rFonts w:ascii="Times New Roman" w:hAnsi="Times New Roman" w:cs="Times New Roman"/>
        </w:rPr>
        <w:br/>
      </w:r>
    </w:p>
    <w:p w:rsidR="00D304A8" w:rsidRPr="00D304A8" w:rsidRDefault="00D304A8" w:rsidP="00D304A8">
      <w:pPr>
        <w:spacing w:after="0" w:line="240" w:lineRule="auto"/>
        <w:rPr>
          <w:rFonts w:ascii="Times New Roman" w:hAnsi="Times New Roman" w:cs="Times New Roman"/>
          <w:b/>
          <w:u w:val="single"/>
        </w:rPr>
      </w:pPr>
      <w:r w:rsidRPr="00B73453">
        <w:rPr>
          <w:rFonts w:ascii="Times New Roman" w:hAnsi="Times New Roman" w:cs="Times New Roman"/>
        </w:rPr>
        <w:t xml:space="preserve">IN SEARCH OF MEMORY, </w:t>
      </w:r>
      <w:proofErr w:type="spellStart"/>
      <w:r w:rsidRPr="00B73453">
        <w:rPr>
          <w:rFonts w:ascii="Times New Roman" w:hAnsi="Times New Roman" w:cs="Times New Roman"/>
        </w:rPr>
        <w:t>Kandel</w:t>
      </w:r>
      <w:proofErr w:type="spellEnd"/>
      <w:r w:rsidRPr="00B73453">
        <w:rPr>
          <w:rFonts w:ascii="Times New Roman" w:hAnsi="Times New Roman" w:cs="Times New Roman"/>
        </w:rPr>
        <w:br/>
      </w:r>
    </w:p>
    <w:p w:rsidR="00FE58BE" w:rsidRDefault="003C45B7" w:rsidP="00FE58BE">
      <w:pPr>
        <w:spacing w:after="0" w:line="240" w:lineRule="auto"/>
        <w:rPr>
          <w:rFonts w:ascii="Times New Roman" w:hAnsi="Times New Roman" w:cs="Times New Roman"/>
          <w:b/>
          <w:bCs/>
        </w:rPr>
      </w:pPr>
      <w:r w:rsidRPr="00B73453">
        <w:rPr>
          <w:rFonts w:ascii="Times New Roman" w:hAnsi="Times New Roman" w:cs="Times New Roman"/>
          <w:b/>
          <w:bCs/>
        </w:rPr>
        <w:t>Assignments and Grading</w:t>
      </w:r>
    </w:p>
    <w:p w:rsidR="00BC309A" w:rsidRDefault="003C45B7" w:rsidP="00B87C16">
      <w:pPr>
        <w:spacing w:after="0" w:line="240" w:lineRule="auto"/>
        <w:rPr>
          <w:rFonts w:ascii="Times New Roman" w:hAnsi="Times New Roman" w:cs="Times New Roman"/>
        </w:rPr>
      </w:pPr>
      <w:r w:rsidRPr="00B73453">
        <w:rPr>
          <w:rFonts w:ascii="Times New Roman" w:hAnsi="Times New Roman" w:cs="Times New Roman"/>
        </w:rPr>
        <w:t>You will write a short analytic essay, participate in a team research proj</w:t>
      </w:r>
      <w:r w:rsidR="006C7239" w:rsidRPr="00B73453">
        <w:rPr>
          <w:rFonts w:ascii="Times New Roman" w:hAnsi="Times New Roman" w:cs="Times New Roman"/>
        </w:rPr>
        <w:t xml:space="preserve">ect, take two exams and </w:t>
      </w:r>
      <w:r w:rsidRPr="00B73453">
        <w:rPr>
          <w:rFonts w:ascii="Times New Roman" w:hAnsi="Times New Roman" w:cs="Times New Roman"/>
        </w:rPr>
        <w:t>several quizzes, and write a final research paper for this class.  You will have ample opportunity to discuss all assignments with me and with your peers before they are due; thus, ALL GRADES FOR THIS COURSE ARE FINAL—I will not listen to any arguments that your grade should be improved. You are always welcome to complete assignments before they are officially due. Furthermore, I generally grant paper extensions if you ask for them by email at least 48 hours before the due date. Do not tell me why you need the extension; just give me an alternative date when you will turn in your assignment. Please note that failure to complete any major component of the course may result in failure of the course as a whole. If you are having difficulties meeting class requirements, be sure to talk to me immediately—again, I will not listen to arguments that your grade should be changed after the fact.</w:t>
      </w:r>
    </w:p>
    <w:p w:rsidR="00D304A8" w:rsidRPr="00B73453" w:rsidRDefault="00D304A8" w:rsidP="00D304A8">
      <w:pPr>
        <w:spacing w:after="0" w:line="240" w:lineRule="auto"/>
        <w:rPr>
          <w:rFonts w:ascii="Times New Roman" w:hAnsi="Times New Roman" w:cs="Times New Roman"/>
        </w:rPr>
      </w:pPr>
    </w:p>
    <w:p w:rsidR="00D304A8" w:rsidRPr="00B73453" w:rsidRDefault="00D304A8" w:rsidP="00D304A8">
      <w:pPr>
        <w:spacing w:after="0" w:line="240" w:lineRule="auto"/>
        <w:rPr>
          <w:rFonts w:ascii="Times New Roman" w:hAnsi="Times New Roman" w:cs="Times New Roman"/>
        </w:rPr>
      </w:pPr>
      <w:r>
        <w:rPr>
          <w:rFonts w:ascii="Times New Roman" w:hAnsi="Times New Roman" w:cs="Times New Roman"/>
          <w:b/>
        </w:rPr>
        <w:t>Attendance</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 xml:space="preserve">I will take roll at the beginning of each class.  You will have three unexcused absences to use as you will.   </w:t>
      </w:r>
      <w:r w:rsidRPr="00B73453">
        <w:rPr>
          <w:rFonts w:ascii="Times New Roman" w:hAnsi="Times New Roman" w:cs="Times New Roman"/>
          <w:b/>
        </w:rPr>
        <w:t xml:space="preserve">  </w:t>
      </w:r>
      <w:r w:rsidRPr="00B73453">
        <w:rPr>
          <w:rFonts w:ascii="Times New Roman" w:hAnsi="Times New Roman" w:cs="Times New Roman"/>
        </w:rPr>
        <w:t>If you have a family emergency and provide me with a note from the proper authority, if you must be out of town for a GT extracurricular activity and provide me with a note from your coach or faculty advisor, or if you have an internship or job interview and provide me with documentation from the company (such as an invitation), these absences are also excused.   I will also have three excused absences, and if I take them they will be for a family or personal medical emergency or for transportation reasons.  In the event that I am not able to make it to class because of the abovementioned reasons, I will make every effort to inform you before class meets.  If there is such an occasion, I may provide a film/interview about writers or writing for you to view or I may cancel the class.  I will be away from campus on March 17</w:t>
      </w:r>
      <w:r w:rsidRPr="00B73453">
        <w:rPr>
          <w:rFonts w:ascii="Times New Roman" w:hAnsi="Times New Roman" w:cs="Times New Roman"/>
          <w:vertAlign w:val="superscript"/>
        </w:rPr>
        <w:t>th</w:t>
      </w:r>
      <w:r w:rsidRPr="00B73453">
        <w:rPr>
          <w:rFonts w:ascii="Times New Roman" w:hAnsi="Times New Roman" w:cs="Times New Roman"/>
        </w:rPr>
        <w:t xml:space="preserve"> to attend the International Conference for the Fantastic in the Arts in Orlando, FL and class will not meet that day.  We will meet during the Week Preceding Final Exams, but we will have no final exam and will not meet during exam week.   </w:t>
      </w:r>
    </w:p>
    <w:p w:rsidR="00D304A8" w:rsidRPr="00B73453" w:rsidRDefault="00D304A8" w:rsidP="00D304A8">
      <w:pPr>
        <w:spacing w:after="0" w:line="240" w:lineRule="auto"/>
        <w:rPr>
          <w:rFonts w:ascii="Times New Roman" w:hAnsi="Times New Roman" w:cs="Times New Roman"/>
        </w:rPr>
      </w:pPr>
    </w:p>
    <w:p w:rsidR="00D304A8" w:rsidRDefault="00D304A8" w:rsidP="00D304A8">
      <w:pPr>
        <w:spacing w:after="0" w:line="240" w:lineRule="auto"/>
        <w:rPr>
          <w:rFonts w:ascii="Times New Roman" w:hAnsi="Times New Roman" w:cs="Times New Roman"/>
        </w:rPr>
      </w:pPr>
      <w:r w:rsidRPr="00B73453">
        <w:rPr>
          <w:rFonts w:ascii="Times New Roman" w:hAnsi="Times New Roman" w:cs="Times New Roman"/>
        </w:rPr>
        <w:t>I expect that you will not check email or phone while in class.  Your computer will be closed unless otherwise instructed for research or for class work; if you are engaged in these activities I will assume that you are choosing to not participate in the class.</w:t>
      </w:r>
    </w:p>
    <w:p w:rsidR="00D304A8" w:rsidRPr="00D304A8" w:rsidRDefault="00D304A8" w:rsidP="00D304A8">
      <w:pPr>
        <w:spacing w:after="0" w:line="240" w:lineRule="auto"/>
        <w:rPr>
          <w:rFonts w:ascii="Times New Roman" w:hAnsi="Times New Roman" w:cs="Times New Roman"/>
        </w:rPr>
      </w:pPr>
    </w:p>
    <w:p w:rsidR="00D304A8" w:rsidRPr="00B73453" w:rsidRDefault="00D304A8" w:rsidP="00D304A8">
      <w:pPr>
        <w:spacing w:line="240" w:lineRule="auto"/>
        <w:rPr>
          <w:rFonts w:ascii="Times New Roman" w:eastAsia="DWQWLD+Palatino-Roman" w:hAnsi="Times New Roman" w:cs="Times New Roman"/>
          <w:color w:val="000000"/>
        </w:rPr>
      </w:pPr>
      <w:r w:rsidRPr="00B73453">
        <w:rPr>
          <w:rFonts w:ascii="Times New Roman" w:eastAsia="PIMQPC+Palatino-Bold" w:hAnsi="Times New Roman" w:cs="Times New Roman"/>
          <w:b/>
          <w:bCs/>
          <w:color w:val="000000"/>
        </w:rPr>
        <w:lastRenderedPageBreak/>
        <w:t xml:space="preserve">Students with Disabilities </w:t>
      </w:r>
      <w:r w:rsidRPr="00B73453">
        <w:rPr>
          <w:rFonts w:ascii="Times New Roman" w:eastAsia="DWQWLD+Palatino-Roman" w:hAnsi="Times New Roman" w:cs="Times New Roman"/>
          <w:color w:val="000000"/>
        </w:rPr>
        <w:t xml:space="preserve">should self-report to the Access Disabled Assistance Program for Tech Students at 220 Student Services </w:t>
      </w:r>
      <w:proofErr w:type="spellStart"/>
      <w:r w:rsidRPr="00B73453">
        <w:rPr>
          <w:rFonts w:ascii="Times New Roman" w:eastAsia="DWQWLD+Palatino-Roman" w:hAnsi="Times New Roman" w:cs="Times New Roman"/>
          <w:color w:val="000000"/>
        </w:rPr>
        <w:t>BuildingAtlanta</w:t>
      </w:r>
      <w:proofErr w:type="spellEnd"/>
      <w:r w:rsidRPr="00B73453">
        <w:rPr>
          <w:rFonts w:ascii="Times New Roman" w:eastAsia="DWQWLD+Palatino-Roman" w:hAnsi="Times New Roman" w:cs="Times New Roman"/>
          <w:color w:val="000000"/>
        </w:rPr>
        <w:t>, GA 30332-0285 404.894.2564 (voice)/404.894.1664 (</w:t>
      </w:r>
      <w:proofErr w:type="gramStart"/>
      <w:r w:rsidRPr="00B73453">
        <w:rPr>
          <w:rFonts w:ascii="Times New Roman" w:eastAsia="DWQWLD+Palatino-Roman" w:hAnsi="Times New Roman" w:cs="Times New Roman"/>
          <w:color w:val="000000"/>
        </w:rPr>
        <w:t>voice/TDD</w:t>
      </w:r>
      <w:proofErr w:type="gramEnd"/>
      <w:r w:rsidRPr="00B73453">
        <w:rPr>
          <w:rFonts w:ascii="Times New Roman" w:eastAsia="DWQWLD+Palatino-Roman" w:hAnsi="Times New Roman" w:cs="Times New Roman"/>
          <w:color w:val="000000"/>
        </w:rPr>
        <w:t>)</w:t>
      </w:r>
    </w:p>
    <w:p w:rsidR="00D304A8" w:rsidRPr="00B73453" w:rsidRDefault="00D304A8" w:rsidP="00D304A8">
      <w:pPr>
        <w:spacing w:line="240" w:lineRule="auto"/>
        <w:rPr>
          <w:rFonts w:ascii="Times New Roman" w:eastAsia="DWQWLD+Palatino-Roman" w:hAnsi="Times New Roman" w:cs="Times New Roman"/>
          <w:color w:val="0930FF"/>
        </w:rPr>
      </w:pPr>
      <w:r w:rsidRPr="00B73453">
        <w:rPr>
          <w:rFonts w:ascii="Times New Roman" w:eastAsia="DWQWLD+Palatino-Roman" w:hAnsi="Times New Roman" w:cs="Times New Roman"/>
          <w:color w:val="0930FF"/>
          <w:u w:val="single"/>
        </w:rPr>
        <w:t xml:space="preserve">www.adapts.gatech.edu/guidebook.html </w:t>
      </w:r>
    </w:p>
    <w:p w:rsidR="00D304A8" w:rsidRDefault="00D304A8" w:rsidP="00D304A8">
      <w:pPr>
        <w:spacing w:after="0" w:line="240" w:lineRule="auto"/>
        <w:rPr>
          <w:rFonts w:ascii="Times New Roman" w:eastAsia="PIMQPC+Palatino-Bold" w:hAnsi="Times New Roman" w:cs="Times New Roman"/>
          <w:b/>
          <w:bCs/>
          <w:color w:val="000000"/>
        </w:rPr>
      </w:pPr>
      <w:r w:rsidRPr="00B73453">
        <w:rPr>
          <w:rFonts w:ascii="Times New Roman" w:eastAsia="PIMQPC+Palatino-Bold" w:hAnsi="Times New Roman" w:cs="Times New Roman"/>
          <w:b/>
          <w:bCs/>
          <w:color w:val="000000"/>
        </w:rPr>
        <w:t>Scholastic Dishonesty and Academic Misconduct</w:t>
      </w:r>
    </w:p>
    <w:p w:rsidR="00D304A8" w:rsidRPr="00B73453" w:rsidRDefault="00D304A8" w:rsidP="00D304A8">
      <w:pPr>
        <w:spacing w:after="0" w:line="240" w:lineRule="auto"/>
        <w:rPr>
          <w:rFonts w:ascii="Times New Roman" w:eastAsia="DWQWLD+Palatino-Roman" w:hAnsi="Times New Roman" w:cs="Times New Roman"/>
          <w:color w:val="000000"/>
        </w:rPr>
      </w:pPr>
      <w:r w:rsidRPr="00B73453">
        <w:rPr>
          <w:rFonts w:ascii="Times New Roman" w:eastAsia="DWQWLD+Palatino-Roman" w:hAnsi="Times New Roman" w:cs="Times New Roman"/>
          <w:color w:val="000000"/>
        </w:rPr>
        <w:t xml:space="preserve">All of the writing you submit for this course must be your own. </w:t>
      </w:r>
      <w:proofErr w:type="gramStart"/>
      <w:r w:rsidRPr="00B73453">
        <w:rPr>
          <w:rFonts w:ascii="Times New Roman" w:eastAsia="DWQWLD+Palatino-Roman" w:hAnsi="Times New Roman" w:cs="Times New Roman"/>
          <w:color w:val="000000"/>
        </w:rPr>
        <w:t>If I suspect you of plagiarizing any part of a project, (passing off someone else’s writing as your own), I will submit your name and the particular project to the Dean of Students, who will then take the appropriate disciplinary action.</w:t>
      </w:r>
      <w:proofErr w:type="gramEnd"/>
      <w:r w:rsidRPr="00B73453">
        <w:rPr>
          <w:rFonts w:ascii="Times New Roman" w:eastAsia="DWQWLD+Palatino-Roman" w:hAnsi="Times New Roman" w:cs="Times New Roman"/>
          <w:color w:val="000000"/>
        </w:rPr>
        <w:t xml:space="preserve"> The Georgia Tech honor code (at </w:t>
      </w:r>
      <w:r w:rsidRPr="00B73453">
        <w:rPr>
          <w:rFonts w:ascii="Times New Roman" w:eastAsia="DWQWLD+Palatino-Roman" w:hAnsi="Times New Roman" w:cs="Times New Roman"/>
          <w:color w:val="0930FF"/>
          <w:u w:val="single"/>
        </w:rPr>
        <w:t>www.honor.gatech.edu/honorcode/honorcode.html</w:t>
      </w:r>
      <w:r w:rsidRPr="00B73453">
        <w:rPr>
          <w:rFonts w:ascii="Times New Roman" w:eastAsia="DWQWLD+Palatino-Roman" w:hAnsi="Times New Roman" w:cs="Times New Roman"/>
          <w:color w:val="000000"/>
        </w:rPr>
        <w:t xml:space="preserve">)defines academic misconduct as: </w:t>
      </w:r>
    </w:p>
    <w:p w:rsidR="00D304A8" w:rsidRPr="00B73453" w:rsidRDefault="00D304A8" w:rsidP="00D304A8">
      <w:pPr>
        <w:spacing w:line="240" w:lineRule="auto"/>
        <w:rPr>
          <w:rFonts w:ascii="Times New Roman" w:eastAsia="DWQWLD+Palatino-Roman" w:hAnsi="Times New Roman" w:cs="Times New Roman"/>
          <w:color w:val="000000"/>
        </w:rPr>
      </w:pPr>
      <w:r w:rsidRPr="00B73453">
        <w:rPr>
          <w:rFonts w:ascii="Times New Roman" w:eastAsia="DWQWLD+Palatino-Roman" w:hAnsi="Times New Roman" w:cs="Times New Roman"/>
          <w:color w:val="000000"/>
        </w:rPr>
        <w:t xml:space="preserve">Possessing, using, or exchanging improperly acquired written or verbal information in the preparation of any essay, laboratory report, examination, or other assignment included in an academic course; </w:t>
      </w:r>
    </w:p>
    <w:p w:rsidR="00D304A8" w:rsidRPr="00B73453" w:rsidRDefault="00D304A8" w:rsidP="00D304A8">
      <w:pPr>
        <w:spacing w:line="240" w:lineRule="auto"/>
        <w:rPr>
          <w:rFonts w:ascii="Times New Roman" w:eastAsia="DWQWLD+Palatino-Roman" w:hAnsi="Times New Roman" w:cs="Times New Roman"/>
          <w:color w:val="000000"/>
        </w:rPr>
      </w:pPr>
      <w:r w:rsidRPr="00B73453">
        <w:rPr>
          <w:rFonts w:ascii="Times New Roman" w:eastAsia="DWQWLD+Palatino-Roman" w:hAnsi="Times New Roman" w:cs="Times New Roman"/>
          <w:color w:val="000000"/>
        </w:rPr>
        <w:t xml:space="preserve">Unauthorized collaboration with a student in the commission of academic requirements; </w:t>
      </w:r>
    </w:p>
    <w:p w:rsidR="00D304A8" w:rsidRPr="00B73453" w:rsidRDefault="00D304A8" w:rsidP="00D304A8">
      <w:pPr>
        <w:spacing w:line="240" w:lineRule="auto"/>
        <w:rPr>
          <w:rFonts w:ascii="Times New Roman" w:eastAsia="DWQWLD+Palatino-Roman" w:hAnsi="Times New Roman" w:cs="Times New Roman"/>
          <w:color w:val="000000"/>
        </w:rPr>
      </w:pPr>
      <w:r w:rsidRPr="00B73453">
        <w:rPr>
          <w:rFonts w:ascii="Times New Roman" w:eastAsia="DWQWLD+Palatino-Roman" w:hAnsi="Times New Roman" w:cs="Times New Roman"/>
          <w:color w:val="000000"/>
        </w:rPr>
        <w:t xml:space="preserve">False claims of performance or work that has been submitted by the claimant; </w:t>
      </w:r>
    </w:p>
    <w:p w:rsidR="00D304A8" w:rsidRPr="002A17D4" w:rsidRDefault="00D304A8" w:rsidP="00D304A8">
      <w:pPr>
        <w:spacing w:line="240" w:lineRule="auto"/>
        <w:rPr>
          <w:rFonts w:ascii="Times New Roman" w:eastAsia="DWQWLD+Palatino-Roman" w:hAnsi="Times New Roman" w:cs="Times New Roman"/>
          <w:color w:val="000000"/>
        </w:rPr>
      </w:pPr>
      <w:proofErr w:type="gramStart"/>
      <w:r w:rsidRPr="00B73453">
        <w:rPr>
          <w:rFonts w:ascii="Times New Roman" w:eastAsia="DWQWLD+Palatino-Roman" w:hAnsi="Times New Roman" w:cs="Times New Roman"/>
          <w:color w:val="000000"/>
        </w:rPr>
        <w:t>Forgery, alteration, or misuse of any institute document relating to the academic status of a student.</w:t>
      </w:r>
      <w:proofErr w:type="gramEnd"/>
      <w:r w:rsidRPr="00B73453">
        <w:rPr>
          <w:rFonts w:ascii="Times New Roman" w:eastAsia="DWQWLD+Palatino-Roman" w:hAnsi="Times New Roman" w:cs="Times New Roman"/>
          <w:color w:val="000000"/>
        </w:rPr>
        <w:t xml:space="preserve"> </w:t>
      </w:r>
      <w:r w:rsidRPr="002A17D4">
        <w:rPr>
          <w:rFonts w:ascii="Times New Roman" w:eastAsia="DWQWLD+Palatino-Roman" w:hAnsi="Times New Roman" w:cs="Times New Roman"/>
          <w:color w:val="000000"/>
        </w:rPr>
        <w:t xml:space="preserve">Plagiarizing is defined by Webster’s as “to steal and pass off (the ideas or words of another) as one's </w:t>
      </w:r>
      <w:proofErr w:type="gramStart"/>
      <w:r w:rsidRPr="002A17D4">
        <w:rPr>
          <w:rFonts w:ascii="Times New Roman" w:eastAsia="DWQWLD+Palatino-Roman" w:hAnsi="Times New Roman" w:cs="Times New Roman"/>
          <w:color w:val="000000"/>
        </w:rPr>
        <w:t>own :</w:t>
      </w:r>
      <w:proofErr w:type="gramEnd"/>
      <w:r w:rsidRPr="002A17D4">
        <w:rPr>
          <w:rFonts w:ascii="Times New Roman" w:eastAsia="DWQWLD+Palatino-Roman" w:hAnsi="Times New Roman" w:cs="Times New Roman"/>
          <w:color w:val="000000"/>
        </w:rPr>
        <w:t xml:space="preserve"> use (another's production) without crediting the source.</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If caught plagiarizing, you will be dealt with according to the GT Academic Honor Code.</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Do not cut and paste any of your paper, or otherwise use sentences from any author other than yourself without proper citation.  Such use will be considered plagiarism.  You may not use another’s words without attribution, whether the text has been previously published or has never been published; all work must be your own.  This includes the use of “word,” word being any material you may have acquired from a previous semester of this class.</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 xml:space="preserve">Consult http://mlaformat.org/ for guidelines regarding citation as well as proper format to use when submitting any type of paper required for this course.  </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Unless specifically identified as group work; quizzes, tests, take–home-tests, homework, etc. are to be completed alone.</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When working on individual homework, you may not work with other students, and doing such is a violation of the GT Academic Honor Code. Submitting any work other than your own is also a violation of the Academic Honor Code.</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When working on a team or in a group for work to be submitted in this class, you must turn in separate copies (or one copy), of the homework with the following written on it: your name and the names of everyone you collaborated with.</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 xml:space="preserve">Cheating off of another person’s test or quiz is unethical and unacceptable. Cheating off of anyone else’s work is a direct violation of the GT Academic Honor Code, and will be dealt with accordingly. </w:t>
      </w:r>
    </w:p>
    <w:p w:rsidR="00D304A8" w:rsidRPr="002A17D4"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Unauthorized use of any previous semester course materials, such as tests, quizzes, homework, projects, and any other coursework, is prohibited in this course. Using these materials will be considered a direct violation of academic policy and will be dealt with according to the GT Academic Honor Code.</w:t>
      </w:r>
    </w:p>
    <w:p w:rsidR="00D304A8" w:rsidRPr="00D304A8" w:rsidRDefault="00D304A8" w:rsidP="00D304A8">
      <w:pPr>
        <w:spacing w:line="240" w:lineRule="auto"/>
        <w:rPr>
          <w:rFonts w:ascii="Times New Roman" w:eastAsia="DWQWLD+Palatino-Roman" w:hAnsi="Times New Roman" w:cs="Times New Roman"/>
          <w:color w:val="000000"/>
        </w:rPr>
      </w:pPr>
      <w:r w:rsidRPr="002A17D4">
        <w:rPr>
          <w:rFonts w:ascii="Times New Roman" w:eastAsia="DWQWLD+Palatino-Roman" w:hAnsi="Times New Roman" w:cs="Times New Roman"/>
          <w:color w:val="000000"/>
        </w:rPr>
        <w:t xml:space="preserve">For any questions involving these or any other Academic Honor Code issues, please consult me, my teaching assistants, or </w:t>
      </w:r>
      <w:hyperlink r:id="rId7" w:history="1">
        <w:r w:rsidRPr="00E72760">
          <w:rPr>
            <w:rStyle w:val="Hyperlink"/>
            <w:rFonts w:ascii="Times New Roman" w:eastAsia="DWQWLD+Palatino-Roman" w:hAnsi="Times New Roman" w:cs="Times New Roman"/>
          </w:rPr>
          <w:t>www.honor.gatech.edu</w:t>
        </w:r>
      </w:hyperlink>
      <w:r w:rsidRPr="002A17D4">
        <w:rPr>
          <w:rFonts w:ascii="Times New Roman" w:eastAsia="DWQWLD+Palatino-Roman" w:hAnsi="Times New Roman" w:cs="Times New Roman"/>
          <w:color w:val="000000"/>
        </w:rPr>
        <w:t>.</w:t>
      </w:r>
    </w:p>
    <w:p w:rsidR="00BC309A" w:rsidRPr="00B73453" w:rsidRDefault="00BC309A" w:rsidP="00B87C16">
      <w:pPr>
        <w:spacing w:after="0" w:line="240" w:lineRule="auto"/>
        <w:rPr>
          <w:rFonts w:ascii="Times New Roman" w:hAnsi="Times New Roman" w:cs="Times New Roman"/>
        </w:rPr>
      </w:pPr>
    </w:p>
    <w:p w:rsidR="00BC309A" w:rsidRPr="00B73453" w:rsidRDefault="00BA32FC" w:rsidP="00B87C16">
      <w:pPr>
        <w:spacing w:after="0" w:line="240" w:lineRule="auto"/>
        <w:rPr>
          <w:rFonts w:ascii="Times New Roman" w:hAnsi="Times New Roman" w:cs="Times New Roman"/>
          <w:b/>
          <w:u w:val="single"/>
        </w:rPr>
      </w:pPr>
      <w:r w:rsidRPr="00B73453">
        <w:rPr>
          <w:rFonts w:ascii="Times New Roman" w:hAnsi="Times New Roman" w:cs="Times New Roman"/>
          <w:b/>
          <w:u w:val="single"/>
        </w:rPr>
        <w:t>READING AND DISCUSSION SCHEDULE</w:t>
      </w:r>
    </w:p>
    <w:p w:rsidR="00C9320F" w:rsidRPr="00B73453" w:rsidRDefault="00C9320F" w:rsidP="00B87C16">
      <w:pPr>
        <w:spacing w:after="0" w:line="240" w:lineRule="auto"/>
        <w:rPr>
          <w:rFonts w:ascii="Times New Roman" w:hAnsi="Times New Roman" w:cs="Times New Roman"/>
          <w:b/>
          <w:u w:val="single"/>
        </w:rPr>
      </w:pPr>
    </w:p>
    <w:p w:rsidR="00C9320F" w:rsidRPr="00B73453" w:rsidRDefault="00C9320F" w:rsidP="00B87C16">
      <w:pPr>
        <w:spacing w:after="0" w:line="240" w:lineRule="auto"/>
        <w:rPr>
          <w:rFonts w:ascii="Times New Roman" w:hAnsi="Times New Roman" w:cs="Times New Roman"/>
        </w:rPr>
      </w:pPr>
      <w:r w:rsidRPr="00B73453">
        <w:rPr>
          <w:rFonts w:ascii="Times New Roman" w:hAnsi="Times New Roman" w:cs="Times New Roman"/>
        </w:rPr>
        <w:t xml:space="preserve">In general, we will spend three days on each scientist.  </w:t>
      </w:r>
    </w:p>
    <w:p w:rsidR="00BA32FC" w:rsidRPr="00B73453" w:rsidRDefault="00BA32FC" w:rsidP="00B87C16">
      <w:pPr>
        <w:spacing w:after="0" w:line="240" w:lineRule="auto"/>
        <w:rPr>
          <w:rFonts w:ascii="Times New Roman" w:hAnsi="Times New Roman" w:cs="Times New Roman"/>
        </w:rPr>
      </w:pPr>
    </w:p>
    <w:p w:rsidR="00BA32FC" w:rsidRPr="00B73453" w:rsidRDefault="00BA32FC" w:rsidP="00B87C16">
      <w:pPr>
        <w:spacing w:after="0" w:line="240" w:lineRule="auto"/>
        <w:rPr>
          <w:rFonts w:ascii="Times New Roman" w:hAnsi="Times New Roman" w:cs="Times New Roman"/>
        </w:rPr>
      </w:pPr>
      <w:r w:rsidRPr="00B73453">
        <w:rPr>
          <w:rFonts w:ascii="Times New Roman" w:hAnsi="Times New Roman" w:cs="Times New Roman"/>
        </w:rPr>
        <w:t>TH January 1</w:t>
      </w:r>
      <w:r w:rsidR="004440E7" w:rsidRPr="00B73453">
        <w:rPr>
          <w:rFonts w:ascii="Times New Roman" w:hAnsi="Times New Roman" w:cs="Times New Roman"/>
        </w:rPr>
        <w:t>3:</w:t>
      </w:r>
      <w:r w:rsidR="004440E7" w:rsidRPr="00B73453">
        <w:rPr>
          <w:rFonts w:ascii="Times New Roman" w:hAnsi="Times New Roman" w:cs="Times New Roman"/>
        </w:rPr>
        <w:tab/>
      </w:r>
      <w:r w:rsidRPr="00B73453">
        <w:rPr>
          <w:rFonts w:ascii="Times New Roman" w:hAnsi="Times New Roman" w:cs="Times New Roman"/>
        </w:rPr>
        <w:t xml:space="preserve">  </w:t>
      </w:r>
      <w:r w:rsidRPr="00B73453">
        <w:rPr>
          <w:rFonts w:ascii="Times New Roman" w:hAnsi="Times New Roman" w:cs="Times New Roman"/>
        </w:rPr>
        <w:tab/>
        <w:t>General discussion of class.</w:t>
      </w:r>
    </w:p>
    <w:p w:rsidR="00BA32FC" w:rsidRPr="00B73453" w:rsidRDefault="00BA32FC" w:rsidP="00B87C16">
      <w:pPr>
        <w:spacing w:after="0" w:line="240" w:lineRule="auto"/>
        <w:rPr>
          <w:rFonts w:ascii="Times New Roman" w:hAnsi="Times New Roman" w:cs="Times New Roman"/>
        </w:rPr>
      </w:pPr>
    </w:p>
    <w:p w:rsidR="00BA32FC" w:rsidRPr="00B73453" w:rsidRDefault="00BA32FC"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02691F" w:rsidRPr="00B73453">
        <w:rPr>
          <w:rFonts w:ascii="Times New Roman" w:hAnsi="Times New Roman" w:cs="Times New Roman"/>
        </w:rPr>
        <w:t xml:space="preserve"> </w:t>
      </w:r>
      <w:r w:rsidRPr="00B73453">
        <w:rPr>
          <w:rFonts w:ascii="Times New Roman" w:hAnsi="Times New Roman" w:cs="Times New Roman"/>
        </w:rPr>
        <w:t>January 1</w:t>
      </w:r>
      <w:r w:rsidR="004440E7" w:rsidRPr="00B73453">
        <w:rPr>
          <w:rFonts w:ascii="Times New Roman" w:hAnsi="Times New Roman" w:cs="Times New Roman"/>
        </w:rPr>
        <w:t>8:</w:t>
      </w:r>
      <w:r w:rsidRPr="00B73453">
        <w:rPr>
          <w:rFonts w:ascii="Times New Roman" w:hAnsi="Times New Roman" w:cs="Times New Roman"/>
        </w:rPr>
        <w:tab/>
      </w:r>
      <w:r w:rsidRPr="00B73453">
        <w:rPr>
          <w:rFonts w:ascii="Times New Roman" w:hAnsi="Times New Roman" w:cs="Times New Roman"/>
        </w:rPr>
        <w:tab/>
        <w:t>Darwin—discussion and lecture.  Possible screening of a Darwin documentary.</w:t>
      </w:r>
    </w:p>
    <w:p w:rsidR="00BA32FC" w:rsidRPr="00B73453" w:rsidRDefault="00BA32FC" w:rsidP="00B87C16">
      <w:pPr>
        <w:spacing w:after="0" w:line="240" w:lineRule="auto"/>
        <w:rPr>
          <w:rFonts w:ascii="Times New Roman" w:hAnsi="Times New Roman" w:cs="Times New Roman"/>
        </w:rPr>
      </w:pPr>
    </w:p>
    <w:p w:rsidR="00BA32FC" w:rsidRPr="00B73453" w:rsidRDefault="00BA32FC" w:rsidP="00B87C16">
      <w:pPr>
        <w:spacing w:after="0" w:line="240" w:lineRule="auto"/>
        <w:rPr>
          <w:rFonts w:ascii="Times New Roman" w:hAnsi="Times New Roman" w:cs="Times New Roman"/>
        </w:rPr>
      </w:pPr>
      <w:r w:rsidRPr="00B73453">
        <w:rPr>
          <w:rFonts w:ascii="Times New Roman" w:hAnsi="Times New Roman" w:cs="Times New Roman"/>
        </w:rPr>
        <w:t>TH January 2</w:t>
      </w:r>
      <w:r w:rsidR="004440E7" w:rsidRPr="00B73453">
        <w:rPr>
          <w:rFonts w:ascii="Times New Roman" w:hAnsi="Times New Roman" w:cs="Times New Roman"/>
        </w:rPr>
        <w:t>0:</w:t>
      </w:r>
      <w:r w:rsidR="00A61869" w:rsidRPr="00B73453">
        <w:rPr>
          <w:rFonts w:ascii="Times New Roman" w:hAnsi="Times New Roman" w:cs="Times New Roman"/>
          <w:vertAlign w:val="superscript"/>
        </w:rPr>
        <w:tab/>
      </w:r>
      <w:r w:rsidR="00D054D8" w:rsidRPr="00B73453">
        <w:rPr>
          <w:rFonts w:ascii="Times New Roman" w:hAnsi="Times New Roman" w:cs="Times New Roman"/>
        </w:rPr>
        <w:tab/>
      </w:r>
      <w:r w:rsidR="008C27BE" w:rsidRPr="00B73453">
        <w:rPr>
          <w:rFonts w:ascii="Times New Roman" w:hAnsi="Times New Roman" w:cs="Times New Roman"/>
        </w:rPr>
        <w:t>Darwin documentary</w:t>
      </w:r>
      <w:r w:rsidRPr="00B73453">
        <w:rPr>
          <w:rFonts w:ascii="Times New Roman" w:hAnsi="Times New Roman" w:cs="Times New Roman"/>
        </w:rPr>
        <w:t xml:space="preserve">.  </w:t>
      </w:r>
    </w:p>
    <w:p w:rsidR="00BA32FC" w:rsidRPr="00B73453" w:rsidRDefault="00BA32FC" w:rsidP="00B87C16">
      <w:pPr>
        <w:spacing w:after="0" w:line="240" w:lineRule="auto"/>
        <w:rPr>
          <w:rFonts w:ascii="Times New Roman" w:hAnsi="Times New Roman" w:cs="Times New Roman"/>
        </w:rPr>
      </w:pPr>
    </w:p>
    <w:p w:rsidR="00422BE4" w:rsidRPr="00B73453" w:rsidRDefault="00BA32FC" w:rsidP="00B87C16">
      <w:pPr>
        <w:spacing w:after="0" w:line="240" w:lineRule="auto"/>
        <w:ind w:left="1440" w:hanging="1440"/>
        <w:rPr>
          <w:rFonts w:ascii="Times New Roman" w:hAnsi="Times New Roman" w:cs="Times New Roman"/>
        </w:rPr>
      </w:pPr>
      <w:r w:rsidRPr="00B73453">
        <w:rPr>
          <w:rFonts w:ascii="Times New Roman" w:hAnsi="Times New Roman" w:cs="Times New Roman"/>
        </w:rPr>
        <w:t xml:space="preserve">T </w:t>
      </w:r>
      <w:r w:rsidR="0002691F" w:rsidRPr="00B73453">
        <w:rPr>
          <w:rFonts w:ascii="Times New Roman" w:hAnsi="Times New Roman" w:cs="Times New Roman"/>
        </w:rPr>
        <w:t xml:space="preserve"> </w:t>
      </w:r>
      <w:r w:rsidRPr="00B73453">
        <w:rPr>
          <w:rFonts w:ascii="Times New Roman" w:hAnsi="Times New Roman" w:cs="Times New Roman"/>
        </w:rPr>
        <w:t>January 2</w:t>
      </w:r>
      <w:r w:rsidR="004440E7" w:rsidRPr="00B73453">
        <w:rPr>
          <w:rFonts w:ascii="Times New Roman" w:hAnsi="Times New Roman" w:cs="Times New Roman"/>
        </w:rPr>
        <w:t>5:</w:t>
      </w:r>
      <w:r w:rsidRPr="00B73453">
        <w:rPr>
          <w:rFonts w:ascii="Times New Roman" w:hAnsi="Times New Roman" w:cs="Times New Roman"/>
        </w:rPr>
        <w:tab/>
      </w:r>
      <w:r w:rsidRPr="00B73453">
        <w:rPr>
          <w:rFonts w:ascii="Times New Roman" w:hAnsi="Times New Roman" w:cs="Times New Roman"/>
        </w:rPr>
        <w:tab/>
        <w:t>Discussion</w:t>
      </w:r>
      <w:r w:rsidR="008C27BE" w:rsidRPr="00B73453">
        <w:rPr>
          <w:rFonts w:ascii="Times New Roman" w:hAnsi="Times New Roman" w:cs="Times New Roman"/>
        </w:rPr>
        <w:t xml:space="preserve"> of pages 1-298 of </w:t>
      </w:r>
      <w:r w:rsidRPr="00B73453">
        <w:rPr>
          <w:rFonts w:ascii="Times New Roman" w:hAnsi="Times New Roman" w:cs="Times New Roman"/>
        </w:rPr>
        <w:t>DARWIN</w:t>
      </w:r>
      <w:r w:rsidR="008C27BE" w:rsidRPr="00B73453">
        <w:rPr>
          <w:rFonts w:ascii="Times New Roman" w:hAnsi="Times New Roman" w:cs="Times New Roman"/>
        </w:rPr>
        <w:t xml:space="preserve">, Desmond and Moore, </w:t>
      </w:r>
      <w:r w:rsidR="002B3683" w:rsidRPr="00B73453">
        <w:rPr>
          <w:rFonts w:ascii="Times New Roman" w:hAnsi="Times New Roman" w:cs="Times New Roman"/>
        </w:rPr>
        <w:t>“Evolution</w:t>
      </w:r>
      <w:r w:rsidR="008C27BE" w:rsidRPr="00B73453">
        <w:rPr>
          <w:rFonts w:ascii="Times New Roman" w:hAnsi="Times New Roman" w:cs="Times New Roman"/>
        </w:rPr>
        <w:t xml:space="preserve"> </w:t>
      </w:r>
      <w:r w:rsidR="002B3683" w:rsidRPr="00B73453">
        <w:rPr>
          <w:rFonts w:ascii="Times New Roman" w:hAnsi="Times New Roman" w:cs="Times New Roman"/>
        </w:rPr>
        <w:t xml:space="preserve"> of </w:t>
      </w:r>
      <w:r w:rsidR="008C27BE" w:rsidRPr="00B73453">
        <w:rPr>
          <w:rFonts w:ascii="Times New Roman" w:hAnsi="Times New Roman" w:cs="Times New Roman"/>
        </w:rPr>
        <w:tab/>
      </w:r>
      <w:r w:rsidR="00422BE4" w:rsidRPr="00B73453">
        <w:rPr>
          <w:rFonts w:ascii="Times New Roman" w:hAnsi="Times New Roman" w:cs="Times New Roman"/>
        </w:rPr>
        <w:tab/>
      </w:r>
      <w:r w:rsidR="002B3683" w:rsidRPr="00B73453">
        <w:rPr>
          <w:rFonts w:ascii="Times New Roman" w:hAnsi="Times New Roman" w:cs="Times New Roman"/>
        </w:rPr>
        <w:t xml:space="preserve">Ethics,” Thomas Huxley, pages 501-503, and one version of the famous Oxford </w:t>
      </w:r>
      <w:r w:rsidRPr="00B73453">
        <w:rPr>
          <w:rFonts w:ascii="Times New Roman" w:hAnsi="Times New Roman" w:cs="Times New Roman"/>
        </w:rPr>
        <w:t xml:space="preserve"> </w:t>
      </w:r>
    </w:p>
    <w:p w:rsidR="00422BE4" w:rsidRPr="00B73453" w:rsidRDefault="00422BE4" w:rsidP="00B87C16">
      <w:pPr>
        <w:spacing w:after="0" w:line="240" w:lineRule="auto"/>
        <w:ind w:left="1440" w:hanging="1440"/>
        <w:rPr>
          <w:rFonts w:ascii="Times New Roman" w:hAnsi="Times New Roman" w:cs="Times New Roman"/>
        </w:rPr>
      </w:pPr>
      <w:r w:rsidRPr="00B73453">
        <w:rPr>
          <w:rFonts w:ascii="Times New Roman" w:hAnsi="Times New Roman" w:cs="Times New Roman"/>
        </w:rPr>
        <w:tab/>
      </w:r>
      <w:r w:rsidRPr="00B73453">
        <w:rPr>
          <w:rFonts w:ascii="Times New Roman" w:hAnsi="Times New Roman" w:cs="Times New Roman"/>
        </w:rPr>
        <w:tab/>
      </w:r>
      <w:r w:rsidR="002B3683" w:rsidRPr="00B73453">
        <w:rPr>
          <w:rFonts w:ascii="Times New Roman" w:hAnsi="Times New Roman" w:cs="Times New Roman"/>
        </w:rPr>
        <w:t xml:space="preserve">Evolution Debate between Wilberforce and Huxley at </w:t>
      </w:r>
    </w:p>
    <w:p w:rsidR="002B3683" w:rsidRPr="00B73453" w:rsidRDefault="00422BE4" w:rsidP="00B87C16">
      <w:pPr>
        <w:spacing w:after="0" w:line="240" w:lineRule="auto"/>
        <w:ind w:left="1440" w:hanging="1440"/>
        <w:rPr>
          <w:rFonts w:ascii="Times New Roman" w:hAnsi="Times New Roman" w:cs="Times New Roman"/>
        </w:rPr>
      </w:pPr>
      <w:r w:rsidRPr="00B73453">
        <w:rPr>
          <w:rFonts w:ascii="Times New Roman" w:hAnsi="Times New Roman" w:cs="Times New Roman"/>
        </w:rPr>
        <w:tab/>
      </w:r>
      <w:r w:rsidRPr="00B73453">
        <w:rPr>
          <w:rFonts w:ascii="Times New Roman" w:hAnsi="Times New Roman" w:cs="Times New Roman"/>
        </w:rPr>
        <w:tab/>
      </w:r>
      <w:hyperlink r:id="rId8" w:history="1">
        <w:r w:rsidR="002B3683" w:rsidRPr="00B73453">
          <w:rPr>
            <w:rStyle w:val="Hyperlink"/>
            <w:rFonts w:ascii="Times New Roman" w:hAnsi="Times New Roman" w:cs="Times New Roman"/>
          </w:rPr>
          <w:t>http://en.wikipedia.org/wiki/1860_Oxford_evolution_debate</w:t>
        </w:r>
      </w:hyperlink>
      <w:r w:rsidR="002B3683" w:rsidRPr="00B73453">
        <w:rPr>
          <w:rFonts w:ascii="Times New Roman" w:hAnsi="Times New Roman" w:cs="Times New Roman"/>
        </w:rPr>
        <w:t xml:space="preserve"> </w:t>
      </w:r>
    </w:p>
    <w:p w:rsidR="00BA32FC" w:rsidRPr="00B73453" w:rsidRDefault="00BA32FC" w:rsidP="00B87C16">
      <w:pPr>
        <w:spacing w:after="0" w:line="240" w:lineRule="auto"/>
        <w:ind w:left="2160"/>
        <w:rPr>
          <w:rFonts w:ascii="Times New Roman" w:hAnsi="Times New Roman" w:cs="Times New Roman"/>
        </w:rPr>
      </w:pPr>
    </w:p>
    <w:p w:rsidR="00784ADE" w:rsidRPr="00B73453" w:rsidRDefault="00BA32FC" w:rsidP="00B87C16">
      <w:pPr>
        <w:spacing w:after="0" w:line="240" w:lineRule="auto"/>
        <w:rPr>
          <w:rFonts w:ascii="Times New Roman" w:hAnsi="Times New Roman" w:cs="Times New Roman"/>
        </w:rPr>
      </w:pPr>
      <w:r w:rsidRPr="00B73453">
        <w:rPr>
          <w:rFonts w:ascii="Times New Roman" w:hAnsi="Times New Roman" w:cs="Times New Roman"/>
        </w:rPr>
        <w:t>TH January 2</w:t>
      </w:r>
      <w:r w:rsidR="004440E7" w:rsidRPr="00B73453">
        <w:rPr>
          <w:rFonts w:ascii="Times New Roman" w:hAnsi="Times New Roman" w:cs="Times New Roman"/>
        </w:rPr>
        <w:t>7:</w:t>
      </w:r>
      <w:r w:rsidR="004440E7" w:rsidRPr="00B73453">
        <w:rPr>
          <w:rFonts w:ascii="Times New Roman" w:hAnsi="Times New Roman" w:cs="Times New Roman"/>
        </w:rPr>
        <w:tab/>
      </w:r>
      <w:r w:rsidR="002B3683" w:rsidRPr="00B73453">
        <w:rPr>
          <w:rFonts w:ascii="Times New Roman" w:hAnsi="Times New Roman" w:cs="Times New Roman"/>
        </w:rPr>
        <w:t xml:space="preserve">  </w:t>
      </w:r>
      <w:r w:rsidR="002B3683" w:rsidRPr="00B73453">
        <w:rPr>
          <w:rFonts w:ascii="Times New Roman" w:hAnsi="Times New Roman" w:cs="Times New Roman"/>
        </w:rPr>
        <w:tab/>
      </w:r>
      <w:r w:rsidR="004F70DC" w:rsidRPr="00B73453">
        <w:rPr>
          <w:rFonts w:ascii="Times New Roman" w:hAnsi="Times New Roman" w:cs="Times New Roman"/>
        </w:rPr>
        <w:t xml:space="preserve">DARWIN </w:t>
      </w:r>
    </w:p>
    <w:p w:rsidR="0002691F" w:rsidRPr="00B73453" w:rsidRDefault="0002691F" w:rsidP="00B87C16">
      <w:pPr>
        <w:spacing w:after="0" w:line="240" w:lineRule="auto"/>
        <w:rPr>
          <w:rFonts w:ascii="Times New Roman" w:hAnsi="Times New Roman" w:cs="Times New Roman"/>
        </w:rPr>
      </w:pPr>
    </w:p>
    <w:p w:rsidR="004F70DC" w:rsidRPr="00B73453" w:rsidRDefault="0002691F"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BA1385" w:rsidRPr="00B73453">
        <w:rPr>
          <w:rFonts w:ascii="Times New Roman" w:hAnsi="Times New Roman" w:cs="Times New Roman"/>
        </w:rPr>
        <w:t xml:space="preserve">February </w:t>
      </w:r>
      <w:r w:rsidR="004440E7" w:rsidRPr="00B73453">
        <w:rPr>
          <w:rFonts w:ascii="Times New Roman" w:hAnsi="Times New Roman" w:cs="Times New Roman"/>
        </w:rPr>
        <w:t>1:</w:t>
      </w:r>
      <w:r w:rsidR="00BA1385" w:rsidRPr="00B73453">
        <w:rPr>
          <w:rFonts w:ascii="Times New Roman" w:hAnsi="Times New Roman" w:cs="Times New Roman"/>
        </w:rPr>
        <w:tab/>
      </w:r>
      <w:r w:rsidR="00BA1385" w:rsidRPr="00B73453">
        <w:rPr>
          <w:rFonts w:ascii="Times New Roman" w:hAnsi="Times New Roman" w:cs="Times New Roman"/>
        </w:rPr>
        <w:tab/>
      </w:r>
      <w:r w:rsidR="00A85016" w:rsidRPr="00B73453">
        <w:rPr>
          <w:rFonts w:ascii="Times New Roman" w:hAnsi="Times New Roman" w:cs="Times New Roman"/>
        </w:rPr>
        <w:t xml:space="preserve">DARWIN.  </w:t>
      </w:r>
      <w:r w:rsidR="00BA1385" w:rsidRPr="00B73453">
        <w:rPr>
          <w:rFonts w:ascii="Times New Roman" w:hAnsi="Times New Roman" w:cs="Times New Roman"/>
        </w:rPr>
        <w:t>Intro to Lise Meitner</w:t>
      </w:r>
    </w:p>
    <w:p w:rsidR="004F70DC" w:rsidRPr="00B73453" w:rsidRDefault="004F70DC" w:rsidP="00B87C16">
      <w:pPr>
        <w:spacing w:after="0" w:line="240" w:lineRule="auto"/>
        <w:ind w:left="2160"/>
        <w:rPr>
          <w:rFonts w:ascii="Times New Roman" w:hAnsi="Times New Roman" w:cs="Times New Roman"/>
        </w:rPr>
      </w:pPr>
    </w:p>
    <w:p w:rsidR="004F70DC" w:rsidRPr="00B73453" w:rsidRDefault="004F70DC" w:rsidP="00B87C16">
      <w:pPr>
        <w:spacing w:after="0" w:line="240" w:lineRule="auto"/>
        <w:ind w:left="2160" w:hanging="2160"/>
        <w:rPr>
          <w:rFonts w:ascii="Times New Roman" w:hAnsi="Times New Roman" w:cs="Times New Roman"/>
        </w:rPr>
      </w:pPr>
      <w:r w:rsidRPr="00B73453">
        <w:rPr>
          <w:rFonts w:ascii="Times New Roman" w:hAnsi="Times New Roman" w:cs="Times New Roman"/>
        </w:rPr>
        <w:t>TH February 3</w:t>
      </w:r>
      <w:r w:rsidRPr="00B73453">
        <w:rPr>
          <w:rFonts w:ascii="Times New Roman" w:hAnsi="Times New Roman" w:cs="Times New Roman"/>
        </w:rPr>
        <w:tab/>
        <w:t xml:space="preserve">Darwin conclusion.  Formation of teams.  Each team will create a presentation based on one of the scientists we are covering in the class.  The presentations will begin in March.  </w:t>
      </w:r>
    </w:p>
    <w:p w:rsidR="004F70DC" w:rsidRPr="00B73453" w:rsidRDefault="004F70DC" w:rsidP="00B87C16">
      <w:pPr>
        <w:spacing w:after="0" w:line="240" w:lineRule="auto"/>
        <w:rPr>
          <w:rFonts w:ascii="Times New Roman" w:hAnsi="Times New Roman" w:cs="Times New Roman"/>
        </w:rPr>
      </w:pPr>
    </w:p>
    <w:p w:rsidR="00BA1385" w:rsidRPr="00B73453" w:rsidRDefault="00BA1385" w:rsidP="00B87C16">
      <w:pPr>
        <w:spacing w:after="0" w:line="240" w:lineRule="auto"/>
        <w:rPr>
          <w:rFonts w:ascii="Times New Roman" w:hAnsi="Times New Roman" w:cs="Times New Roman"/>
        </w:rPr>
      </w:pPr>
    </w:p>
    <w:p w:rsidR="004F70DC" w:rsidRPr="00B73453" w:rsidRDefault="00BA1385" w:rsidP="00B87C16">
      <w:pPr>
        <w:spacing w:after="0" w:line="240" w:lineRule="auto"/>
        <w:ind w:left="2160" w:hanging="2160"/>
        <w:rPr>
          <w:rFonts w:ascii="Times New Roman" w:hAnsi="Times New Roman" w:cs="Times New Roman"/>
        </w:rPr>
      </w:pPr>
      <w:r w:rsidRPr="00B73453">
        <w:rPr>
          <w:rFonts w:ascii="Times New Roman" w:hAnsi="Times New Roman" w:cs="Times New Roman"/>
        </w:rPr>
        <w:t>T  February 8</w:t>
      </w:r>
      <w:r w:rsidR="004440E7" w:rsidRPr="00B73453">
        <w:rPr>
          <w:rFonts w:ascii="Times New Roman" w:hAnsi="Times New Roman" w:cs="Times New Roman"/>
        </w:rPr>
        <w:t>:</w:t>
      </w:r>
      <w:r w:rsidR="004F70DC" w:rsidRPr="00B73453">
        <w:rPr>
          <w:rFonts w:ascii="Times New Roman" w:hAnsi="Times New Roman" w:cs="Times New Roman"/>
        </w:rPr>
        <w:tab/>
        <w:t xml:space="preserve">Short analytic paper due.  Email to </w:t>
      </w:r>
      <w:hyperlink r:id="rId9" w:history="1">
        <w:r w:rsidR="004F70DC" w:rsidRPr="00B73453">
          <w:rPr>
            <w:rStyle w:val="Hyperlink"/>
            <w:rFonts w:ascii="Times New Roman" w:hAnsi="Times New Roman" w:cs="Times New Roman"/>
          </w:rPr>
          <w:t>kathleen.goonan@lcc.gatech.edu</w:t>
        </w:r>
      </w:hyperlink>
      <w:r w:rsidR="004F70DC" w:rsidRPr="00B73453">
        <w:rPr>
          <w:rFonts w:ascii="Times New Roman" w:hAnsi="Times New Roman" w:cs="Times New Roman"/>
        </w:rPr>
        <w:t xml:space="preserve"> and </w:t>
      </w:r>
      <w:hyperlink r:id="rId10" w:history="1">
        <w:r w:rsidR="004F70DC" w:rsidRPr="00B73453">
          <w:rPr>
            <w:rStyle w:val="Hyperlink"/>
            <w:rFonts w:ascii="Times New Roman" w:hAnsi="Times New Roman" w:cs="Times New Roman"/>
          </w:rPr>
          <w:t>kathleen@goonan.com</w:t>
        </w:r>
      </w:hyperlink>
      <w:r w:rsidR="004F70DC" w:rsidRPr="00B73453">
        <w:rPr>
          <w:rFonts w:ascii="Times New Roman" w:hAnsi="Times New Roman" w:cs="Times New Roman"/>
        </w:rPr>
        <w:t xml:space="preserve"> by 1:35 pm or sooner.  Bring hard copy to class.</w:t>
      </w:r>
    </w:p>
    <w:p w:rsidR="004F70DC" w:rsidRPr="00B73453" w:rsidRDefault="004F70DC" w:rsidP="00B87C16">
      <w:pPr>
        <w:spacing w:after="0" w:line="240" w:lineRule="auto"/>
        <w:ind w:left="2160" w:hanging="2160"/>
        <w:rPr>
          <w:rFonts w:ascii="Times New Roman" w:hAnsi="Times New Roman" w:cs="Times New Roman"/>
        </w:rPr>
      </w:pPr>
      <w:r w:rsidRPr="00B73453">
        <w:rPr>
          <w:rFonts w:ascii="Times New Roman" w:hAnsi="Times New Roman" w:cs="Times New Roman"/>
        </w:rPr>
        <w:tab/>
        <w:t>Screening Lise Meitner documentary.</w:t>
      </w:r>
    </w:p>
    <w:p w:rsidR="004F70DC" w:rsidRPr="00B73453" w:rsidRDefault="004F70DC" w:rsidP="00B87C16">
      <w:pPr>
        <w:spacing w:after="0" w:line="240" w:lineRule="auto"/>
        <w:ind w:left="2160" w:hanging="2160"/>
        <w:rPr>
          <w:rFonts w:ascii="Times New Roman" w:hAnsi="Times New Roman" w:cs="Times New Roman"/>
        </w:rPr>
      </w:pPr>
    </w:p>
    <w:p w:rsidR="004F70DC" w:rsidRPr="00B73453" w:rsidRDefault="00BA1385" w:rsidP="00B87C16">
      <w:pPr>
        <w:spacing w:after="0" w:line="240" w:lineRule="auto"/>
        <w:ind w:left="2160" w:hanging="2160"/>
        <w:rPr>
          <w:rFonts w:ascii="Times New Roman" w:hAnsi="Times New Roman" w:cs="Times New Roman"/>
        </w:rPr>
      </w:pPr>
      <w:r w:rsidRPr="00B73453">
        <w:rPr>
          <w:rFonts w:ascii="Times New Roman" w:hAnsi="Times New Roman" w:cs="Times New Roman"/>
        </w:rPr>
        <w:t>TH February 10</w:t>
      </w:r>
      <w:r w:rsidR="004440E7" w:rsidRPr="00B73453">
        <w:rPr>
          <w:rFonts w:ascii="Times New Roman" w:hAnsi="Times New Roman" w:cs="Times New Roman"/>
        </w:rPr>
        <w:t>:</w:t>
      </w:r>
      <w:r w:rsidR="004440E7" w:rsidRPr="00B73453">
        <w:rPr>
          <w:rFonts w:ascii="Times New Roman" w:hAnsi="Times New Roman" w:cs="Times New Roman"/>
        </w:rPr>
        <w:tab/>
      </w:r>
      <w:r w:rsidR="004F70DC" w:rsidRPr="00B73453">
        <w:rPr>
          <w:rFonts w:ascii="Times New Roman" w:hAnsi="Times New Roman" w:cs="Times New Roman"/>
        </w:rPr>
        <w:t>Discussion, Lise Meitner</w:t>
      </w:r>
    </w:p>
    <w:p w:rsidR="00BA1385" w:rsidRPr="00B73453" w:rsidRDefault="00BA1385" w:rsidP="00B87C16">
      <w:pPr>
        <w:spacing w:after="0" w:line="240" w:lineRule="auto"/>
        <w:rPr>
          <w:rFonts w:ascii="Times New Roman" w:hAnsi="Times New Roman" w:cs="Times New Roman"/>
        </w:rPr>
      </w:pPr>
    </w:p>
    <w:p w:rsidR="00A85016" w:rsidRPr="00B73453" w:rsidRDefault="004440E7" w:rsidP="00B87C16">
      <w:pPr>
        <w:spacing w:after="0" w:line="240" w:lineRule="auto"/>
        <w:ind w:left="2160" w:hanging="2160"/>
        <w:rPr>
          <w:rFonts w:ascii="Times New Roman" w:hAnsi="Times New Roman" w:cs="Times New Roman"/>
        </w:rPr>
      </w:pPr>
      <w:r w:rsidRPr="00B73453">
        <w:rPr>
          <w:rFonts w:ascii="Times New Roman" w:hAnsi="Times New Roman" w:cs="Times New Roman"/>
        </w:rPr>
        <w:t>T February 15:</w:t>
      </w:r>
      <w:r w:rsidR="00065070" w:rsidRPr="00B73453">
        <w:rPr>
          <w:rFonts w:ascii="Times New Roman" w:hAnsi="Times New Roman" w:cs="Times New Roman"/>
        </w:rPr>
        <w:tab/>
      </w:r>
      <w:r w:rsidR="004F70DC" w:rsidRPr="00B73453">
        <w:rPr>
          <w:rFonts w:ascii="Times New Roman" w:hAnsi="Times New Roman" w:cs="Times New Roman"/>
        </w:rPr>
        <w:t xml:space="preserve">Meet with teams in-class.  Bring computers for in-class research.  </w:t>
      </w:r>
      <w:r w:rsidR="00065070" w:rsidRPr="00B73453">
        <w:rPr>
          <w:rFonts w:ascii="Times New Roman" w:hAnsi="Times New Roman" w:cs="Times New Roman"/>
        </w:rPr>
        <w:t xml:space="preserve">Divide your area of research into five components and decide who will present each.  </w:t>
      </w:r>
    </w:p>
    <w:p w:rsidR="00065070" w:rsidRPr="00B73453" w:rsidRDefault="00065070" w:rsidP="00B87C16">
      <w:pPr>
        <w:spacing w:after="0" w:line="240" w:lineRule="auto"/>
        <w:ind w:left="2160" w:hanging="2160"/>
        <w:rPr>
          <w:rFonts w:ascii="Times New Roman" w:hAnsi="Times New Roman" w:cs="Times New Roman"/>
        </w:rPr>
      </w:pPr>
    </w:p>
    <w:p w:rsidR="00A85016" w:rsidRPr="00B73453" w:rsidRDefault="00BA1385" w:rsidP="00B87C16">
      <w:pPr>
        <w:spacing w:after="0" w:line="240" w:lineRule="auto"/>
        <w:ind w:left="2160" w:hanging="2160"/>
        <w:rPr>
          <w:rFonts w:ascii="Times New Roman" w:hAnsi="Times New Roman" w:cs="Times New Roman"/>
        </w:rPr>
      </w:pPr>
      <w:r w:rsidRPr="00B73453">
        <w:rPr>
          <w:rFonts w:ascii="Times New Roman" w:hAnsi="Times New Roman" w:cs="Times New Roman"/>
        </w:rPr>
        <w:t>TH February 1</w:t>
      </w:r>
      <w:r w:rsidR="004440E7" w:rsidRPr="00B73453">
        <w:rPr>
          <w:rFonts w:ascii="Times New Roman" w:hAnsi="Times New Roman" w:cs="Times New Roman"/>
        </w:rPr>
        <w:t>7:</w:t>
      </w:r>
      <w:r w:rsidR="004440E7" w:rsidRPr="00B73453">
        <w:rPr>
          <w:rFonts w:ascii="Times New Roman" w:hAnsi="Times New Roman" w:cs="Times New Roman"/>
        </w:rPr>
        <w:tab/>
      </w:r>
      <w:r w:rsidR="00065070" w:rsidRPr="00B73453">
        <w:rPr>
          <w:rFonts w:ascii="Times New Roman" w:hAnsi="Times New Roman" w:cs="Times New Roman"/>
        </w:rPr>
        <w:t>Lise Meitner and intro to TUXEDO PARK and Loomis</w:t>
      </w:r>
    </w:p>
    <w:p w:rsidR="00BA1385" w:rsidRPr="00B73453" w:rsidRDefault="00BA1385" w:rsidP="00B87C16">
      <w:pPr>
        <w:spacing w:after="0" w:line="240" w:lineRule="auto"/>
        <w:rPr>
          <w:rFonts w:ascii="Times New Roman" w:hAnsi="Times New Roman" w:cs="Times New Roman"/>
        </w:rPr>
      </w:pPr>
    </w:p>
    <w:p w:rsidR="00BA1385" w:rsidRPr="00B73453" w:rsidRDefault="00BA1385" w:rsidP="00B87C16">
      <w:pPr>
        <w:spacing w:after="0" w:line="240" w:lineRule="auto"/>
        <w:rPr>
          <w:rFonts w:ascii="Times New Roman" w:hAnsi="Times New Roman" w:cs="Times New Roman"/>
        </w:rPr>
      </w:pPr>
      <w:r w:rsidRPr="00B73453">
        <w:rPr>
          <w:rFonts w:ascii="Times New Roman" w:hAnsi="Times New Roman" w:cs="Times New Roman"/>
        </w:rPr>
        <w:t>T February 2</w:t>
      </w:r>
      <w:r w:rsidR="004440E7" w:rsidRPr="00B73453">
        <w:rPr>
          <w:rFonts w:ascii="Times New Roman" w:hAnsi="Times New Roman" w:cs="Times New Roman"/>
        </w:rPr>
        <w:t>2:</w:t>
      </w:r>
      <w:r w:rsidR="00B20173" w:rsidRPr="00B73453">
        <w:rPr>
          <w:rFonts w:ascii="Times New Roman" w:hAnsi="Times New Roman" w:cs="Times New Roman"/>
        </w:rPr>
        <w:tab/>
      </w:r>
      <w:r w:rsidR="00B20173" w:rsidRPr="00B73453">
        <w:rPr>
          <w:rFonts w:ascii="Times New Roman" w:hAnsi="Times New Roman" w:cs="Times New Roman"/>
        </w:rPr>
        <w:tab/>
        <w:t>Exam #1</w:t>
      </w:r>
    </w:p>
    <w:p w:rsidR="00BA1385" w:rsidRPr="00B73453" w:rsidRDefault="00BA1385" w:rsidP="00B87C16">
      <w:pPr>
        <w:spacing w:after="0" w:line="240" w:lineRule="auto"/>
        <w:rPr>
          <w:rFonts w:ascii="Times New Roman" w:hAnsi="Times New Roman" w:cs="Times New Roman"/>
        </w:rPr>
      </w:pPr>
    </w:p>
    <w:p w:rsidR="00BA1385" w:rsidRPr="00B73453" w:rsidRDefault="00BA1385" w:rsidP="00B87C16">
      <w:pPr>
        <w:spacing w:after="0" w:line="240" w:lineRule="auto"/>
        <w:rPr>
          <w:rFonts w:ascii="Times New Roman" w:hAnsi="Times New Roman" w:cs="Times New Roman"/>
        </w:rPr>
      </w:pPr>
      <w:r w:rsidRPr="00B73453">
        <w:rPr>
          <w:rFonts w:ascii="Times New Roman" w:hAnsi="Times New Roman" w:cs="Times New Roman"/>
        </w:rPr>
        <w:t>TH February 2</w:t>
      </w:r>
      <w:r w:rsidR="004440E7" w:rsidRPr="00B73453">
        <w:rPr>
          <w:rFonts w:ascii="Times New Roman" w:hAnsi="Times New Roman" w:cs="Times New Roman"/>
        </w:rPr>
        <w:t>4:</w:t>
      </w:r>
      <w:r w:rsidR="004440E7" w:rsidRPr="00B73453">
        <w:rPr>
          <w:rFonts w:ascii="Times New Roman" w:hAnsi="Times New Roman" w:cs="Times New Roman"/>
        </w:rPr>
        <w:tab/>
      </w:r>
      <w:r w:rsidR="00B20173" w:rsidRPr="00B73453">
        <w:rPr>
          <w:rFonts w:ascii="Times New Roman" w:hAnsi="Times New Roman" w:cs="Times New Roman"/>
        </w:rPr>
        <w:tab/>
        <w:t>Video, TUXEDO PARK</w:t>
      </w:r>
    </w:p>
    <w:p w:rsidR="00BA1385" w:rsidRPr="00B73453" w:rsidRDefault="00BA1385" w:rsidP="00B87C16">
      <w:pPr>
        <w:spacing w:after="0" w:line="240" w:lineRule="auto"/>
        <w:rPr>
          <w:rFonts w:ascii="Times New Roman" w:hAnsi="Times New Roman" w:cs="Times New Roman"/>
        </w:rPr>
      </w:pPr>
    </w:p>
    <w:p w:rsidR="00BA1385" w:rsidRPr="00B73453" w:rsidRDefault="00BA1385" w:rsidP="00B87C16">
      <w:pPr>
        <w:spacing w:after="0" w:line="240" w:lineRule="auto"/>
        <w:rPr>
          <w:rFonts w:ascii="Times New Roman" w:hAnsi="Times New Roman" w:cs="Times New Roman"/>
        </w:rPr>
      </w:pPr>
      <w:r w:rsidRPr="00B73453">
        <w:rPr>
          <w:rFonts w:ascii="Times New Roman" w:hAnsi="Times New Roman" w:cs="Times New Roman"/>
        </w:rPr>
        <w:t xml:space="preserve">T March </w:t>
      </w:r>
      <w:r w:rsidR="004440E7" w:rsidRPr="00B73453">
        <w:rPr>
          <w:rFonts w:ascii="Times New Roman" w:hAnsi="Times New Roman" w:cs="Times New Roman"/>
        </w:rPr>
        <w:t>1:</w:t>
      </w:r>
      <w:r w:rsidR="004F70DC" w:rsidRPr="00B73453">
        <w:rPr>
          <w:rFonts w:ascii="Times New Roman" w:hAnsi="Times New Roman" w:cs="Times New Roman"/>
        </w:rPr>
        <w:tab/>
      </w:r>
      <w:r w:rsidR="004F70DC" w:rsidRPr="00B73453">
        <w:rPr>
          <w:rFonts w:ascii="Times New Roman" w:hAnsi="Times New Roman" w:cs="Times New Roman"/>
        </w:rPr>
        <w:tab/>
      </w:r>
      <w:r w:rsidR="00B20173" w:rsidRPr="00B73453">
        <w:rPr>
          <w:rFonts w:ascii="Times New Roman" w:hAnsi="Times New Roman" w:cs="Times New Roman"/>
        </w:rPr>
        <w:t>Review of Exam #1 Results</w:t>
      </w:r>
    </w:p>
    <w:p w:rsidR="006D0124" w:rsidRPr="00B73453" w:rsidRDefault="006D0124" w:rsidP="00B87C16">
      <w:pPr>
        <w:spacing w:after="0" w:line="240" w:lineRule="auto"/>
        <w:rPr>
          <w:rFonts w:ascii="Times New Roman" w:hAnsi="Times New Roman" w:cs="Times New Roman"/>
        </w:rPr>
      </w:pPr>
    </w:p>
    <w:p w:rsidR="00BA1385" w:rsidRPr="00B73453" w:rsidRDefault="00BA1385" w:rsidP="00B87C16">
      <w:pPr>
        <w:spacing w:after="0" w:line="240" w:lineRule="auto"/>
        <w:rPr>
          <w:rFonts w:ascii="Times New Roman" w:hAnsi="Times New Roman" w:cs="Times New Roman"/>
        </w:rPr>
      </w:pPr>
      <w:r w:rsidRPr="00B73453">
        <w:rPr>
          <w:rFonts w:ascii="Times New Roman" w:hAnsi="Times New Roman" w:cs="Times New Roman"/>
        </w:rPr>
        <w:t>TH March</w:t>
      </w:r>
      <w:r w:rsidR="004440E7" w:rsidRPr="00B73453">
        <w:rPr>
          <w:rFonts w:ascii="Times New Roman" w:hAnsi="Times New Roman" w:cs="Times New Roman"/>
        </w:rPr>
        <w:t xml:space="preserve"> 3:</w:t>
      </w:r>
      <w:r w:rsidRPr="00B73453">
        <w:rPr>
          <w:rFonts w:ascii="Times New Roman" w:hAnsi="Times New Roman" w:cs="Times New Roman"/>
        </w:rPr>
        <w:tab/>
      </w:r>
      <w:r w:rsidRPr="00B73453">
        <w:rPr>
          <w:rFonts w:ascii="Times New Roman" w:hAnsi="Times New Roman" w:cs="Times New Roman"/>
        </w:rPr>
        <w:tab/>
      </w:r>
      <w:r w:rsidR="00065070" w:rsidRPr="00B73453">
        <w:rPr>
          <w:rFonts w:ascii="Times New Roman" w:hAnsi="Times New Roman" w:cs="Times New Roman"/>
        </w:rPr>
        <w:t xml:space="preserve">Meitner </w:t>
      </w:r>
      <w:r w:rsidR="00374BE5" w:rsidRPr="00B73453">
        <w:rPr>
          <w:rFonts w:ascii="Times New Roman" w:hAnsi="Times New Roman" w:cs="Times New Roman"/>
        </w:rPr>
        <w:t xml:space="preserve"> </w:t>
      </w:r>
      <w:r w:rsidR="006D0124" w:rsidRPr="00B73453">
        <w:rPr>
          <w:rFonts w:ascii="Times New Roman" w:hAnsi="Times New Roman" w:cs="Times New Roman"/>
        </w:rPr>
        <w:t>Presentation</w:t>
      </w:r>
    </w:p>
    <w:p w:rsidR="006D0124" w:rsidRPr="00B73453" w:rsidRDefault="006D0124" w:rsidP="00B87C16">
      <w:pPr>
        <w:spacing w:after="0" w:line="240" w:lineRule="auto"/>
        <w:rPr>
          <w:rFonts w:ascii="Times New Roman" w:hAnsi="Times New Roman" w:cs="Times New Roman"/>
        </w:rPr>
      </w:pPr>
    </w:p>
    <w:p w:rsidR="006D0124" w:rsidRPr="00B73453" w:rsidRDefault="006D0124" w:rsidP="00B87C16">
      <w:pPr>
        <w:spacing w:after="0" w:line="240" w:lineRule="auto"/>
        <w:rPr>
          <w:rFonts w:ascii="Times New Roman" w:hAnsi="Times New Roman" w:cs="Times New Roman"/>
        </w:rPr>
      </w:pPr>
      <w:r w:rsidRPr="00B73453">
        <w:rPr>
          <w:rFonts w:ascii="Times New Roman" w:hAnsi="Times New Roman" w:cs="Times New Roman"/>
        </w:rPr>
        <w:t xml:space="preserve">T March </w:t>
      </w:r>
      <w:r w:rsidR="004440E7" w:rsidRPr="00B73453">
        <w:rPr>
          <w:rFonts w:ascii="Times New Roman" w:hAnsi="Times New Roman" w:cs="Times New Roman"/>
        </w:rPr>
        <w:t>8:</w:t>
      </w:r>
      <w:r w:rsidR="0030016D" w:rsidRPr="00B73453">
        <w:rPr>
          <w:rFonts w:ascii="Times New Roman" w:hAnsi="Times New Roman" w:cs="Times New Roman"/>
        </w:rPr>
        <w:tab/>
      </w:r>
      <w:r w:rsidR="0030016D" w:rsidRPr="00B73453">
        <w:rPr>
          <w:rFonts w:ascii="Times New Roman" w:hAnsi="Times New Roman" w:cs="Times New Roman"/>
        </w:rPr>
        <w:tab/>
        <w:t>Turing Presentation</w:t>
      </w:r>
    </w:p>
    <w:p w:rsidR="00BA1385" w:rsidRPr="00B73453" w:rsidRDefault="00BA1385" w:rsidP="00B87C16">
      <w:pPr>
        <w:spacing w:after="0" w:line="240" w:lineRule="auto"/>
        <w:rPr>
          <w:rFonts w:ascii="Times New Roman" w:hAnsi="Times New Roman" w:cs="Times New Roman"/>
        </w:rPr>
      </w:pPr>
    </w:p>
    <w:p w:rsidR="00BA1385" w:rsidRPr="00B73453" w:rsidRDefault="00BA1385" w:rsidP="00B87C16">
      <w:pPr>
        <w:spacing w:after="0" w:line="240" w:lineRule="auto"/>
        <w:rPr>
          <w:rFonts w:ascii="Times New Roman" w:hAnsi="Times New Roman" w:cs="Times New Roman"/>
        </w:rPr>
      </w:pPr>
      <w:r w:rsidRPr="00B73453">
        <w:rPr>
          <w:rFonts w:ascii="Times New Roman" w:hAnsi="Times New Roman" w:cs="Times New Roman"/>
        </w:rPr>
        <w:t>TH March 1</w:t>
      </w:r>
      <w:r w:rsidR="004440E7" w:rsidRPr="00B73453">
        <w:rPr>
          <w:rFonts w:ascii="Times New Roman" w:hAnsi="Times New Roman" w:cs="Times New Roman"/>
        </w:rPr>
        <w:t>0:</w:t>
      </w:r>
      <w:r w:rsidRPr="00B73453">
        <w:rPr>
          <w:rFonts w:ascii="Times New Roman" w:hAnsi="Times New Roman" w:cs="Times New Roman"/>
        </w:rPr>
        <w:tab/>
      </w:r>
      <w:r w:rsidRPr="00B73453">
        <w:rPr>
          <w:rFonts w:ascii="Times New Roman" w:hAnsi="Times New Roman" w:cs="Times New Roman"/>
        </w:rPr>
        <w:tab/>
      </w:r>
      <w:r w:rsidR="0030016D" w:rsidRPr="00B73453">
        <w:rPr>
          <w:rFonts w:ascii="Times New Roman" w:hAnsi="Times New Roman" w:cs="Times New Roman"/>
        </w:rPr>
        <w:t>TUXEDO PARK Discussion</w:t>
      </w:r>
    </w:p>
    <w:p w:rsidR="006D0124" w:rsidRPr="00B73453" w:rsidRDefault="006D0124" w:rsidP="00B87C16">
      <w:pPr>
        <w:spacing w:after="0" w:line="240" w:lineRule="auto"/>
        <w:rPr>
          <w:rFonts w:ascii="Times New Roman" w:hAnsi="Times New Roman" w:cs="Times New Roman"/>
        </w:rPr>
      </w:pPr>
    </w:p>
    <w:p w:rsidR="00B20173"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B20173" w:rsidRPr="00B73453">
        <w:rPr>
          <w:rFonts w:ascii="Times New Roman" w:hAnsi="Times New Roman" w:cs="Times New Roman"/>
        </w:rPr>
        <w:t>March 15:</w:t>
      </w:r>
      <w:r w:rsidR="00B20173" w:rsidRPr="00B73453">
        <w:rPr>
          <w:rFonts w:ascii="Times New Roman" w:hAnsi="Times New Roman" w:cs="Times New Roman"/>
        </w:rPr>
        <w:tab/>
      </w:r>
      <w:r w:rsidR="00B20173" w:rsidRPr="00B73453">
        <w:rPr>
          <w:rFonts w:ascii="Times New Roman" w:hAnsi="Times New Roman" w:cs="Times New Roman"/>
        </w:rPr>
        <w:tab/>
        <w:t>Loomis Presentation</w:t>
      </w:r>
    </w:p>
    <w:p w:rsidR="00B20173" w:rsidRPr="00B73453" w:rsidRDefault="00B20173" w:rsidP="00B87C16">
      <w:pPr>
        <w:spacing w:after="0" w:line="240" w:lineRule="auto"/>
        <w:rPr>
          <w:rFonts w:ascii="Times New Roman" w:hAnsi="Times New Roman" w:cs="Times New Roman"/>
        </w:rPr>
      </w:pPr>
    </w:p>
    <w:p w:rsidR="00BA1385" w:rsidRPr="00B73453" w:rsidRDefault="0030016D" w:rsidP="00B87C16">
      <w:pPr>
        <w:spacing w:after="0" w:line="240" w:lineRule="auto"/>
        <w:ind w:left="2160" w:hanging="2160"/>
        <w:rPr>
          <w:rFonts w:ascii="Times New Roman" w:hAnsi="Times New Roman" w:cs="Times New Roman"/>
        </w:rPr>
      </w:pPr>
      <w:r w:rsidRPr="00B73453">
        <w:rPr>
          <w:rFonts w:ascii="Times New Roman" w:hAnsi="Times New Roman" w:cs="Times New Roman"/>
        </w:rPr>
        <w:lastRenderedPageBreak/>
        <w:t xml:space="preserve">TH </w:t>
      </w:r>
      <w:r w:rsidR="00B20173" w:rsidRPr="00B73453">
        <w:rPr>
          <w:rFonts w:ascii="Times New Roman" w:hAnsi="Times New Roman" w:cs="Times New Roman"/>
        </w:rPr>
        <w:t>March 17:</w:t>
      </w:r>
      <w:r w:rsidR="00B20173" w:rsidRPr="00B73453">
        <w:rPr>
          <w:rFonts w:ascii="Times New Roman" w:hAnsi="Times New Roman" w:cs="Times New Roman"/>
        </w:rPr>
        <w:tab/>
        <w:t xml:space="preserve">No </w:t>
      </w:r>
      <w:r w:rsidR="00BA1385" w:rsidRPr="00B73453">
        <w:rPr>
          <w:rFonts w:ascii="Times New Roman" w:hAnsi="Times New Roman" w:cs="Times New Roman"/>
        </w:rPr>
        <w:t xml:space="preserve">class meeting.  Professor at </w:t>
      </w:r>
      <w:r w:rsidR="00B20173" w:rsidRPr="00B73453">
        <w:rPr>
          <w:rFonts w:ascii="Times New Roman" w:hAnsi="Times New Roman" w:cs="Times New Roman"/>
        </w:rPr>
        <w:t xml:space="preserve">professional meeting.  </w:t>
      </w:r>
      <w:r w:rsidR="00B20173" w:rsidRPr="00B73453">
        <w:rPr>
          <w:rFonts w:ascii="Times New Roman" w:hAnsi="Times New Roman" w:cs="Times New Roman"/>
          <w:b/>
        </w:rPr>
        <w:t>Use this day as a research/w</w:t>
      </w:r>
      <w:r w:rsidR="00BA1385" w:rsidRPr="00B73453">
        <w:rPr>
          <w:rFonts w:ascii="Times New Roman" w:hAnsi="Times New Roman" w:cs="Times New Roman"/>
          <w:b/>
        </w:rPr>
        <w:t>riting day for final paper</w:t>
      </w:r>
      <w:r w:rsidR="00BA1385" w:rsidRPr="00B73453">
        <w:rPr>
          <w:rFonts w:ascii="Times New Roman" w:hAnsi="Times New Roman" w:cs="Times New Roman"/>
        </w:rPr>
        <w:t xml:space="preserve">.  Correspond </w:t>
      </w:r>
      <w:r w:rsidR="00342D95" w:rsidRPr="00B73453">
        <w:rPr>
          <w:rFonts w:ascii="Times New Roman" w:hAnsi="Times New Roman" w:cs="Times New Roman"/>
        </w:rPr>
        <w:t xml:space="preserve">with professor via email with drafts </w:t>
      </w:r>
      <w:r w:rsidR="00B20173" w:rsidRPr="00B73453">
        <w:rPr>
          <w:rFonts w:ascii="Times New Roman" w:hAnsi="Times New Roman" w:cs="Times New Roman"/>
        </w:rPr>
        <w:t xml:space="preserve">or questions.  </w:t>
      </w:r>
      <w:r w:rsidR="00342D95" w:rsidRPr="00B73453">
        <w:rPr>
          <w:rFonts w:ascii="Times New Roman" w:hAnsi="Times New Roman" w:cs="Times New Roman"/>
        </w:rPr>
        <w:t xml:space="preserve">I will be glad to evaluate your draft and make suggestions.  </w:t>
      </w:r>
      <w:r w:rsidR="00B20173" w:rsidRPr="00B73453">
        <w:rPr>
          <w:rFonts w:ascii="Times New Roman" w:hAnsi="Times New Roman" w:cs="Times New Roman"/>
        </w:rPr>
        <w:t>Begin rea</w:t>
      </w:r>
      <w:r w:rsidRPr="00B73453">
        <w:rPr>
          <w:rFonts w:ascii="Times New Roman" w:hAnsi="Times New Roman" w:cs="Times New Roman"/>
        </w:rPr>
        <w:t>ding GENIUS by James Gleick and ONE WORLD OR NONE.</w:t>
      </w:r>
    </w:p>
    <w:p w:rsidR="0030016D" w:rsidRPr="00B73453" w:rsidRDefault="0030016D" w:rsidP="00B87C16">
      <w:pPr>
        <w:spacing w:after="0" w:line="240" w:lineRule="auto"/>
        <w:ind w:left="2160" w:hanging="2160"/>
        <w:rPr>
          <w:rFonts w:ascii="Times New Roman" w:hAnsi="Times New Roman" w:cs="Times New Roman"/>
        </w:rPr>
      </w:pPr>
    </w:p>
    <w:p w:rsidR="00BA1385" w:rsidRPr="00B73453" w:rsidRDefault="00B20173" w:rsidP="00B87C16">
      <w:pPr>
        <w:spacing w:after="0" w:line="240" w:lineRule="auto"/>
        <w:ind w:left="2160" w:hanging="2160"/>
        <w:rPr>
          <w:rFonts w:ascii="Times New Roman" w:hAnsi="Times New Roman" w:cs="Times New Roman"/>
        </w:rPr>
      </w:pPr>
      <w:r w:rsidRPr="00B73453">
        <w:rPr>
          <w:rFonts w:ascii="Times New Roman" w:hAnsi="Times New Roman" w:cs="Times New Roman"/>
        </w:rPr>
        <w:t>March 23 and 25</w:t>
      </w:r>
      <w:r w:rsidRPr="00B73453">
        <w:rPr>
          <w:rFonts w:ascii="Times New Roman" w:hAnsi="Times New Roman" w:cs="Times New Roman"/>
        </w:rPr>
        <w:tab/>
      </w:r>
      <w:r w:rsidR="006D0124" w:rsidRPr="00B73453">
        <w:rPr>
          <w:rFonts w:ascii="Times New Roman" w:hAnsi="Times New Roman" w:cs="Times New Roman"/>
        </w:rPr>
        <w:t>Spring Break</w:t>
      </w:r>
      <w:r w:rsidR="00F45FF6" w:rsidRPr="00B73453">
        <w:rPr>
          <w:rFonts w:ascii="Times New Roman" w:hAnsi="Times New Roman" w:cs="Times New Roman"/>
        </w:rPr>
        <w:t xml:space="preserve">.  </w:t>
      </w:r>
      <w:r w:rsidRPr="00B73453">
        <w:rPr>
          <w:rFonts w:ascii="Times New Roman" w:hAnsi="Times New Roman" w:cs="Times New Roman"/>
        </w:rPr>
        <w:t xml:space="preserve"> I suggest you read GENIUS by Gleick and ONE </w:t>
      </w:r>
      <w:r w:rsidR="0030016D" w:rsidRPr="00B73453">
        <w:rPr>
          <w:rFonts w:ascii="Times New Roman" w:hAnsi="Times New Roman" w:cs="Times New Roman"/>
        </w:rPr>
        <w:t>WORLD OR NONE during this time, and budget your time regarding WHAT MAD PURSUIT, IN SEARCH OF MEM</w:t>
      </w:r>
      <w:r w:rsidR="006B4D4A" w:rsidRPr="00B73453">
        <w:rPr>
          <w:rFonts w:ascii="Times New Roman" w:hAnsi="Times New Roman" w:cs="Times New Roman"/>
        </w:rPr>
        <w:t xml:space="preserve">ORY, and THE SCIENTIST AS REBEL, which you will need to have read by various dates in April, </w:t>
      </w:r>
      <w:r w:rsidR="0030016D" w:rsidRPr="00B73453">
        <w:rPr>
          <w:rFonts w:ascii="Times New Roman" w:hAnsi="Times New Roman" w:cs="Times New Roman"/>
        </w:rPr>
        <w:t xml:space="preserve">accordingly.  </w:t>
      </w:r>
    </w:p>
    <w:p w:rsidR="006D0124" w:rsidRPr="00B73453" w:rsidRDefault="006D0124" w:rsidP="00B87C16">
      <w:pPr>
        <w:spacing w:after="0" w:line="240" w:lineRule="auto"/>
        <w:rPr>
          <w:rFonts w:ascii="Times New Roman" w:hAnsi="Times New Roman" w:cs="Times New Roman"/>
        </w:rPr>
      </w:pPr>
    </w:p>
    <w:p w:rsidR="006D0124"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B20173" w:rsidRPr="00B73453">
        <w:rPr>
          <w:rFonts w:ascii="Times New Roman" w:hAnsi="Times New Roman" w:cs="Times New Roman"/>
        </w:rPr>
        <w:t>March 29</w:t>
      </w:r>
      <w:r w:rsidR="004440E7" w:rsidRPr="00B73453">
        <w:rPr>
          <w:rFonts w:ascii="Times New Roman" w:hAnsi="Times New Roman" w:cs="Times New Roman"/>
        </w:rPr>
        <w:t>:</w:t>
      </w:r>
      <w:r w:rsidR="006D0124" w:rsidRPr="00B73453">
        <w:rPr>
          <w:rFonts w:ascii="Times New Roman" w:hAnsi="Times New Roman" w:cs="Times New Roman"/>
        </w:rPr>
        <w:tab/>
      </w:r>
      <w:r w:rsidR="006D0124" w:rsidRPr="00B73453">
        <w:rPr>
          <w:rFonts w:ascii="Times New Roman" w:hAnsi="Times New Roman" w:cs="Times New Roman"/>
        </w:rPr>
        <w:tab/>
      </w:r>
      <w:r w:rsidR="00B20173" w:rsidRPr="00B73453">
        <w:rPr>
          <w:rFonts w:ascii="Times New Roman" w:hAnsi="Times New Roman" w:cs="Times New Roman"/>
        </w:rPr>
        <w:t>Feynman video and ONE WORLD OR NONE discussion assigned texts.</w:t>
      </w:r>
      <w:r w:rsidR="006D0124" w:rsidRPr="00B73453">
        <w:rPr>
          <w:rFonts w:ascii="Times New Roman" w:hAnsi="Times New Roman" w:cs="Times New Roman"/>
        </w:rPr>
        <w:t xml:space="preserve"> </w:t>
      </w:r>
    </w:p>
    <w:p w:rsidR="00B20173" w:rsidRPr="00B73453" w:rsidRDefault="00B20173" w:rsidP="00B87C16">
      <w:pPr>
        <w:spacing w:after="0" w:line="240" w:lineRule="auto"/>
        <w:rPr>
          <w:rFonts w:ascii="Times New Roman" w:hAnsi="Times New Roman" w:cs="Times New Roman"/>
        </w:rPr>
      </w:pPr>
    </w:p>
    <w:p w:rsidR="00B20173"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TH </w:t>
      </w:r>
      <w:r w:rsidR="00B20173" w:rsidRPr="00B73453">
        <w:rPr>
          <w:rFonts w:ascii="Times New Roman" w:hAnsi="Times New Roman" w:cs="Times New Roman"/>
        </w:rPr>
        <w:t>March 31:</w:t>
      </w:r>
      <w:r w:rsidR="00B20173" w:rsidRPr="00B73453">
        <w:rPr>
          <w:rFonts w:ascii="Times New Roman" w:hAnsi="Times New Roman" w:cs="Times New Roman"/>
        </w:rPr>
        <w:tab/>
      </w:r>
      <w:r w:rsidR="00B20173" w:rsidRPr="00B73453">
        <w:rPr>
          <w:rFonts w:ascii="Times New Roman" w:hAnsi="Times New Roman" w:cs="Times New Roman"/>
        </w:rPr>
        <w:tab/>
        <w:t>Feynman Presentation</w:t>
      </w:r>
    </w:p>
    <w:p w:rsidR="00AF7049" w:rsidRPr="00B73453" w:rsidRDefault="00AF7049" w:rsidP="00B87C16">
      <w:pPr>
        <w:spacing w:after="0" w:line="240" w:lineRule="auto"/>
        <w:rPr>
          <w:rFonts w:ascii="Times New Roman" w:hAnsi="Times New Roman" w:cs="Times New Roman"/>
        </w:rPr>
      </w:pPr>
    </w:p>
    <w:p w:rsidR="00AF7049" w:rsidRPr="00B73453" w:rsidRDefault="0030016D" w:rsidP="00B87C16">
      <w:pPr>
        <w:spacing w:after="0" w:line="240" w:lineRule="auto"/>
        <w:ind w:left="2160" w:hanging="2160"/>
        <w:rPr>
          <w:rFonts w:ascii="Times New Roman" w:hAnsi="Times New Roman" w:cs="Times New Roman"/>
        </w:rPr>
      </w:pPr>
      <w:r w:rsidRPr="00B73453">
        <w:rPr>
          <w:rFonts w:ascii="Times New Roman" w:hAnsi="Times New Roman" w:cs="Times New Roman"/>
        </w:rPr>
        <w:t>T April 5:</w:t>
      </w:r>
      <w:r w:rsidRPr="00B73453">
        <w:rPr>
          <w:rFonts w:ascii="Times New Roman" w:hAnsi="Times New Roman" w:cs="Times New Roman"/>
        </w:rPr>
        <w:tab/>
      </w:r>
      <w:r w:rsidR="00AF7049" w:rsidRPr="00B73453">
        <w:rPr>
          <w:rFonts w:ascii="Times New Roman" w:hAnsi="Times New Roman" w:cs="Times New Roman"/>
        </w:rPr>
        <w:t>Feyman and ONE WORLD OR NONE discussion.    Brief quiz</w:t>
      </w:r>
      <w:r w:rsidRPr="00B73453">
        <w:rPr>
          <w:rFonts w:ascii="Times New Roman" w:hAnsi="Times New Roman" w:cs="Times New Roman"/>
        </w:rPr>
        <w:t>, 5% of total grade</w:t>
      </w:r>
      <w:r w:rsidR="00AF7049" w:rsidRPr="00B73453">
        <w:rPr>
          <w:rFonts w:ascii="Times New Roman" w:hAnsi="Times New Roman" w:cs="Times New Roman"/>
        </w:rPr>
        <w:t>:  WWII and Loomis, Feynman, reaction</w:t>
      </w:r>
      <w:r w:rsidRPr="00B73453">
        <w:rPr>
          <w:rFonts w:ascii="Times New Roman" w:hAnsi="Times New Roman" w:cs="Times New Roman"/>
        </w:rPr>
        <w:t>s</w:t>
      </w:r>
      <w:r w:rsidR="00AF7049" w:rsidRPr="00B73453">
        <w:rPr>
          <w:rFonts w:ascii="Times New Roman" w:hAnsi="Times New Roman" w:cs="Times New Roman"/>
        </w:rPr>
        <w:t xml:space="preserve"> to atomic bomb.  </w:t>
      </w:r>
    </w:p>
    <w:p w:rsidR="006D0124" w:rsidRPr="00B73453" w:rsidRDefault="006D0124" w:rsidP="00B87C16">
      <w:pPr>
        <w:spacing w:after="0" w:line="240" w:lineRule="auto"/>
        <w:rPr>
          <w:rFonts w:ascii="Times New Roman" w:hAnsi="Times New Roman" w:cs="Times New Roman"/>
        </w:rPr>
      </w:pPr>
    </w:p>
    <w:p w:rsidR="006D0124"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TH </w:t>
      </w:r>
      <w:r w:rsidR="006D0124" w:rsidRPr="00B73453">
        <w:rPr>
          <w:rFonts w:ascii="Times New Roman" w:hAnsi="Times New Roman" w:cs="Times New Roman"/>
        </w:rPr>
        <w:t>April</w:t>
      </w:r>
      <w:r w:rsidR="004440E7" w:rsidRPr="00B73453">
        <w:rPr>
          <w:rFonts w:ascii="Times New Roman" w:hAnsi="Times New Roman" w:cs="Times New Roman"/>
        </w:rPr>
        <w:t xml:space="preserve"> 7:</w:t>
      </w:r>
      <w:r w:rsidR="004B4E55" w:rsidRPr="00B73453">
        <w:rPr>
          <w:rFonts w:ascii="Times New Roman" w:hAnsi="Times New Roman" w:cs="Times New Roman"/>
        </w:rPr>
        <w:tab/>
      </w:r>
      <w:r w:rsidR="004B4E55" w:rsidRPr="00B73453">
        <w:rPr>
          <w:rFonts w:ascii="Times New Roman" w:hAnsi="Times New Roman" w:cs="Times New Roman"/>
        </w:rPr>
        <w:tab/>
      </w:r>
      <w:r w:rsidR="002F3501" w:rsidRPr="00B73453">
        <w:rPr>
          <w:rFonts w:ascii="Times New Roman" w:hAnsi="Times New Roman" w:cs="Times New Roman"/>
        </w:rPr>
        <w:t>Crick Presentation</w:t>
      </w:r>
      <w:r w:rsidR="00AF7049" w:rsidRPr="00B73453">
        <w:rPr>
          <w:rFonts w:ascii="Times New Roman" w:hAnsi="Times New Roman" w:cs="Times New Roman"/>
        </w:rPr>
        <w:t xml:space="preserve">  and discussion</w:t>
      </w:r>
      <w:r w:rsidRPr="00B73453">
        <w:rPr>
          <w:rFonts w:ascii="Times New Roman" w:hAnsi="Times New Roman" w:cs="Times New Roman"/>
        </w:rPr>
        <w:t>, WHAT MAD PURSUIT</w:t>
      </w:r>
    </w:p>
    <w:p w:rsidR="006D0124" w:rsidRPr="00B73453" w:rsidRDefault="006D0124" w:rsidP="00B87C16">
      <w:pPr>
        <w:spacing w:after="0" w:line="240" w:lineRule="auto"/>
        <w:rPr>
          <w:rFonts w:ascii="Times New Roman" w:hAnsi="Times New Roman" w:cs="Times New Roman"/>
        </w:rPr>
      </w:pPr>
    </w:p>
    <w:p w:rsidR="006D0124"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6D0124" w:rsidRPr="00B73453">
        <w:rPr>
          <w:rFonts w:ascii="Times New Roman" w:hAnsi="Times New Roman" w:cs="Times New Roman"/>
        </w:rPr>
        <w:t>April 1</w:t>
      </w:r>
      <w:r w:rsidR="00AF7049" w:rsidRPr="00B73453">
        <w:rPr>
          <w:rFonts w:ascii="Times New Roman" w:hAnsi="Times New Roman" w:cs="Times New Roman"/>
        </w:rPr>
        <w:t>2</w:t>
      </w:r>
      <w:r w:rsidR="004440E7" w:rsidRPr="00B73453">
        <w:rPr>
          <w:rFonts w:ascii="Times New Roman" w:hAnsi="Times New Roman" w:cs="Times New Roman"/>
        </w:rPr>
        <w:t>:</w:t>
      </w:r>
      <w:r w:rsidR="006D0124" w:rsidRPr="00B73453">
        <w:rPr>
          <w:rFonts w:ascii="Times New Roman" w:hAnsi="Times New Roman" w:cs="Times New Roman"/>
        </w:rPr>
        <w:tab/>
      </w:r>
      <w:r w:rsidR="006D0124" w:rsidRPr="00B73453">
        <w:rPr>
          <w:rFonts w:ascii="Times New Roman" w:hAnsi="Times New Roman" w:cs="Times New Roman"/>
        </w:rPr>
        <w:tab/>
        <w:t>Kandel Presentation</w:t>
      </w:r>
      <w:r w:rsidR="00AF7049" w:rsidRPr="00B73453">
        <w:rPr>
          <w:rFonts w:ascii="Times New Roman" w:hAnsi="Times New Roman" w:cs="Times New Roman"/>
        </w:rPr>
        <w:t xml:space="preserve"> and discussion</w:t>
      </w:r>
      <w:r w:rsidRPr="00B73453">
        <w:rPr>
          <w:rFonts w:ascii="Times New Roman" w:hAnsi="Times New Roman" w:cs="Times New Roman"/>
        </w:rPr>
        <w:t>, IN SEARCH OF MEMORY</w:t>
      </w:r>
    </w:p>
    <w:p w:rsidR="006D0124" w:rsidRPr="00B73453" w:rsidRDefault="006D0124" w:rsidP="00B87C16">
      <w:pPr>
        <w:spacing w:after="0" w:line="240" w:lineRule="auto"/>
        <w:rPr>
          <w:rFonts w:ascii="Times New Roman" w:hAnsi="Times New Roman" w:cs="Times New Roman"/>
        </w:rPr>
      </w:pPr>
    </w:p>
    <w:p w:rsidR="006D0124" w:rsidRPr="00B73453" w:rsidRDefault="0030016D" w:rsidP="00B87C16">
      <w:pPr>
        <w:spacing w:after="0" w:line="240" w:lineRule="auto"/>
        <w:ind w:left="2160" w:hanging="2160"/>
        <w:rPr>
          <w:rFonts w:ascii="Times New Roman" w:hAnsi="Times New Roman" w:cs="Times New Roman"/>
        </w:rPr>
      </w:pPr>
      <w:r w:rsidRPr="00B73453">
        <w:rPr>
          <w:rFonts w:ascii="Times New Roman" w:hAnsi="Times New Roman" w:cs="Times New Roman"/>
        </w:rPr>
        <w:t xml:space="preserve">TH </w:t>
      </w:r>
      <w:r w:rsidR="006D0124" w:rsidRPr="00B73453">
        <w:rPr>
          <w:rFonts w:ascii="Times New Roman" w:hAnsi="Times New Roman" w:cs="Times New Roman"/>
        </w:rPr>
        <w:t>April 1</w:t>
      </w:r>
      <w:r w:rsidR="004440E7" w:rsidRPr="00B73453">
        <w:rPr>
          <w:rFonts w:ascii="Times New Roman" w:hAnsi="Times New Roman" w:cs="Times New Roman"/>
        </w:rPr>
        <w:t>4:</w:t>
      </w:r>
      <w:r w:rsidR="004440E7" w:rsidRPr="00B73453">
        <w:rPr>
          <w:rFonts w:ascii="Times New Roman" w:hAnsi="Times New Roman" w:cs="Times New Roman"/>
        </w:rPr>
        <w:tab/>
      </w:r>
      <w:r w:rsidR="00AF7049" w:rsidRPr="00B73453">
        <w:rPr>
          <w:rFonts w:ascii="Times New Roman" w:hAnsi="Times New Roman" w:cs="Times New Roman"/>
        </w:rPr>
        <w:t xml:space="preserve">Discussion of </w:t>
      </w:r>
      <w:r w:rsidR="006B4D4A" w:rsidRPr="00B73453">
        <w:rPr>
          <w:rFonts w:ascii="Times New Roman" w:hAnsi="Times New Roman" w:cs="Times New Roman"/>
        </w:rPr>
        <w:t xml:space="preserve">Crick, Kandel, and the </w:t>
      </w:r>
      <w:r w:rsidR="00AF7049" w:rsidRPr="00B73453">
        <w:rPr>
          <w:rFonts w:ascii="Times New Roman" w:hAnsi="Times New Roman" w:cs="Times New Roman"/>
        </w:rPr>
        <w:t>biological sciences post WWII:  Public reaction to possibilities.   Brief quiz</w:t>
      </w:r>
      <w:r w:rsidRPr="00B73453">
        <w:rPr>
          <w:rFonts w:ascii="Times New Roman" w:hAnsi="Times New Roman" w:cs="Times New Roman"/>
        </w:rPr>
        <w:t>, 5% of total grade,</w:t>
      </w:r>
      <w:r w:rsidR="00AF7049" w:rsidRPr="00B73453">
        <w:rPr>
          <w:rFonts w:ascii="Times New Roman" w:hAnsi="Times New Roman" w:cs="Times New Roman"/>
        </w:rPr>
        <w:t xml:space="preserve"> on Crick, Kandel, and biological </w:t>
      </w:r>
      <w:r w:rsidRPr="00B73453">
        <w:rPr>
          <w:rFonts w:ascii="Times New Roman" w:hAnsi="Times New Roman" w:cs="Times New Roman"/>
        </w:rPr>
        <w:t>sciences post-WWII.</w:t>
      </w:r>
    </w:p>
    <w:p w:rsidR="00AF7049" w:rsidRPr="00B73453" w:rsidRDefault="00AF7049" w:rsidP="00B87C16">
      <w:pPr>
        <w:spacing w:after="0" w:line="240" w:lineRule="auto"/>
        <w:rPr>
          <w:rFonts w:ascii="Times New Roman" w:hAnsi="Times New Roman" w:cs="Times New Roman"/>
        </w:rPr>
      </w:pPr>
    </w:p>
    <w:p w:rsidR="006D0124"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6D0124" w:rsidRPr="00B73453">
        <w:rPr>
          <w:rFonts w:ascii="Times New Roman" w:hAnsi="Times New Roman" w:cs="Times New Roman"/>
        </w:rPr>
        <w:t>April  1</w:t>
      </w:r>
      <w:r w:rsidR="004440E7" w:rsidRPr="00B73453">
        <w:rPr>
          <w:rFonts w:ascii="Times New Roman" w:hAnsi="Times New Roman" w:cs="Times New Roman"/>
        </w:rPr>
        <w:t>9:</w:t>
      </w:r>
      <w:r w:rsidR="006D0124" w:rsidRPr="00B73453">
        <w:rPr>
          <w:rFonts w:ascii="Times New Roman" w:hAnsi="Times New Roman" w:cs="Times New Roman"/>
        </w:rPr>
        <w:tab/>
      </w:r>
      <w:r w:rsidR="006D0124" w:rsidRPr="00B73453">
        <w:rPr>
          <w:rFonts w:ascii="Times New Roman" w:hAnsi="Times New Roman" w:cs="Times New Roman"/>
        </w:rPr>
        <w:tab/>
      </w:r>
      <w:r w:rsidR="002F3501" w:rsidRPr="00B73453">
        <w:rPr>
          <w:rFonts w:ascii="Times New Roman" w:hAnsi="Times New Roman" w:cs="Times New Roman"/>
        </w:rPr>
        <w:t>Dyson Presentation and discussion</w:t>
      </w:r>
      <w:r w:rsidRPr="00B73453">
        <w:rPr>
          <w:rFonts w:ascii="Times New Roman" w:hAnsi="Times New Roman" w:cs="Times New Roman"/>
        </w:rPr>
        <w:t>, THE SCIENTIST AS REBEL.</w:t>
      </w:r>
    </w:p>
    <w:p w:rsidR="006D0124" w:rsidRPr="00B73453" w:rsidRDefault="006D0124" w:rsidP="00B87C16">
      <w:pPr>
        <w:spacing w:after="0" w:line="240" w:lineRule="auto"/>
        <w:rPr>
          <w:rFonts w:ascii="Times New Roman" w:hAnsi="Times New Roman" w:cs="Times New Roman"/>
        </w:rPr>
      </w:pPr>
    </w:p>
    <w:p w:rsidR="00B83999" w:rsidRPr="00B73453" w:rsidRDefault="0030016D" w:rsidP="00B87C16">
      <w:pPr>
        <w:spacing w:after="0" w:line="240" w:lineRule="auto"/>
        <w:ind w:left="2160" w:hanging="2160"/>
        <w:rPr>
          <w:rFonts w:ascii="Times New Roman" w:hAnsi="Times New Roman" w:cs="Times New Roman"/>
        </w:rPr>
      </w:pPr>
      <w:r w:rsidRPr="00B73453">
        <w:rPr>
          <w:rFonts w:ascii="Times New Roman" w:hAnsi="Times New Roman" w:cs="Times New Roman"/>
        </w:rPr>
        <w:t xml:space="preserve">TH </w:t>
      </w:r>
      <w:r w:rsidR="006D0124" w:rsidRPr="00B73453">
        <w:rPr>
          <w:rFonts w:ascii="Times New Roman" w:hAnsi="Times New Roman" w:cs="Times New Roman"/>
        </w:rPr>
        <w:t>April 2</w:t>
      </w:r>
      <w:r w:rsidR="00AF7049" w:rsidRPr="00B73453">
        <w:rPr>
          <w:rFonts w:ascii="Times New Roman" w:hAnsi="Times New Roman" w:cs="Times New Roman"/>
        </w:rPr>
        <w:t>1</w:t>
      </w:r>
      <w:r w:rsidR="004440E7" w:rsidRPr="00B73453">
        <w:rPr>
          <w:rFonts w:ascii="Times New Roman" w:hAnsi="Times New Roman" w:cs="Times New Roman"/>
        </w:rPr>
        <w:t>:</w:t>
      </w:r>
      <w:r w:rsidR="00F45FF6" w:rsidRPr="00B73453">
        <w:rPr>
          <w:rFonts w:ascii="Times New Roman" w:hAnsi="Times New Roman" w:cs="Times New Roman"/>
        </w:rPr>
        <w:tab/>
      </w:r>
      <w:r w:rsidR="00AF7049" w:rsidRPr="00B73453">
        <w:rPr>
          <w:rFonts w:ascii="Times New Roman" w:hAnsi="Times New Roman" w:cs="Times New Roman"/>
        </w:rPr>
        <w:t>Dyson discussion and e</w:t>
      </w:r>
      <w:r w:rsidR="002F3501" w:rsidRPr="00B73453">
        <w:rPr>
          <w:rFonts w:ascii="Times New Roman" w:hAnsi="Times New Roman" w:cs="Times New Roman"/>
        </w:rPr>
        <w:t>xam prep</w:t>
      </w:r>
      <w:r w:rsidR="00F45FF6" w:rsidRPr="00B73453">
        <w:rPr>
          <w:rFonts w:ascii="Times New Roman" w:hAnsi="Times New Roman" w:cs="Times New Roman"/>
        </w:rPr>
        <w:t xml:space="preserve">.  Exam will cover TUXEDO PARK, GENIUS, ONE WORLD OR NONE, WHAT MAD PURSUIT, and IN SEARCH OF MEMORY.  </w:t>
      </w:r>
    </w:p>
    <w:p w:rsidR="00AF7049" w:rsidRPr="00B73453" w:rsidRDefault="00AF7049" w:rsidP="00B87C16">
      <w:pPr>
        <w:spacing w:after="0" w:line="240" w:lineRule="auto"/>
        <w:rPr>
          <w:rFonts w:ascii="Times New Roman" w:hAnsi="Times New Roman" w:cs="Times New Roman"/>
        </w:rPr>
      </w:pPr>
    </w:p>
    <w:p w:rsidR="002F3501" w:rsidRPr="00B73453" w:rsidRDefault="0030016D" w:rsidP="00B87C16">
      <w:pPr>
        <w:spacing w:after="0" w:line="240" w:lineRule="auto"/>
        <w:rPr>
          <w:rFonts w:ascii="Times New Roman" w:hAnsi="Times New Roman" w:cs="Times New Roman"/>
        </w:rPr>
      </w:pPr>
      <w:r w:rsidRPr="00B73453">
        <w:rPr>
          <w:rFonts w:ascii="Times New Roman" w:hAnsi="Times New Roman" w:cs="Times New Roman"/>
        </w:rPr>
        <w:t xml:space="preserve">T </w:t>
      </w:r>
      <w:r w:rsidR="006D0124" w:rsidRPr="00B73453">
        <w:rPr>
          <w:rFonts w:ascii="Times New Roman" w:hAnsi="Times New Roman" w:cs="Times New Roman"/>
        </w:rPr>
        <w:t>April 2</w:t>
      </w:r>
      <w:r w:rsidR="00AF7049" w:rsidRPr="00B73453">
        <w:rPr>
          <w:rFonts w:ascii="Times New Roman" w:hAnsi="Times New Roman" w:cs="Times New Roman"/>
        </w:rPr>
        <w:t>6</w:t>
      </w:r>
      <w:r w:rsidR="004440E7" w:rsidRPr="00B73453">
        <w:rPr>
          <w:rFonts w:ascii="Times New Roman" w:hAnsi="Times New Roman" w:cs="Times New Roman"/>
        </w:rPr>
        <w:t>:</w:t>
      </w:r>
      <w:r w:rsidR="002F3501" w:rsidRPr="00B73453">
        <w:rPr>
          <w:rFonts w:ascii="Times New Roman" w:hAnsi="Times New Roman" w:cs="Times New Roman"/>
        </w:rPr>
        <w:tab/>
      </w:r>
      <w:r w:rsidR="002F3501" w:rsidRPr="00B73453">
        <w:rPr>
          <w:rFonts w:ascii="Times New Roman" w:hAnsi="Times New Roman" w:cs="Times New Roman"/>
        </w:rPr>
        <w:tab/>
        <w:t>Exam #2</w:t>
      </w:r>
    </w:p>
    <w:p w:rsidR="00AF7049" w:rsidRPr="00B73453" w:rsidRDefault="00AF7049" w:rsidP="00B87C16">
      <w:pPr>
        <w:spacing w:after="0" w:line="240" w:lineRule="auto"/>
        <w:rPr>
          <w:rFonts w:ascii="Times New Roman" w:hAnsi="Times New Roman" w:cs="Times New Roman"/>
        </w:rPr>
      </w:pPr>
    </w:p>
    <w:p w:rsidR="00AF7049" w:rsidRPr="00B73453" w:rsidRDefault="0030016D" w:rsidP="00B87C16">
      <w:pPr>
        <w:spacing w:after="0" w:line="240" w:lineRule="auto"/>
        <w:ind w:left="2160" w:hanging="2160"/>
        <w:rPr>
          <w:rFonts w:ascii="Times New Roman" w:hAnsi="Times New Roman" w:cs="Times New Roman"/>
        </w:rPr>
      </w:pPr>
      <w:r w:rsidRPr="00B73453">
        <w:rPr>
          <w:rFonts w:ascii="Times New Roman" w:hAnsi="Times New Roman" w:cs="Times New Roman"/>
        </w:rPr>
        <w:t xml:space="preserve">TH </w:t>
      </w:r>
      <w:r w:rsidR="00F45FF6" w:rsidRPr="00B73453">
        <w:rPr>
          <w:rFonts w:ascii="Times New Roman" w:hAnsi="Times New Roman" w:cs="Times New Roman"/>
        </w:rPr>
        <w:t xml:space="preserve">April 28:  </w:t>
      </w:r>
      <w:r w:rsidR="00F45FF6" w:rsidRPr="00B73453">
        <w:rPr>
          <w:rFonts w:ascii="Times New Roman" w:hAnsi="Times New Roman" w:cs="Times New Roman"/>
        </w:rPr>
        <w:tab/>
      </w:r>
      <w:r w:rsidR="00AF7049" w:rsidRPr="00B73453">
        <w:rPr>
          <w:rFonts w:ascii="Times New Roman" w:hAnsi="Times New Roman" w:cs="Times New Roman"/>
        </w:rPr>
        <w:t xml:space="preserve">Class wrap-up.   Come to class prepared to discuss three things you have </w:t>
      </w:r>
      <w:r w:rsidR="00F45FF6" w:rsidRPr="00B73453">
        <w:rPr>
          <w:rFonts w:ascii="Times New Roman" w:hAnsi="Times New Roman" w:cs="Times New Roman"/>
        </w:rPr>
        <w:t xml:space="preserve">learned.  </w:t>
      </w:r>
    </w:p>
    <w:p w:rsidR="00F45FF6" w:rsidRPr="00B73453" w:rsidRDefault="00F45FF6" w:rsidP="00B87C16">
      <w:pPr>
        <w:spacing w:after="0" w:line="240" w:lineRule="auto"/>
        <w:ind w:left="2160" w:hanging="2160"/>
        <w:rPr>
          <w:rFonts w:ascii="Times New Roman" w:hAnsi="Times New Roman" w:cs="Times New Roman"/>
        </w:rPr>
      </w:pPr>
    </w:p>
    <w:p w:rsidR="00F45FF6" w:rsidRPr="00B73453" w:rsidRDefault="0030016D" w:rsidP="00B87C16">
      <w:pPr>
        <w:spacing w:after="0" w:line="240" w:lineRule="auto"/>
        <w:ind w:left="2160" w:hanging="2160"/>
        <w:rPr>
          <w:rFonts w:ascii="Times New Roman" w:hAnsi="Times New Roman" w:cs="Times New Roman"/>
        </w:rPr>
      </w:pPr>
      <w:r w:rsidRPr="00B73453">
        <w:rPr>
          <w:rFonts w:ascii="Times New Roman" w:hAnsi="Times New Roman" w:cs="Times New Roman"/>
        </w:rPr>
        <w:t xml:space="preserve">T </w:t>
      </w:r>
      <w:r w:rsidR="00F45FF6" w:rsidRPr="00B73453">
        <w:rPr>
          <w:rFonts w:ascii="Times New Roman" w:hAnsi="Times New Roman" w:cs="Times New Roman"/>
        </w:rPr>
        <w:t>May 3:</w:t>
      </w:r>
      <w:r w:rsidR="00F45FF6" w:rsidRPr="00B73453">
        <w:rPr>
          <w:rFonts w:ascii="Times New Roman" w:hAnsi="Times New Roman" w:cs="Times New Roman"/>
        </w:rPr>
        <w:tab/>
        <w:t xml:space="preserve">Research paper due by email by 3:05 pm or earlier.  </w:t>
      </w:r>
    </w:p>
    <w:p w:rsidR="00AF7049" w:rsidRPr="00B73453" w:rsidRDefault="00AF7049" w:rsidP="00B87C16">
      <w:pPr>
        <w:spacing w:after="0" w:line="240" w:lineRule="auto"/>
        <w:rPr>
          <w:rFonts w:ascii="Times New Roman" w:hAnsi="Times New Roman" w:cs="Times New Roman"/>
        </w:rPr>
      </w:pPr>
    </w:p>
    <w:p w:rsidR="002F3501" w:rsidRPr="00B73453" w:rsidRDefault="002F3501" w:rsidP="00B87C16">
      <w:pPr>
        <w:spacing w:after="0" w:line="240" w:lineRule="auto"/>
        <w:rPr>
          <w:rFonts w:ascii="Times New Roman" w:hAnsi="Times New Roman" w:cs="Times New Roman"/>
        </w:rPr>
      </w:pPr>
    </w:p>
    <w:p w:rsidR="00D304A8" w:rsidRPr="00D304A8" w:rsidRDefault="00D304A8" w:rsidP="00D304A8">
      <w:pPr>
        <w:spacing w:after="0" w:line="240" w:lineRule="auto"/>
        <w:rPr>
          <w:rFonts w:ascii="Times New Roman" w:hAnsi="Times New Roman" w:cs="Times New Roman"/>
        </w:rPr>
      </w:pPr>
      <w:r w:rsidRPr="00D304A8">
        <w:rPr>
          <w:rFonts w:ascii="Times New Roman" w:hAnsi="Times New Roman" w:cs="Times New Roman"/>
        </w:rPr>
        <w:t>Suggested Reading</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 xml:space="preserve">These are some of the books I considered using for this course before I made my final selection.  Any or all of them would have also been excellent choices.  </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 xml:space="preserve">CHARLES DARWIN:  A BIOGRAPHY, </w:t>
      </w:r>
      <w:proofErr w:type="gramStart"/>
      <w:r w:rsidRPr="00B73453">
        <w:rPr>
          <w:rFonts w:ascii="Times New Roman" w:hAnsi="Times New Roman" w:cs="Times New Roman"/>
        </w:rPr>
        <w:t>VOL .</w:t>
      </w:r>
      <w:proofErr w:type="gramEnd"/>
      <w:r w:rsidRPr="00B73453">
        <w:rPr>
          <w:rFonts w:ascii="Times New Roman" w:hAnsi="Times New Roman" w:cs="Times New Roman"/>
        </w:rPr>
        <w:t xml:space="preserve"> 1—VOYAGING, Janet Browne</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CHARLES DARWIN:  A BIOGRAPHY, VOL. 2—THE POWER OF PLACE, Janet Browne</w:t>
      </w:r>
    </w:p>
    <w:p w:rsidR="00D304A8" w:rsidRPr="00B73453" w:rsidRDefault="00D304A8" w:rsidP="00D304A8">
      <w:pPr>
        <w:spacing w:after="0" w:line="240" w:lineRule="auto"/>
        <w:ind w:left="720"/>
        <w:rPr>
          <w:rFonts w:ascii="Times New Roman" w:hAnsi="Times New Roman" w:cs="Times New Roman"/>
          <w:i/>
        </w:rPr>
      </w:pPr>
      <w:r w:rsidRPr="00B73453">
        <w:rPr>
          <w:rFonts w:ascii="Times New Roman" w:hAnsi="Times New Roman" w:cs="Times New Roman"/>
          <w:i/>
        </w:rPr>
        <w:t xml:space="preserve">Note:  This two-volume biography is definitive.  It does an excellent job of showing Darwin’s intellectual relationships, milieu, and strategies.  I suggest obtaining it if you plan to write a research paper or do a presentation related to Darwin.  </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VOYAGE OF THE BEAGLE, Charles Darwin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ON THE ORIGIN OF SPECIES, Charles Darwin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DESCENT OF MAN, Charles Darwin</w:t>
      </w:r>
    </w:p>
    <w:p w:rsidR="00D304A8" w:rsidRPr="00B73453" w:rsidRDefault="00D304A8" w:rsidP="00D304A8">
      <w:pPr>
        <w:spacing w:after="0" w:line="240" w:lineRule="auto"/>
        <w:rPr>
          <w:rFonts w:ascii="Times New Roman" w:hAnsi="Times New Roman" w:cs="Times New Roman"/>
          <w:i/>
        </w:rPr>
      </w:pPr>
      <w:r w:rsidRPr="00B73453">
        <w:rPr>
          <w:rFonts w:ascii="Times New Roman" w:hAnsi="Times New Roman" w:cs="Times New Roman"/>
        </w:rPr>
        <w:tab/>
      </w:r>
      <w:r w:rsidRPr="00B73453">
        <w:rPr>
          <w:rFonts w:ascii="Times New Roman" w:hAnsi="Times New Roman" w:cs="Times New Roman"/>
          <w:i/>
        </w:rPr>
        <w:t xml:space="preserve">Note:  These three books are available online at Literature.org, </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i/>
        </w:rPr>
        <w:t xml:space="preserve">              </w:t>
      </w:r>
      <w:hyperlink r:id="rId11" w:history="1">
        <w:r w:rsidRPr="00B73453">
          <w:rPr>
            <w:rStyle w:val="Hyperlink"/>
            <w:rFonts w:ascii="Times New Roman" w:hAnsi="Times New Roman" w:cs="Times New Roman"/>
            <w:i/>
          </w:rPr>
          <w:t>http://www.literature.org/authors/darwin-</w:t>
        </w:r>
      </w:hyperlink>
      <w:proofErr w:type="gramStart"/>
      <w:r w:rsidRPr="00B73453">
        <w:rPr>
          <w:rFonts w:ascii="Times New Roman" w:hAnsi="Times New Roman" w:cs="Times New Roman"/>
          <w:i/>
        </w:rPr>
        <w:t>charles</w:t>
      </w:r>
      <w:proofErr w:type="gramEnd"/>
      <w:r w:rsidRPr="00B73453">
        <w:rPr>
          <w:rFonts w:ascii="Times New Roman" w:hAnsi="Times New Roman" w:cs="Times New Roman"/>
          <w:i/>
        </w:rPr>
        <w:t>/</w:t>
      </w:r>
      <w:r w:rsidRPr="00B73453">
        <w:rPr>
          <w:rFonts w:ascii="Times New Roman" w:hAnsi="Times New Roman" w:cs="Times New Roman"/>
        </w:rPr>
        <w:tab/>
        <w:t xml:space="preserve">  </w:t>
      </w:r>
    </w:p>
    <w:p w:rsidR="00D304A8" w:rsidRPr="00B73453" w:rsidRDefault="00D304A8" w:rsidP="00D304A8">
      <w:pPr>
        <w:spacing w:after="0" w:line="240" w:lineRule="auto"/>
        <w:rPr>
          <w:rFonts w:ascii="Times New Roman" w:hAnsi="Times New Roman" w:cs="Times New Roman"/>
        </w:rPr>
      </w:pP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INFINITE IN ALL DIRECTIONS, Freeman Dyson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FROM EROS TO GAIA, Freeman Dyson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DISTURBING THE UNIVERSE, Freeman Dyson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TURING, THE ENIGMA, Alan Hodges</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ELEGANT UNIVERSE, Brian Greene</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DARWIN’S DANGEROUS IDEA, Daniel Dennett</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MAKING OF THE ATOMIC BOMB, Richard Rhodes</w:t>
      </w:r>
    </w:p>
    <w:p w:rsidR="00D304A8" w:rsidRPr="00B73453" w:rsidRDefault="00D304A8" w:rsidP="00D304A8">
      <w:pPr>
        <w:spacing w:after="0" w:line="240" w:lineRule="auto"/>
        <w:rPr>
          <w:rFonts w:ascii="Times New Roman" w:hAnsi="Times New Roman" w:cs="Times New Roman"/>
        </w:rPr>
      </w:pPr>
    </w:p>
    <w:p w:rsidR="00D304A8" w:rsidRPr="00D304A8" w:rsidRDefault="00D304A8" w:rsidP="00D304A8">
      <w:pPr>
        <w:spacing w:after="0" w:line="240" w:lineRule="auto"/>
        <w:rPr>
          <w:rFonts w:ascii="Times New Roman" w:hAnsi="Times New Roman" w:cs="Times New Roman"/>
        </w:rPr>
      </w:pPr>
      <w:r w:rsidRPr="00D304A8">
        <w:rPr>
          <w:rFonts w:ascii="Times New Roman" w:hAnsi="Times New Roman" w:cs="Times New Roman"/>
        </w:rPr>
        <w:t>Ancillary Reading</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These are companion books to the abovementioned nexus of books.  They may be of interest if you want to extend your exposure to the subjects, times, and individuals we will be exploring in this class.  They may also prove useful for your presentations or papers.</w:t>
      </w:r>
    </w:p>
    <w:p w:rsidR="00D304A8" w:rsidRPr="00B73453" w:rsidRDefault="00D304A8" w:rsidP="00D304A8">
      <w:pPr>
        <w:spacing w:after="0" w:line="240" w:lineRule="auto"/>
        <w:rPr>
          <w:rFonts w:ascii="Times New Roman" w:hAnsi="Times New Roman" w:cs="Times New Roman"/>
        </w:rPr>
      </w:pP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CULTURE OF TIME AND SPACE 1880-1918, Stephen Kern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 xml:space="preserve">LISE MEITNER, Ruth Lewis </w:t>
      </w:r>
      <w:proofErr w:type="spellStart"/>
      <w:r w:rsidRPr="00B73453">
        <w:rPr>
          <w:rFonts w:ascii="Times New Roman" w:hAnsi="Times New Roman" w:cs="Times New Roman"/>
        </w:rPr>
        <w:t>Sime</w:t>
      </w:r>
      <w:proofErr w:type="spellEnd"/>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AMERICAN PROMETHEUS (Oppenheimer), Bird and Sherwin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THE SUN, THE GENOME, AND THE INTERNET, Freeman Dyson</w:t>
      </w:r>
    </w:p>
    <w:p w:rsidR="00D304A8" w:rsidRPr="00B73453" w:rsidRDefault="00D304A8" w:rsidP="00D304A8">
      <w:pPr>
        <w:spacing w:after="0" w:line="240" w:lineRule="auto"/>
        <w:rPr>
          <w:rFonts w:ascii="Times New Roman" w:hAnsi="Times New Roman" w:cs="Times New Roman"/>
        </w:rPr>
      </w:pPr>
      <w:r w:rsidRPr="00B73453">
        <w:rPr>
          <w:rFonts w:ascii="Times New Roman" w:hAnsi="Times New Roman" w:cs="Times New Roman"/>
        </w:rPr>
        <w:t>WHAT TECHNOLOGY WANTS, Kevin Kelly</w:t>
      </w:r>
    </w:p>
    <w:p w:rsidR="00385D4F" w:rsidRPr="00B73453" w:rsidRDefault="00FF6139" w:rsidP="00B87C16">
      <w:pPr>
        <w:spacing w:after="0" w:line="240" w:lineRule="auto"/>
        <w:rPr>
          <w:rFonts w:ascii="Times New Roman" w:hAnsi="Times New Roman" w:cs="Times New Roman"/>
        </w:rPr>
      </w:pPr>
      <w:r w:rsidRPr="00B73453">
        <w:rPr>
          <w:rFonts w:ascii="Times New Roman" w:hAnsi="Times New Roman" w:cs="Times New Roman"/>
        </w:rPr>
        <w:br/>
      </w:r>
      <w:r w:rsidRPr="00B73453">
        <w:rPr>
          <w:rFonts w:ascii="Times New Roman" w:hAnsi="Times New Roman" w:cs="Times New Roman"/>
        </w:rPr>
        <w:br/>
      </w:r>
    </w:p>
    <w:p w:rsidR="0098583B" w:rsidRPr="00B73453" w:rsidRDefault="0098583B" w:rsidP="00B87C16">
      <w:pPr>
        <w:spacing w:after="0" w:line="240" w:lineRule="auto"/>
        <w:rPr>
          <w:rFonts w:ascii="Times New Roman" w:hAnsi="Times New Roman" w:cs="Times New Roman"/>
        </w:rPr>
      </w:pPr>
    </w:p>
    <w:sectPr w:rsidR="0098583B" w:rsidRPr="00B73453" w:rsidSect="00385D4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P User" w:date="2012-11-19T19:22:00Z" w:initials="HU">
    <w:p w:rsidR="00996E41" w:rsidRDefault="00996E41">
      <w:pPr>
        <w:pStyle w:val="CommentText"/>
      </w:pPr>
      <w:r>
        <w:rPr>
          <w:rStyle w:val="CommentReference"/>
        </w:rPr>
        <w:annotationRef/>
      </w:r>
      <w:r>
        <w:t>This sentence is incomplete.</w:t>
      </w:r>
      <w:r w:rsidR="002F54E8">
        <w:t xml:space="preserve">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IMQPC+Palatino-Bold">
    <w:altName w:val="MS Mincho"/>
    <w:panose1 w:val="00000000000000000000"/>
    <w:charset w:val="80"/>
    <w:family w:val="auto"/>
    <w:notTrueType/>
    <w:pitch w:val="default"/>
    <w:sig w:usb0="00000000" w:usb1="08070000" w:usb2="00000010" w:usb3="00000000" w:csb0="00020000" w:csb1="00000000"/>
  </w:font>
  <w:font w:name="DWQWLD+Palatino-Roman">
    <w:altName w:val="MS Mincho"/>
    <w:panose1 w:val="00000000000000000000"/>
    <w:charset w:val="80"/>
    <w:family w:val="auto"/>
    <w:notTrueType/>
    <w:pitch w:val="default"/>
    <w:sig w:usb0="00000000" w:usb1="08070000" w:usb2="00000010" w:usb3="00000000" w:csb0="0002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F6139"/>
    <w:rsid w:val="0002691F"/>
    <w:rsid w:val="00041F87"/>
    <w:rsid w:val="000470F0"/>
    <w:rsid w:val="000567B1"/>
    <w:rsid w:val="00065070"/>
    <w:rsid w:val="000666A6"/>
    <w:rsid w:val="000C6910"/>
    <w:rsid w:val="00103E98"/>
    <w:rsid w:val="00120749"/>
    <w:rsid w:val="00155258"/>
    <w:rsid w:val="00160482"/>
    <w:rsid w:val="002A17D4"/>
    <w:rsid w:val="002B3683"/>
    <w:rsid w:val="002F3501"/>
    <w:rsid w:val="002F54E8"/>
    <w:rsid w:val="0030016D"/>
    <w:rsid w:val="003077DB"/>
    <w:rsid w:val="00342D95"/>
    <w:rsid w:val="00347771"/>
    <w:rsid w:val="00374BE5"/>
    <w:rsid w:val="00385D4F"/>
    <w:rsid w:val="003C45B7"/>
    <w:rsid w:val="00422BE4"/>
    <w:rsid w:val="004440E7"/>
    <w:rsid w:val="004660FE"/>
    <w:rsid w:val="00481578"/>
    <w:rsid w:val="004A3700"/>
    <w:rsid w:val="004B4E55"/>
    <w:rsid w:val="004C5087"/>
    <w:rsid w:val="004F70DC"/>
    <w:rsid w:val="005064D7"/>
    <w:rsid w:val="005843D2"/>
    <w:rsid w:val="005A26F8"/>
    <w:rsid w:val="005C08E5"/>
    <w:rsid w:val="00637272"/>
    <w:rsid w:val="006B4D4A"/>
    <w:rsid w:val="006C7239"/>
    <w:rsid w:val="006D0124"/>
    <w:rsid w:val="006F009E"/>
    <w:rsid w:val="00784ADE"/>
    <w:rsid w:val="0078693C"/>
    <w:rsid w:val="008340A7"/>
    <w:rsid w:val="00835C7E"/>
    <w:rsid w:val="00877E6D"/>
    <w:rsid w:val="008C27BE"/>
    <w:rsid w:val="008D42F5"/>
    <w:rsid w:val="008D7D60"/>
    <w:rsid w:val="008E3EB0"/>
    <w:rsid w:val="008E6CBE"/>
    <w:rsid w:val="00930D32"/>
    <w:rsid w:val="009334D5"/>
    <w:rsid w:val="009456F4"/>
    <w:rsid w:val="00954BA3"/>
    <w:rsid w:val="00973116"/>
    <w:rsid w:val="00973BEA"/>
    <w:rsid w:val="0098583B"/>
    <w:rsid w:val="00996E41"/>
    <w:rsid w:val="009A1A8F"/>
    <w:rsid w:val="009B06D1"/>
    <w:rsid w:val="009B5203"/>
    <w:rsid w:val="00A2307C"/>
    <w:rsid w:val="00A24AA4"/>
    <w:rsid w:val="00A61869"/>
    <w:rsid w:val="00A745E2"/>
    <w:rsid w:val="00A85016"/>
    <w:rsid w:val="00A853BC"/>
    <w:rsid w:val="00AF7049"/>
    <w:rsid w:val="00B20173"/>
    <w:rsid w:val="00B73453"/>
    <w:rsid w:val="00B83999"/>
    <w:rsid w:val="00B87C16"/>
    <w:rsid w:val="00BA1385"/>
    <w:rsid w:val="00BA32FC"/>
    <w:rsid w:val="00BC309A"/>
    <w:rsid w:val="00BF4973"/>
    <w:rsid w:val="00C51737"/>
    <w:rsid w:val="00C611EF"/>
    <w:rsid w:val="00C84130"/>
    <w:rsid w:val="00C9320F"/>
    <w:rsid w:val="00CC4E86"/>
    <w:rsid w:val="00D054D8"/>
    <w:rsid w:val="00D1452E"/>
    <w:rsid w:val="00D1621B"/>
    <w:rsid w:val="00D23C63"/>
    <w:rsid w:val="00D23D77"/>
    <w:rsid w:val="00D304A8"/>
    <w:rsid w:val="00DE25E3"/>
    <w:rsid w:val="00DF0C70"/>
    <w:rsid w:val="00E141FE"/>
    <w:rsid w:val="00E652D5"/>
    <w:rsid w:val="00EB3788"/>
    <w:rsid w:val="00F45FF6"/>
    <w:rsid w:val="00F70C7E"/>
    <w:rsid w:val="00F77D00"/>
    <w:rsid w:val="00F849DB"/>
    <w:rsid w:val="00FE58BE"/>
    <w:rsid w:val="00FE5CAF"/>
    <w:rsid w:val="00FF61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6F4"/>
    <w:rPr>
      <w:color w:val="0000FF" w:themeColor="hyperlink"/>
      <w:u w:val="single"/>
    </w:rPr>
  </w:style>
  <w:style w:type="paragraph" w:customStyle="1" w:styleId="Default">
    <w:name w:val="Default"/>
    <w:rsid w:val="003C45B7"/>
    <w:pPr>
      <w:widowControl w:val="0"/>
      <w:autoSpaceDE w:val="0"/>
      <w:autoSpaceDN w:val="0"/>
      <w:adjustRightInd w:val="0"/>
      <w:spacing w:after="0" w:line="240" w:lineRule="auto"/>
    </w:pPr>
    <w:rPr>
      <w:rFonts w:ascii="Century Gothic" w:hAnsi="Century Gothic" w:cs="Century Gothic"/>
      <w:color w:val="000000"/>
      <w:sz w:val="24"/>
      <w:szCs w:val="24"/>
    </w:rPr>
  </w:style>
  <w:style w:type="character" w:styleId="CommentReference">
    <w:name w:val="annotation reference"/>
    <w:basedOn w:val="DefaultParagraphFont"/>
    <w:uiPriority w:val="99"/>
    <w:semiHidden/>
    <w:unhideWhenUsed/>
    <w:rsid w:val="00996E41"/>
    <w:rPr>
      <w:sz w:val="16"/>
      <w:szCs w:val="16"/>
    </w:rPr>
  </w:style>
  <w:style w:type="paragraph" w:styleId="CommentText">
    <w:name w:val="annotation text"/>
    <w:basedOn w:val="Normal"/>
    <w:link w:val="CommentTextChar"/>
    <w:uiPriority w:val="99"/>
    <w:semiHidden/>
    <w:unhideWhenUsed/>
    <w:rsid w:val="00996E41"/>
    <w:pPr>
      <w:spacing w:line="240" w:lineRule="auto"/>
    </w:pPr>
    <w:rPr>
      <w:sz w:val="20"/>
      <w:szCs w:val="20"/>
    </w:rPr>
  </w:style>
  <w:style w:type="character" w:customStyle="1" w:styleId="CommentTextChar">
    <w:name w:val="Comment Text Char"/>
    <w:basedOn w:val="DefaultParagraphFont"/>
    <w:link w:val="CommentText"/>
    <w:uiPriority w:val="99"/>
    <w:semiHidden/>
    <w:rsid w:val="00996E41"/>
    <w:rPr>
      <w:sz w:val="20"/>
      <w:szCs w:val="20"/>
    </w:rPr>
  </w:style>
  <w:style w:type="paragraph" w:styleId="CommentSubject">
    <w:name w:val="annotation subject"/>
    <w:basedOn w:val="CommentText"/>
    <w:next w:val="CommentText"/>
    <w:link w:val="CommentSubjectChar"/>
    <w:uiPriority w:val="99"/>
    <w:semiHidden/>
    <w:unhideWhenUsed/>
    <w:rsid w:val="00996E41"/>
    <w:rPr>
      <w:b/>
      <w:bCs/>
    </w:rPr>
  </w:style>
  <w:style w:type="character" w:customStyle="1" w:styleId="CommentSubjectChar">
    <w:name w:val="Comment Subject Char"/>
    <w:basedOn w:val="CommentTextChar"/>
    <w:link w:val="CommentSubject"/>
    <w:uiPriority w:val="99"/>
    <w:semiHidden/>
    <w:rsid w:val="00996E41"/>
    <w:rPr>
      <w:b/>
      <w:bCs/>
      <w:sz w:val="20"/>
      <w:szCs w:val="20"/>
    </w:rPr>
  </w:style>
  <w:style w:type="paragraph" w:styleId="BalloonText">
    <w:name w:val="Balloon Text"/>
    <w:basedOn w:val="Normal"/>
    <w:link w:val="BalloonTextChar"/>
    <w:uiPriority w:val="99"/>
    <w:semiHidden/>
    <w:unhideWhenUsed/>
    <w:rsid w:val="00996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E4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6F4"/>
    <w:rPr>
      <w:color w:val="0000FF" w:themeColor="hyperlink"/>
      <w:u w:val="single"/>
    </w:rPr>
  </w:style>
  <w:style w:type="paragraph" w:customStyle="1" w:styleId="Default">
    <w:name w:val="Default"/>
    <w:rsid w:val="003C45B7"/>
    <w:pPr>
      <w:widowControl w:val="0"/>
      <w:autoSpaceDE w:val="0"/>
      <w:autoSpaceDN w:val="0"/>
      <w:adjustRightInd w:val="0"/>
      <w:spacing w:after="0" w:line="240" w:lineRule="auto"/>
    </w:pPr>
    <w:rPr>
      <w:rFonts w:ascii="Century Gothic" w:hAnsi="Century Gothic" w:cs="Century Gothic"/>
      <w:color w:val="000000"/>
      <w:sz w:val="24"/>
      <w:szCs w:val="24"/>
    </w:rPr>
  </w:style>
  <w:style w:type="character" w:styleId="CommentReference">
    <w:name w:val="annotation reference"/>
    <w:basedOn w:val="DefaultParagraphFont"/>
    <w:uiPriority w:val="99"/>
    <w:semiHidden/>
    <w:unhideWhenUsed/>
    <w:rsid w:val="00996E41"/>
    <w:rPr>
      <w:sz w:val="16"/>
      <w:szCs w:val="16"/>
    </w:rPr>
  </w:style>
  <w:style w:type="paragraph" w:styleId="CommentText">
    <w:name w:val="annotation text"/>
    <w:basedOn w:val="Normal"/>
    <w:link w:val="CommentTextChar"/>
    <w:uiPriority w:val="99"/>
    <w:semiHidden/>
    <w:unhideWhenUsed/>
    <w:rsid w:val="00996E41"/>
    <w:pPr>
      <w:spacing w:line="240" w:lineRule="auto"/>
    </w:pPr>
    <w:rPr>
      <w:sz w:val="20"/>
      <w:szCs w:val="20"/>
    </w:rPr>
  </w:style>
  <w:style w:type="character" w:customStyle="1" w:styleId="CommentTextChar">
    <w:name w:val="Comment Text Char"/>
    <w:basedOn w:val="DefaultParagraphFont"/>
    <w:link w:val="CommentText"/>
    <w:uiPriority w:val="99"/>
    <w:semiHidden/>
    <w:rsid w:val="00996E41"/>
    <w:rPr>
      <w:sz w:val="20"/>
      <w:szCs w:val="20"/>
    </w:rPr>
  </w:style>
  <w:style w:type="paragraph" w:styleId="CommentSubject">
    <w:name w:val="annotation subject"/>
    <w:basedOn w:val="CommentText"/>
    <w:next w:val="CommentText"/>
    <w:link w:val="CommentSubjectChar"/>
    <w:uiPriority w:val="99"/>
    <w:semiHidden/>
    <w:unhideWhenUsed/>
    <w:rsid w:val="00996E41"/>
    <w:rPr>
      <w:b/>
      <w:bCs/>
    </w:rPr>
  </w:style>
  <w:style w:type="character" w:customStyle="1" w:styleId="CommentSubjectChar">
    <w:name w:val="Comment Subject Char"/>
    <w:basedOn w:val="CommentTextChar"/>
    <w:link w:val="CommentSubject"/>
    <w:uiPriority w:val="99"/>
    <w:semiHidden/>
    <w:rsid w:val="00996E41"/>
    <w:rPr>
      <w:b/>
      <w:bCs/>
      <w:sz w:val="20"/>
      <w:szCs w:val="20"/>
    </w:rPr>
  </w:style>
  <w:style w:type="paragraph" w:styleId="BalloonText">
    <w:name w:val="Balloon Text"/>
    <w:basedOn w:val="Normal"/>
    <w:link w:val="BalloonTextChar"/>
    <w:uiPriority w:val="99"/>
    <w:semiHidden/>
    <w:unhideWhenUsed/>
    <w:rsid w:val="00996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E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1860_Oxford_evolution_debat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honor.gatech.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literature.org/authors/darwin-" TargetMode="External"/><Relationship Id="rId5" Type="http://schemas.openxmlformats.org/officeDocument/2006/relationships/hyperlink" Target="mailto:kathleen@goonan.com" TargetMode="External"/><Relationship Id="rId10" Type="http://schemas.openxmlformats.org/officeDocument/2006/relationships/hyperlink" Target="mailto:kathleen@goonan.com" TargetMode="External"/><Relationship Id="rId4" Type="http://schemas.openxmlformats.org/officeDocument/2006/relationships/hyperlink" Target="mailto:kathleen.goonan@lmc.gatech.edu" TargetMode="External"/><Relationship Id="rId9" Type="http://schemas.openxmlformats.org/officeDocument/2006/relationships/hyperlink" Target="mailto:kathleen.goonan@lcc.gatech.edu"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2519</Words>
  <Characters>14361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User</dc:creator>
  <cp:lastModifiedBy>DOBRANSKI , SHANNON P</cp:lastModifiedBy>
  <cp:revision>2</cp:revision>
  <cp:lastPrinted>2012-06-10T19:06:00Z</cp:lastPrinted>
  <dcterms:created xsi:type="dcterms:W3CDTF">2012-12-04T20:28:00Z</dcterms:created>
  <dcterms:modified xsi:type="dcterms:W3CDTF">2012-12-04T20:28:00Z</dcterms:modified>
</cp:coreProperties>
</file>