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566D4" w14:textId="77777777" w:rsidR="00BB3641" w:rsidRPr="00F60C4B" w:rsidRDefault="00BB3641" w:rsidP="00BB3641">
      <w:pPr>
        <w:pStyle w:val="Title"/>
        <w:rPr>
          <w:rFonts w:ascii="Arial" w:hAnsi="Arial" w:cs="Arial"/>
          <w:sz w:val="44"/>
          <w:szCs w:val="44"/>
        </w:rPr>
      </w:pPr>
      <w:bookmarkStart w:id="0" w:name="_GoBack"/>
      <w:bookmarkEnd w:id="0"/>
      <w:r w:rsidRPr="00F60C4B">
        <w:rPr>
          <w:rFonts w:ascii="Arial" w:hAnsi="Arial" w:cs="Arial"/>
          <w:noProof/>
        </w:rPr>
        <mc:AlternateContent>
          <mc:Choice Requires="wpg">
            <w:drawing>
              <wp:anchor distT="0" distB="0" distL="114300" distR="114300" simplePos="0" relativeHeight="251660288" behindDoc="1" locked="0" layoutInCell="1" allowOverlap="1" wp14:anchorId="0935C5A3" wp14:editId="6EEBBBE1">
                <wp:simplePos x="0" y="0"/>
                <wp:positionH relativeFrom="column">
                  <wp:posOffset>1771015</wp:posOffset>
                </wp:positionH>
                <wp:positionV relativeFrom="paragraph">
                  <wp:posOffset>-179705</wp:posOffset>
                </wp:positionV>
                <wp:extent cx="2886075" cy="613410"/>
                <wp:effectExtent l="1270" t="80645" r="8255"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6075" cy="613410"/>
                          <a:chOff x="1190" y="591"/>
                          <a:chExt cx="4545" cy="966"/>
                        </a:xfrm>
                      </wpg:grpSpPr>
                      <wpg:grpSp>
                        <wpg:cNvPr id="3" name="Group 17"/>
                        <wpg:cNvGrpSpPr>
                          <a:grpSpLocks/>
                        </wpg:cNvGrpSpPr>
                        <wpg:grpSpPr bwMode="auto">
                          <a:xfrm>
                            <a:off x="3587" y="788"/>
                            <a:ext cx="917" cy="298"/>
                            <a:chOff x="3587" y="788"/>
                            <a:chExt cx="917" cy="298"/>
                          </a:xfrm>
                        </wpg:grpSpPr>
                        <wpg:grpSp>
                          <wpg:cNvPr id="4" name="Group 26"/>
                          <wpg:cNvGrpSpPr>
                            <a:grpSpLocks/>
                          </wpg:cNvGrpSpPr>
                          <wpg:grpSpPr bwMode="auto">
                            <a:xfrm>
                              <a:off x="3594" y="794"/>
                              <a:ext cx="91" cy="279"/>
                              <a:chOff x="3594" y="794"/>
                              <a:chExt cx="91" cy="279"/>
                            </a:xfrm>
                          </wpg:grpSpPr>
                          <wps:wsp>
                            <wps:cNvPr id="5" name="Freeform 27"/>
                            <wps:cNvSpPr>
                              <a:spLocks/>
                            </wps:cNvSpPr>
                            <wps:spPr bwMode="auto">
                              <a:xfrm>
                                <a:off x="3594" y="794"/>
                                <a:ext cx="91" cy="279"/>
                              </a:xfrm>
                              <a:custGeom>
                                <a:avLst/>
                                <a:gdLst>
                                  <a:gd name="T0" fmla="*/ 0 w 91"/>
                                  <a:gd name="T1" fmla="*/ 794 h 279"/>
                                  <a:gd name="T2" fmla="*/ 90 w 91"/>
                                  <a:gd name="T3" fmla="*/ 794 h 279"/>
                                  <a:gd name="T4" fmla="*/ 90 w 91"/>
                                  <a:gd name="T5" fmla="*/ 1073 h 279"/>
                                  <a:gd name="T6" fmla="*/ 0 w 91"/>
                                  <a:gd name="T7" fmla="*/ 1073 h 279"/>
                                  <a:gd name="T8" fmla="*/ 0 w 91"/>
                                  <a:gd name="T9" fmla="*/ 794 h 27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 h="279">
                                    <a:moveTo>
                                      <a:pt x="0" y="0"/>
                                    </a:moveTo>
                                    <a:lnTo>
                                      <a:pt x="90" y="0"/>
                                    </a:lnTo>
                                    <a:lnTo>
                                      <a:pt x="90" y="279"/>
                                    </a:lnTo>
                                    <a:lnTo>
                                      <a:pt x="0" y="279"/>
                                    </a:lnTo>
                                    <a:lnTo>
                                      <a:pt x="0" y="0"/>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24"/>
                          <wpg:cNvGrpSpPr>
                            <a:grpSpLocks/>
                          </wpg:cNvGrpSpPr>
                          <wpg:grpSpPr bwMode="auto">
                            <a:xfrm>
                              <a:off x="3706" y="870"/>
                              <a:ext cx="265" cy="203"/>
                              <a:chOff x="3706" y="870"/>
                              <a:chExt cx="265" cy="203"/>
                            </a:xfrm>
                          </wpg:grpSpPr>
                          <wps:wsp>
                            <wps:cNvPr id="7" name="Freeform 25"/>
                            <wps:cNvSpPr>
                              <a:spLocks/>
                            </wps:cNvSpPr>
                            <wps:spPr bwMode="auto">
                              <a:xfrm>
                                <a:off x="3706" y="870"/>
                                <a:ext cx="265" cy="203"/>
                              </a:xfrm>
                              <a:custGeom>
                                <a:avLst/>
                                <a:gdLst>
                                  <a:gd name="T0" fmla="*/ 179 w 265"/>
                                  <a:gd name="T1" fmla="*/ 1073 h 203"/>
                                  <a:gd name="T2" fmla="*/ 84 w 265"/>
                                  <a:gd name="T3" fmla="*/ 1073 h 203"/>
                                  <a:gd name="T4" fmla="*/ 0 w 265"/>
                                  <a:gd name="T5" fmla="*/ 870 h 203"/>
                                  <a:gd name="T6" fmla="*/ 86 w 265"/>
                                  <a:gd name="T7" fmla="*/ 870 h 203"/>
                                  <a:gd name="T8" fmla="*/ 132 w 265"/>
                                  <a:gd name="T9" fmla="*/ 1004 h 203"/>
                                  <a:gd name="T10" fmla="*/ 133 w 265"/>
                                  <a:gd name="T11" fmla="*/ 1004 h 203"/>
                                  <a:gd name="T12" fmla="*/ 180 w 265"/>
                                  <a:gd name="T13" fmla="*/ 870 h 203"/>
                                  <a:gd name="T14" fmla="*/ 264 w 265"/>
                                  <a:gd name="T15" fmla="*/ 870 h 203"/>
                                  <a:gd name="T16" fmla="*/ 179 w 265"/>
                                  <a:gd name="T17" fmla="*/ 1073 h 20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65" h="203">
                                    <a:moveTo>
                                      <a:pt x="179" y="203"/>
                                    </a:moveTo>
                                    <a:lnTo>
                                      <a:pt x="84" y="203"/>
                                    </a:lnTo>
                                    <a:lnTo>
                                      <a:pt x="0" y="0"/>
                                    </a:lnTo>
                                    <a:lnTo>
                                      <a:pt x="86" y="0"/>
                                    </a:lnTo>
                                    <a:lnTo>
                                      <a:pt x="132" y="134"/>
                                    </a:lnTo>
                                    <a:lnTo>
                                      <a:pt x="133" y="134"/>
                                    </a:lnTo>
                                    <a:lnTo>
                                      <a:pt x="180" y="0"/>
                                    </a:lnTo>
                                    <a:lnTo>
                                      <a:pt x="264" y="0"/>
                                    </a:lnTo>
                                    <a:lnTo>
                                      <a:pt x="179" y="203"/>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22"/>
                          <wpg:cNvGrpSpPr>
                            <a:grpSpLocks/>
                          </wpg:cNvGrpSpPr>
                          <wpg:grpSpPr bwMode="auto">
                            <a:xfrm>
                              <a:off x="4051" y="979"/>
                              <a:ext cx="82" cy="59"/>
                              <a:chOff x="4051" y="979"/>
                              <a:chExt cx="82" cy="59"/>
                            </a:xfrm>
                          </wpg:grpSpPr>
                          <wps:wsp>
                            <wps:cNvPr id="9" name="Freeform 23"/>
                            <wps:cNvSpPr>
                              <a:spLocks/>
                            </wps:cNvSpPr>
                            <wps:spPr bwMode="auto">
                              <a:xfrm>
                                <a:off x="4051" y="979"/>
                                <a:ext cx="82" cy="59"/>
                              </a:xfrm>
                              <a:custGeom>
                                <a:avLst/>
                                <a:gdLst>
                                  <a:gd name="T0" fmla="*/ 31 w 82"/>
                                  <a:gd name="T1" fmla="*/ 1038 h 59"/>
                                  <a:gd name="T2" fmla="*/ 56 w 82"/>
                                  <a:gd name="T3" fmla="*/ 1034 h 59"/>
                                  <a:gd name="T4" fmla="*/ 72 w 82"/>
                                  <a:gd name="T5" fmla="*/ 1024 h 59"/>
                                  <a:gd name="T6" fmla="*/ 80 w 82"/>
                                  <a:gd name="T7" fmla="*/ 1006 h 59"/>
                                  <a:gd name="T8" fmla="*/ 82 w 82"/>
                                  <a:gd name="T9" fmla="*/ 979 h 59"/>
                                  <a:gd name="T10" fmla="*/ 65 w 82"/>
                                  <a:gd name="T11" fmla="*/ 983 h 59"/>
                                  <a:gd name="T12" fmla="*/ 43 w 82"/>
                                  <a:gd name="T13" fmla="*/ 987 h 59"/>
                                  <a:gd name="T14" fmla="*/ 15 w 82"/>
                                  <a:gd name="T15" fmla="*/ 994 h 59"/>
                                  <a:gd name="T16" fmla="*/ 0 w 82"/>
                                  <a:gd name="T17" fmla="*/ 1004 h 59"/>
                                  <a:gd name="T18" fmla="*/ 4 w 82"/>
                                  <a:gd name="T19" fmla="*/ 1027 h 59"/>
                                  <a:gd name="T20" fmla="*/ 20 w 82"/>
                                  <a:gd name="T21" fmla="*/ 1037 h 59"/>
                                  <a:gd name="T22" fmla="*/ 31 w 82"/>
                                  <a:gd name="T23" fmla="*/ 1038 h 5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82" h="59">
                                    <a:moveTo>
                                      <a:pt x="31" y="59"/>
                                    </a:moveTo>
                                    <a:lnTo>
                                      <a:pt x="56" y="55"/>
                                    </a:lnTo>
                                    <a:lnTo>
                                      <a:pt x="72" y="45"/>
                                    </a:lnTo>
                                    <a:lnTo>
                                      <a:pt x="80" y="27"/>
                                    </a:lnTo>
                                    <a:lnTo>
                                      <a:pt x="82" y="0"/>
                                    </a:lnTo>
                                    <a:lnTo>
                                      <a:pt x="65" y="4"/>
                                    </a:lnTo>
                                    <a:lnTo>
                                      <a:pt x="43" y="8"/>
                                    </a:lnTo>
                                    <a:lnTo>
                                      <a:pt x="15" y="15"/>
                                    </a:lnTo>
                                    <a:lnTo>
                                      <a:pt x="0" y="25"/>
                                    </a:lnTo>
                                    <a:lnTo>
                                      <a:pt x="4" y="48"/>
                                    </a:lnTo>
                                    <a:lnTo>
                                      <a:pt x="20" y="58"/>
                                    </a:lnTo>
                                    <a:lnTo>
                                      <a:pt x="31" y="59"/>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20"/>
                          <wpg:cNvGrpSpPr>
                            <a:grpSpLocks/>
                          </wpg:cNvGrpSpPr>
                          <wpg:grpSpPr bwMode="auto">
                            <a:xfrm>
                              <a:off x="3966" y="865"/>
                              <a:ext cx="251" cy="214"/>
                              <a:chOff x="3966" y="865"/>
                              <a:chExt cx="251" cy="214"/>
                            </a:xfrm>
                          </wpg:grpSpPr>
                          <wps:wsp>
                            <wps:cNvPr id="11" name="Freeform 21"/>
                            <wps:cNvSpPr>
                              <a:spLocks/>
                            </wps:cNvSpPr>
                            <wps:spPr bwMode="auto">
                              <a:xfrm>
                                <a:off x="3966" y="865"/>
                                <a:ext cx="251" cy="214"/>
                              </a:xfrm>
                              <a:custGeom>
                                <a:avLst/>
                                <a:gdLst>
                                  <a:gd name="T0" fmla="*/ 9 w 251"/>
                                  <a:gd name="T1" fmla="*/ 933 h 214"/>
                                  <a:gd name="T2" fmla="*/ 42 w 251"/>
                                  <a:gd name="T3" fmla="*/ 882 h 214"/>
                                  <a:gd name="T4" fmla="*/ 100 w 251"/>
                                  <a:gd name="T5" fmla="*/ 866 h 214"/>
                                  <a:gd name="T6" fmla="*/ 120 w 251"/>
                                  <a:gd name="T7" fmla="*/ 865 h 214"/>
                                  <a:gd name="T8" fmla="*/ 148 w 251"/>
                                  <a:gd name="T9" fmla="*/ 865 h 214"/>
                                  <a:gd name="T10" fmla="*/ 217 w 251"/>
                                  <a:gd name="T11" fmla="*/ 881 h 214"/>
                                  <a:gd name="T12" fmla="*/ 247 w 251"/>
                                  <a:gd name="T13" fmla="*/ 1021 h 214"/>
                                  <a:gd name="T14" fmla="*/ 247 w 251"/>
                                  <a:gd name="T15" fmla="*/ 1041 h 214"/>
                                  <a:gd name="T16" fmla="*/ 251 w 251"/>
                                  <a:gd name="T17" fmla="*/ 1061 h 214"/>
                                  <a:gd name="T18" fmla="*/ 173 w 251"/>
                                  <a:gd name="T19" fmla="*/ 1073 h 214"/>
                                  <a:gd name="T20" fmla="*/ 170 w 251"/>
                                  <a:gd name="T21" fmla="*/ 1066 h 214"/>
                                  <a:gd name="T22" fmla="*/ 169 w 251"/>
                                  <a:gd name="T23" fmla="*/ 1060 h 214"/>
                                  <a:gd name="T24" fmla="*/ 168 w 251"/>
                                  <a:gd name="T25" fmla="*/ 1054 h 214"/>
                                  <a:gd name="T26" fmla="*/ 152 w 251"/>
                                  <a:gd name="T27" fmla="*/ 1064 h 214"/>
                                  <a:gd name="T28" fmla="*/ 133 w 251"/>
                                  <a:gd name="T29" fmla="*/ 1072 h 214"/>
                                  <a:gd name="T30" fmla="*/ 113 w 251"/>
                                  <a:gd name="T31" fmla="*/ 1076 h 214"/>
                                  <a:gd name="T32" fmla="*/ 92 w 251"/>
                                  <a:gd name="T33" fmla="*/ 1078 h 214"/>
                                  <a:gd name="T34" fmla="*/ 64 w 251"/>
                                  <a:gd name="T35" fmla="*/ 1077 h 214"/>
                                  <a:gd name="T36" fmla="*/ 40 w 251"/>
                                  <a:gd name="T37" fmla="*/ 1071 h 214"/>
                                  <a:gd name="T38" fmla="*/ 21 w 251"/>
                                  <a:gd name="T39" fmla="*/ 1061 h 214"/>
                                  <a:gd name="T40" fmla="*/ 7 w 251"/>
                                  <a:gd name="T41" fmla="*/ 1048 h 214"/>
                                  <a:gd name="T42" fmla="*/ 0 w 251"/>
                                  <a:gd name="T43" fmla="*/ 1030 h 214"/>
                                  <a:gd name="T44" fmla="*/ 3 w 251"/>
                                  <a:gd name="T45" fmla="*/ 1006 h 214"/>
                                  <a:gd name="T46" fmla="*/ 64 w 251"/>
                                  <a:gd name="T47" fmla="*/ 959 h 214"/>
                                  <a:gd name="T48" fmla="*/ 130 w 251"/>
                                  <a:gd name="T49" fmla="*/ 949 h 214"/>
                                  <a:gd name="T50" fmla="*/ 159 w 251"/>
                                  <a:gd name="T51" fmla="*/ 942 h 214"/>
                                  <a:gd name="T52" fmla="*/ 168 w 251"/>
                                  <a:gd name="T53" fmla="*/ 931 h 214"/>
                                  <a:gd name="T54" fmla="*/ 157 w 251"/>
                                  <a:gd name="T55" fmla="*/ 914 h 214"/>
                                  <a:gd name="T56" fmla="*/ 135 w 251"/>
                                  <a:gd name="T57" fmla="*/ 908 h 214"/>
                                  <a:gd name="T58" fmla="*/ 108 w 251"/>
                                  <a:gd name="T59" fmla="*/ 911 h 214"/>
                                  <a:gd name="T60" fmla="*/ 92 w 251"/>
                                  <a:gd name="T61" fmla="*/ 921 h 214"/>
                                  <a:gd name="T62" fmla="*/ 9 w 251"/>
                                  <a:gd name="T63" fmla="*/ 933 h 21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251" h="214">
                                    <a:moveTo>
                                      <a:pt x="9" y="68"/>
                                    </a:moveTo>
                                    <a:lnTo>
                                      <a:pt x="42" y="17"/>
                                    </a:lnTo>
                                    <a:lnTo>
                                      <a:pt x="100" y="1"/>
                                    </a:lnTo>
                                    <a:lnTo>
                                      <a:pt x="120" y="0"/>
                                    </a:lnTo>
                                    <a:lnTo>
                                      <a:pt x="148" y="0"/>
                                    </a:lnTo>
                                    <a:lnTo>
                                      <a:pt x="217" y="16"/>
                                    </a:lnTo>
                                    <a:lnTo>
                                      <a:pt x="247" y="156"/>
                                    </a:lnTo>
                                    <a:lnTo>
                                      <a:pt x="247" y="176"/>
                                    </a:lnTo>
                                    <a:lnTo>
                                      <a:pt x="251" y="196"/>
                                    </a:lnTo>
                                    <a:lnTo>
                                      <a:pt x="173" y="208"/>
                                    </a:lnTo>
                                    <a:lnTo>
                                      <a:pt x="170" y="201"/>
                                    </a:lnTo>
                                    <a:lnTo>
                                      <a:pt x="169" y="195"/>
                                    </a:lnTo>
                                    <a:lnTo>
                                      <a:pt x="168" y="189"/>
                                    </a:lnTo>
                                    <a:lnTo>
                                      <a:pt x="152" y="199"/>
                                    </a:lnTo>
                                    <a:lnTo>
                                      <a:pt x="133" y="207"/>
                                    </a:lnTo>
                                    <a:lnTo>
                                      <a:pt x="113" y="211"/>
                                    </a:lnTo>
                                    <a:lnTo>
                                      <a:pt x="92" y="213"/>
                                    </a:lnTo>
                                    <a:lnTo>
                                      <a:pt x="64" y="212"/>
                                    </a:lnTo>
                                    <a:lnTo>
                                      <a:pt x="40" y="206"/>
                                    </a:lnTo>
                                    <a:lnTo>
                                      <a:pt x="21" y="196"/>
                                    </a:lnTo>
                                    <a:lnTo>
                                      <a:pt x="7" y="183"/>
                                    </a:lnTo>
                                    <a:lnTo>
                                      <a:pt x="0" y="165"/>
                                    </a:lnTo>
                                    <a:lnTo>
                                      <a:pt x="3" y="141"/>
                                    </a:lnTo>
                                    <a:lnTo>
                                      <a:pt x="64" y="94"/>
                                    </a:lnTo>
                                    <a:lnTo>
                                      <a:pt x="130" y="84"/>
                                    </a:lnTo>
                                    <a:lnTo>
                                      <a:pt x="159" y="77"/>
                                    </a:lnTo>
                                    <a:lnTo>
                                      <a:pt x="168" y="66"/>
                                    </a:lnTo>
                                    <a:lnTo>
                                      <a:pt x="157" y="49"/>
                                    </a:lnTo>
                                    <a:lnTo>
                                      <a:pt x="135" y="43"/>
                                    </a:lnTo>
                                    <a:lnTo>
                                      <a:pt x="108" y="46"/>
                                    </a:lnTo>
                                    <a:lnTo>
                                      <a:pt x="92" y="56"/>
                                    </a:lnTo>
                                    <a:lnTo>
                                      <a:pt x="9" y="68"/>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8"/>
                          <wpg:cNvGrpSpPr>
                            <a:grpSpLocks/>
                          </wpg:cNvGrpSpPr>
                          <wpg:grpSpPr bwMode="auto">
                            <a:xfrm>
                              <a:off x="4245" y="865"/>
                              <a:ext cx="252" cy="208"/>
                              <a:chOff x="4245" y="865"/>
                              <a:chExt cx="252" cy="208"/>
                            </a:xfrm>
                          </wpg:grpSpPr>
                          <wps:wsp>
                            <wps:cNvPr id="13" name="Freeform 19"/>
                            <wps:cNvSpPr>
                              <a:spLocks/>
                            </wps:cNvSpPr>
                            <wps:spPr bwMode="auto">
                              <a:xfrm>
                                <a:off x="4245" y="865"/>
                                <a:ext cx="252" cy="208"/>
                              </a:xfrm>
                              <a:custGeom>
                                <a:avLst/>
                                <a:gdLst>
                                  <a:gd name="T0" fmla="*/ 0 w 252"/>
                                  <a:gd name="T1" fmla="*/ 870 h 208"/>
                                  <a:gd name="T2" fmla="*/ 80 w 252"/>
                                  <a:gd name="T3" fmla="*/ 870 h 208"/>
                                  <a:gd name="T4" fmla="*/ 80 w 252"/>
                                  <a:gd name="T5" fmla="*/ 898 h 208"/>
                                  <a:gd name="T6" fmla="*/ 81 w 252"/>
                                  <a:gd name="T7" fmla="*/ 898 h 208"/>
                                  <a:gd name="T8" fmla="*/ 94 w 252"/>
                                  <a:gd name="T9" fmla="*/ 885 h 208"/>
                                  <a:gd name="T10" fmla="*/ 112 w 252"/>
                                  <a:gd name="T11" fmla="*/ 875 h 208"/>
                                  <a:gd name="T12" fmla="*/ 132 w 252"/>
                                  <a:gd name="T13" fmla="*/ 868 h 208"/>
                                  <a:gd name="T14" fmla="*/ 154 w 252"/>
                                  <a:gd name="T15" fmla="*/ 865 h 208"/>
                                  <a:gd name="T16" fmla="*/ 191 w 252"/>
                                  <a:gd name="T17" fmla="*/ 868 h 208"/>
                                  <a:gd name="T18" fmla="*/ 245 w 252"/>
                                  <a:gd name="T19" fmla="*/ 907 h 208"/>
                                  <a:gd name="T20" fmla="*/ 251 w 252"/>
                                  <a:gd name="T21" fmla="*/ 1073 h 208"/>
                                  <a:gd name="T22" fmla="*/ 169 w 252"/>
                                  <a:gd name="T23" fmla="*/ 1073 h 208"/>
                                  <a:gd name="T24" fmla="*/ 169 w 252"/>
                                  <a:gd name="T25" fmla="*/ 975 h 208"/>
                                  <a:gd name="T26" fmla="*/ 168 w 252"/>
                                  <a:gd name="T27" fmla="*/ 953 h 208"/>
                                  <a:gd name="T28" fmla="*/ 164 w 252"/>
                                  <a:gd name="T29" fmla="*/ 934 h 208"/>
                                  <a:gd name="T30" fmla="*/ 148 w 252"/>
                                  <a:gd name="T31" fmla="*/ 922 h 208"/>
                                  <a:gd name="T32" fmla="*/ 116 w 252"/>
                                  <a:gd name="T33" fmla="*/ 924 h 208"/>
                                  <a:gd name="T34" fmla="*/ 96 w 252"/>
                                  <a:gd name="T35" fmla="*/ 933 h 208"/>
                                  <a:gd name="T36" fmla="*/ 85 w 252"/>
                                  <a:gd name="T37" fmla="*/ 946 h 208"/>
                                  <a:gd name="T38" fmla="*/ 82 w 252"/>
                                  <a:gd name="T39" fmla="*/ 962 h 208"/>
                                  <a:gd name="T40" fmla="*/ 82 w 252"/>
                                  <a:gd name="T41" fmla="*/ 1073 h 208"/>
                                  <a:gd name="T42" fmla="*/ 0 w 252"/>
                                  <a:gd name="T43" fmla="*/ 1073 h 208"/>
                                  <a:gd name="T44" fmla="*/ 0 w 252"/>
                                  <a:gd name="T45" fmla="*/ 870 h 208"/>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52" h="208">
                                    <a:moveTo>
                                      <a:pt x="0" y="5"/>
                                    </a:moveTo>
                                    <a:lnTo>
                                      <a:pt x="80" y="5"/>
                                    </a:lnTo>
                                    <a:lnTo>
                                      <a:pt x="80" y="33"/>
                                    </a:lnTo>
                                    <a:lnTo>
                                      <a:pt x="81" y="33"/>
                                    </a:lnTo>
                                    <a:lnTo>
                                      <a:pt x="94" y="20"/>
                                    </a:lnTo>
                                    <a:lnTo>
                                      <a:pt x="112" y="10"/>
                                    </a:lnTo>
                                    <a:lnTo>
                                      <a:pt x="132" y="3"/>
                                    </a:lnTo>
                                    <a:lnTo>
                                      <a:pt x="154" y="0"/>
                                    </a:lnTo>
                                    <a:lnTo>
                                      <a:pt x="191" y="3"/>
                                    </a:lnTo>
                                    <a:lnTo>
                                      <a:pt x="245" y="42"/>
                                    </a:lnTo>
                                    <a:lnTo>
                                      <a:pt x="251" y="208"/>
                                    </a:lnTo>
                                    <a:lnTo>
                                      <a:pt x="169" y="208"/>
                                    </a:lnTo>
                                    <a:lnTo>
                                      <a:pt x="169" y="110"/>
                                    </a:lnTo>
                                    <a:lnTo>
                                      <a:pt x="168" y="88"/>
                                    </a:lnTo>
                                    <a:lnTo>
                                      <a:pt x="164" y="69"/>
                                    </a:lnTo>
                                    <a:lnTo>
                                      <a:pt x="148" y="57"/>
                                    </a:lnTo>
                                    <a:lnTo>
                                      <a:pt x="116" y="59"/>
                                    </a:lnTo>
                                    <a:lnTo>
                                      <a:pt x="96" y="68"/>
                                    </a:lnTo>
                                    <a:lnTo>
                                      <a:pt x="85" y="81"/>
                                    </a:lnTo>
                                    <a:lnTo>
                                      <a:pt x="82" y="97"/>
                                    </a:lnTo>
                                    <a:lnTo>
                                      <a:pt x="82" y="208"/>
                                    </a:lnTo>
                                    <a:lnTo>
                                      <a:pt x="0" y="208"/>
                                    </a:lnTo>
                                    <a:lnTo>
                                      <a:pt x="0" y="5"/>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4" name="Group 15"/>
                        <wpg:cNvGrpSpPr>
                          <a:grpSpLocks/>
                        </wpg:cNvGrpSpPr>
                        <wpg:grpSpPr bwMode="auto">
                          <a:xfrm>
                            <a:off x="1190" y="591"/>
                            <a:ext cx="4545" cy="966"/>
                            <a:chOff x="1190" y="591"/>
                            <a:chExt cx="4545" cy="966"/>
                          </a:xfrm>
                        </wpg:grpSpPr>
                        <wpg:grpSp>
                          <wpg:cNvPr id="15" name="Group 79"/>
                          <wpg:cNvGrpSpPr>
                            <a:grpSpLocks/>
                          </wpg:cNvGrpSpPr>
                          <wpg:grpSpPr bwMode="auto">
                            <a:xfrm>
                              <a:off x="1190" y="752"/>
                              <a:ext cx="1942" cy="705"/>
                              <a:chOff x="1190" y="752"/>
                              <a:chExt cx="1942" cy="705"/>
                            </a:xfrm>
                          </wpg:grpSpPr>
                          <wpg:grpSp>
                            <wpg:cNvPr id="16" name="Group 122"/>
                            <wpg:cNvGrpSpPr>
                              <a:grpSpLocks/>
                            </wpg:cNvGrpSpPr>
                            <wpg:grpSpPr bwMode="auto">
                              <a:xfrm>
                                <a:off x="1200" y="762"/>
                                <a:ext cx="371" cy="321"/>
                                <a:chOff x="1200" y="762"/>
                                <a:chExt cx="371" cy="321"/>
                              </a:xfrm>
                            </wpg:grpSpPr>
                            <wps:wsp>
                              <wps:cNvPr id="17" name="Freeform 126"/>
                              <wps:cNvSpPr>
                                <a:spLocks/>
                              </wps:cNvSpPr>
                              <wps:spPr bwMode="auto">
                                <a:xfrm>
                                  <a:off x="1200" y="762"/>
                                  <a:ext cx="371" cy="321"/>
                                </a:xfrm>
                                <a:custGeom>
                                  <a:avLst/>
                                  <a:gdLst>
                                    <a:gd name="T0" fmla="*/ 176 w 371"/>
                                    <a:gd name="T1" fmla="*/ 762 h 321"/>
                                    <a:gd name="T2" fmla="*/ 103 w 371"/>
                                    <a:gd name="T3" fmla="*/ 778 h 321"/>
                                    <a:gd name="T4" fmla="*/ 48 w 371"/>
                                    <a:gd name="T5" fmla="*/ 813 h 321"/>
                                    <a:gd name="T6" fmla="*/ 12 w 371"/>
                                    <a:gd name="T7" fmla="*/ 863 h 321"/>
                                    <a:gd name="T8" fmla="*/ 0 w 371"/>
                                    <a:gd name="T9" fmla="*/ 924 h 321"/>
                                    <a:gd name="T10" fmla="*/ 2 w 371"/>
                                    <a:gd name="T11" fmla="*/ 944 h 321"/>
                                    <a:gd name="T12" fmla="*/ 33 w 371"/>
                                    <a:gd name="T13" fmla="*/ 1015 h 321"/>
                                    <a:gd name="T14" fmla="*/ 82 w 371"/>
                                    <a:gd name="T15" fmla="*/ 1055 h 321"/>
                                    <a:gd name="T16" fmla="*/ 150 w 371"/>
                                    <a:gd name="T17" fmla="*/ 1078 h 321"/>
                                    <a:gd name="T18" fmla="*/ 206 w 371"/>
                                    <a:gd name="T19" fmla="*/ 1083 h 321"/>
                                    <a:gd name="T20" fmla="*/ 226 w 371"/>
                                    <a:gd name="T21" fmla="*/ 1080 h 321"/>
                                    <a:gd name="T22" fmla="*/ 247 w 371"/>
                                    <a:gd name="T23" fmla="*/ 1075 h 321"/>
                                    <a:gd name="T24" fmla="*/ 266 w 371"/>
                                    <a:gd name="T25" fmla="*/ 1068 h 321"/>
                                    <a:gd name="T26" fmla="*/ 284 w 371"/>
                                    <a:gd name="T27" fmla="*/ 1057 h 321"/>
                                    <a:gd name="T28" fmla="*/ 299 w 371"/>
                                    <a:gd name="T29" fmla="*/ 1043 h 321"/>
                                    <a:gd name="T30" fmla="*/ 370 w 371"/>
                                    <a:gd name="T31" fmla="*/ 1043 h 321"/>
                                    <a:gd name="T32" fmla="*/ 370 w 371"/>
                                    <a:gd name="T33" fmla="*/ 1014 h 321"/>
                                    <a:gd name="T34" fmla="*/ 190 w 371"/>
                                    <a:gd name="T35" fmla="*/ 1014 h 321"/>
                                    <a:gd name="T36" fmla="*/ 164 w 371"/>
                                    <a:gd name="T37" fmla="*/ 1011 h 321"/>
                                    <a:gd name="T38" fmla="*/ 115 w 371"/>
                                    <a:gd name="T39" fmla="*/ 975 h 321"/>
                                    <a:gd name="T40" fmla="*/ 101 w 371"/>
                                    <a:gd name="T41" fmla="*/ 907 h 321"/>
                                    <a:gd name="T42" fmla="*/ 106 w 371"/>
                                    <a:gd name="T43" fmla="*/ 888 h 321"/>
                                    <a:gd name="T44" fmla="*/ 146 w 371"/>
                                    <a:gd name="T45" fmla="*/ 842 h 321"/>
                                    <a:gd name="T46" fmla="*/ 200 w 371"/>
                                    <a:gd name="T47" fmla="*/ 831 h 321"/>
                                    <a:gd name="T48" fmla="*/ 351 w 371"/>
                                    <a:gd name="T49" fmla="*/ 831 h 321"/>
                                    <a:gd name="T50" fmla="*/ 343 w 371"/>
                                    <a:gd name="T51" fmla="*/ 819 h 321"/>
                                    <a:gd name="T52" fmla="*/ 294 w 371"/>
                                    <a:gd name="T53" fmla="*/ 784 h 321"/>
                                    <a:gd name="T54" fmla="*/ 227 w 371"/>
                                    <a:gd name="T55" fmla="*/ 766 h 321"/>
                                    <a:gd name="T56" fmla="*/ 202 w 371"/>
                                    <a:gd name="T57" fmla="*/ 763 h 321"/>
                                    <a:gd name="T58" fmla="*/ 176 w 371"/>
                                    <a:gd name="T59" fmla="*/ 762 h 321"/>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71" h="321">
                                      <a:moveTo>
                                        <a:pt x="176" y="0"/>
                                      </a:moveTo>
                                      <a:lnTo>
                                        <a:pt x="103" y="16"/>
                                      </a:lnTo>
                                      <a:lnTo>
                                        <a:pt x="48" y="51"/>
                                      </a:lnTo>
                                      <a:lnTo>
                                        <a:pt x="12" y="101"/>
                                      </a:lnTo>
                                      <a:lnTo>
                                        <a:pt x="0" y="162"/>
                                      </a:lnTo>
                                      <a:lnTo>
                                        <a:pt x="2" y="182"/>
                                      </a:lnTo>
                                      <a:lnTo>
                                        <a:pt x="33" y="253"/>
                                      </a:lnTo>
                                      <a:lnTo>
                                        <a:pt x="82" y="293"/>
                                      </a:lnTo>
                                      <a:lnTo>
                                        <a:pt x="150" y="316"/>
                                      </a:lnTo>
                                      <a:lnTo>
                                        <a:pt x="206" y="321"/>
                                      </a:lnTo>
                                      <a:lnTo>
                                        <a:pt x="226" y="318"/>
                                      </a:lnTo>
                                      <a:lnTo>
                                        <a:pt x="247" y="313"/>
                                      </a:lnTo>
                                      <a:lnTo>
                                        <a:pt x="266" y="306"/>
                                      </a:lnTo>
                                      <a:lnTo>
                                        <a:pt x="284" y="295"/>
                                      </a:lnTo>
                                      <a:lnTo>
                                        <a:pt x="299" y="281"/>
                                      </a:lnTo>
                                      <a:lnTo>
                                        <a:pt x="370" y="281"/>
                                      </a:lnTo>
                                      <a:lnTo>
                                        <a:pt x="370" y="252"/>
                                      </a:lnTo>
                                      <a:lnTo>
                                        <a:pt x="190" y="252"/>
                                      </a:lnTo>
                                      <a:lnTo>
                                        <a:pt x="164" y="249"/>
                                      </a:lnTo>
                                      <a:lnTo>
                                        <a:pt x="115" y="213"/>
                                      </a:lnTo>
                                      <a:lnTo>
                                        <a:pt x="101" y="145"/>
                                      </a:lnTo>
                                      <a:lnTo>
                                        <a:pt x="106" y="126"/>
                                      </a:lnTo>
                                      <a:lnTo>
                                        <a:pt x="146" y="80"/>
                                      </a:lnTo>
                                      <a:lnTo>
                                        <a:pt x="200" y="69"/>
                                      </a:lnTo>
                                      <a:lnTo>
                                        <a:pt x="351" y="69"/>
                                      </a:lnTo>
                                      <a:lnTo>
                                        <a:pt x="343" y="57"/>
                                      </a:lnTo>
                                      <a:lnTo>
                                        <a:pt x="294" y="22"/>
                                      </a:lnTo>
                                      <a:lnTo>
                                        <a:pt x="227" y="4"/>
                                      </a:lnTo>
                                      <a:lnTo>
                                        <a:pt x="202" y="1"/>
                                      </a:lnTo>
                                      <a:lnTo>
                                        <a:pt x="17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5"/>
                              <wps:cNvSpPr>
                                <a:spLocks/>
                              </wps:cNvSpPr>
                              <wps:spPr bwMode="auto">
                                <a:xfrm>
                                  <a:off x="1200" y="762"/>
                                  <a:ext cx="371" cy="321"/>
                                </a:xfrm>
                                <a:custGeom>
                                  <a:avLst/>
                                  <a:gdLst>
                                    <a:gd name="T0" fmla="*/ 370 w 371"/>
                                    <a:gd name="T1" fmla="*/ 1043 h 321"/>
                                    <a:gd name="T2" fmla="*/ 299 w 371"/>
                                    <a:gd name="T3" fmla="*/ 1043 h 321"/>
                                    <a:gd name="T4" fmla="*/ 305 w 371"/>
                                    <a:gd name="T5" fmla="*/ 1077 h 321"/>
                                    <a:gd name="T6" fmla="*/ 370 w 371"/>
                                    <a:gd name="T7" fmla="*/ 1077 h 321"/>
                                    <a:gd name="T8" fmla="*/ 370 w 371"/>
                                    <a:gd name="T9" fmla="*/ 1043 h 32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71" h="321">
                                      <a:moveTo>
                                        <a:pt x="370" y="281"/>
                                      </a:moveTo>
                                      <a:lnTo>
                                        <a:pt x="299" y="281"/>
                                      </a:lnTo>
                                      <a:lnTo>
                                        <a:pt x="305" y="315"/>
                                      </a:lnTo>
                                      <a:lnTo>
                                        <a:pt x="370" y="315"/>
                                      </a:lnTo>
                                      <a:lnTo>
                                        <a:pt x="370" y="2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4"/>
                              <wps:cNvSpPr>
                                <a:spLocks/>
                              </wps:cNvSpPr>
                              <wps:spPr bwMode="auto">
                                <a:xfrm>
                                  <a:off x="1200" y="762"/>
                                  <a:ext cx="371" cy="321"/>
                                </a:xfrm>
                                <a:custGeom>
                                  <a:avLst/>
                                  <a:gdLst>
                                    <a:gd name="T0" fmla="*/ 370 w 371"/>
                                    <a:gd name="T1" fmla="*/ 908 h 321"/>
                                    <a:gd name="T2" fmla="*/ 208 w 371"/>
                                    <a:gd name="T3" fmla="*/ 908 h 321"/>
                                    <a:gd name="T4" fmla="*/ 208 w 371"/>
                                    <a:gd name="T5" fmla="*/ 968 h 321"/>
                                    <a:gd name="T6" fmla="*/ 278 w 371"/>
                                    <a:gd name="T7" fmla="*/ 968 h 321"/>
                                    <a:gd name="T8" fmla="*/ 272 w 371"/>
                                    <a:gd name="T9" fmla="*/ 983 h 321"/>
                                    <a:gd name="T10" fmla="*/ 259 w 371"/>
                                    <a:gd name="T11" fmla="*/ 996 h 321"/>
                                    <a:gd name="T12" fmla="*/ 241 w 371"/>
                                    <a:gd name="T13" fmla="*/ 1006 h 321"/>
                                    <a:gd name="T14" fmla="*/ 217 w 371"/>
                                    <a:gd name="T15" fmla="*/ 1012 h 321"/>
                                    <a:gd name="T16" fmla="*/ 190 w 371"/>
                                    <a:gd name="T17" fmla="*/ 1014 h 321"/>
                                    <a:gd name="T18" fmla="*/ 370 w 371"/>
                                    <a:gd name="T19" fmla="*/ 1014 h 321"/>
                                    <a:gd name="T20" fmla="*/ 370 w 371"/>
                                    <a:gd name="T21" fmla="*/ 908 h 32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71" h="321">
                                      <a:moveTo>
                                        <a:pt x="370" y="146"/>
                                      </a:moveTo>
                                      <a:lnTo>
                                        <a:pt x="208" y="146"/>
                                      </a:lnTo>
                                      <a:lnTo>
                                        <a:pt x="208" y="206"/>
                                      </a:lnTo>
                                      <a:lnTo>
                                        <a:pt x="278" y="206"/>
                                      </a:lnTo>
                                      <a:lnTo>
                                        <a:pt x="272" y="221"/>
                                      </a:lnTo>
                                      <a:lnTo>
                                        <a:pt x="259" y="234"/>
                                      </a:lnTo>
                                      <a:lnTo>
                                        <a:pt x="241" y="244"/>
                                      </a:lnTo>
                                      <a:lnTo>
                                        <a:pt x="217" y="250"/>
                                      </a:lnTo>
                                      <a:lnTo>
                                        <a:pt x="190" y="252"/>
                                      </a:lnTo>
                                      <a:lnTo>
                                        <a:pt x="370" y="252"/>
                                      </a:lnTo>
                                      <a:lnTo>
                                        <a:pt x="370" y="14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3"/>
                              <wps:cNvSpPr>
                                <a:spLocks/>
                              </wps:cNvSpPr>
                              <wps:spPr bwMode="auto">
                                <a:xfrm>
                                  <a:off x="1200" y="762"/>
                                  <a:ext cx="371" cy="321"/>
                                </a:xfrm>
                                <a:custGeom>
                                  <a:avLst/>
                                  <a:gdLst>
                                    <a:gd name="T0" fmla="*/ 351 w 371"/>
                                    <a:gd name="T1" fmla="*/ 831 h 321"/>
                                    <a:gd name="T2" fmla="*/ 200 w 371"/>
                                    <a:gd name="T3" fmla="*/ 831 h 321"/>
                                    <a:gd name="T4" fmla="*/ 225 w 371"/>
                                    <a:gd name="T5" fmla="*/ 836 h 321"/>
                                    <a:gd name="T6" fmla="*/ 245 w 371"/>
                                    <a:gd name="T7" fmla="*/ 844 h 321"/>
                                    <a:gd name="T8" fmla="*/ 259 w 371"/>
                                    <a:gd name="T9" fmla="*/ 857 h 321"/>
                                    <a:gd name="T10" fmla="*/ 266 w 371"/>
                                    <a:gd name="T11" fmla="*/ 873 h 321"/>
                                    <a:gd name="T12" fmla="*/ 366 w 371"/>
                                    <a:gd name="T13" fmla="*/ 873 h 321"/>
                                    <a:gd name="T14" fmla="*/ 362 w 371"/>
                                    <a:gd name="T15" fmla="*/ 853 h 321"/>
                                    <a:gd name="T16" fmla="*/ 354 w 371"/>
                                    <a:gd name="T17" fmla="*/ 835 h 321"/>
                                    <a:gd name="T18" fmla="*/ 351 w 371"/>
                                    <a:gd name="T19" fmla="*/ 831 h 32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71" h="321">
                                      <a:moveTo>
                                        <a:pt x="351" y="69"/>
                                      </a:moveTo>
                                      <a:lnTo>
                                        <a:pt x="200" y="69"/>
                                      </a:lnTo>
                                      <a:lnTo>
                                        <a:pt x="225" y="74"/>
                                      </a:lnTo>
                                      <a:lnTo>
                                        <a:pt x="245" y="82"/>
                                      </a:lnTo>
                                      <a:lnTo>
                                        <a:pt x="259" y="95"/>
                                      </a:lnTo>
                                      <a:lnTo>
                                        <a:pt x="266" y="111"/>
                                      </a:lnTo>
                                      <a:lnTo>
                                        <a:pt x="366" y="111"/>
                                      </a:lnTo>
                                      <a:lnTo>
                                        <a:pt x="362" y="91"/>
                                      </a:lnTo>
                                      <a:lnTo>
                                        <a:pt x="354" y="73"/>
                                      </a:lnTo>
                                      <a:lnTo>
                                        <a:pt x="351" y="6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18"/>
                            <wpg:cNvGrpSpPr>
                              <a:grpSpLocks/>
                            </wpg:cNvGrpSpPr>
                            <wpg:grpSpPr bwMode="auto">
                              <a:xfrm>
                                <a:off x="1591" y="848"/>
                                <a:ext cx="298" cy="235"/>
                                <a:chOff x="1591" y="848"/>
                                <a:chExt cx="298" cy="235"/>
                              </a:xfrm>
                            </wpg:grpSpPr>
                            <wps:wsp>
                              <wps:cNvPr id="22" name="Freeform 121"/>
                              <wps:cNvSpPr>
                                <a:spLocks/>
                              </wps:cNvSpPr>
                              <wps:spPr bwMode="auto">
                                <a:xfrm>
                                  <a:off x="1591" y="848"/>
                                  <a:ext cx="298" cy="235"/>
                                </a:xfrm>
                                <a:custGeom>
                                  <a:avLst/>
                                  <a:gdLst>
                                    <a:gd name="T0" fmla="*/ 126 w 298"/>
                                    <a:gd name="T1" fmla="*/ 848 h 235"/>
                                    <a:gd name="T2" fmla="*/ 62 w 298"/>
                                    <a:gd name="T3" fmla="*/ 869 h 235"/>
                                    <a:gd name="T4" fmla="*/ 16 w 298"/>
                                    <a:gd name="T5" fmla="*/ 912 h 235"/>
                                    <a:gd name="T6" fmla="*/ 0 w 298"/>
                                    <a:gd name="T7" fmla="*/ 976 h 235"/>
                                    <a:gd name="T8" fmla="*/ 3 w 298"/>
                                    <a:gd name="T9" fmla="*/ 996 h 235"/>
                                    <a:gd name="T10" fmla="*/ 49 w 298"/>
                                    <a:gd name="T11" fmla="*/ 1055 h 235"/>
                                    <a:gd name="T12" fmla="*/ 115 w 298"/>
                                    <a:gd name="T13" fmla="*/ 1078 h 235"/>
                                    <a:gd name="T14" fmla="*/ 173 w 298"/>
                                    <a:gd name="T15" fmla="*/ 1082 h 235"/>
                                    <a:gd name="T16" fmla="*/ 196 w 298"/>
                                    <a:gd name="T17" fmla="*/ 1079 h 235"/>
                                    <a:gd name="T18" fmla="*/ 256 w 298"/>
                                    <a:gd name="T19" fmla="*/ 1056 h 235"/>
                                    <a:gd name="T20" fmla="*/ 278 w 298"/>
                                    <a:gd name="T21" fmla="*/ 1034 h 235"/>
                                    <a:gd name="T22" fmla="*/ 152 w 298"/>
                                    <a:gd name="T23" fmla="*/ 1034 h 235"/>
                                    <a:gd name="T24" fmla="*/ 127 w 298"/>
                                    <a:gd name="T25" fmla="*/ 1030 h 235"/>
                                    <a:gd name="T26" fmla="*/ 108 w 298"/>
                                    <a:gd name="T27" fmla="*/ 1019 h 235"/>
                                    <a:gd name="T28" fmla="*/ 96 w 298"/>
                                    <a:gd name="T29" fmla="*/ 1003 h 235"/>
                                    <a:gd name="T30" fmla="*/ 91 w 298"/>
                                    <a:gd name="T31" fmla="*/ 983 h 235"/>
                                    <a:gd name="T32" fmla="*/ 297 w 298"/>
                                    <a:gd name="T33" fmla="*/ 977 h 235"/>
                                    <a:gd name="T34" fmla="*/ 296 w 298"/>
                                    <a:gd name="T35" fmla="*/ 957 h 235"/>
                                    <a:gd name="T36" fmla="*/ 293 w 298"/>
                                    <a:gd name="T37" fmla="*/ 942 h 235"/>
                                    <a:gd name="T38" fmla="*/ 205 w 298"/>
                                    <a:gd name="T39" fmla="*/ 942 h 235"/>
                                    <a:gd name="T40" fmla="*/ 92 w 298"/>
                                    <a:gd name="T41" fmla="*/ 935 h 235"/>
                                    <a:gd name="T42" fmla="*/ 101 w 298"/>
                                    <a:gd name="T43" fmla="*/ 919 h 235"/>
                                    <a:gd name="T44" fmla="*/ 115 w 298"/>
                                    <a:gd name="T45" fmla="*/ 907 h 235"/>
                                    <a:gd name="T46" fmla="*/ 136 w 298"/>
                                    <a:gd name="T47" fmla="*/ 899 h 235"/>
                                    <a:gd name="T48" fmla="*/ 164 w 298"/>
                                    <a:gd name="T49" fmla="*/ 897 h 235"/>
                                    <a:gd name="T50" fmla="*/ 270 w 298"/>
                                    <a:gd name="T51" fmla="*/ 897 h 235"/>
                                    <a:gd name="T52" fmla="*/ 265 w 298"/>
                                    <a:gd name="T53" fmla="*/ 891 h 235"/>
                                    <a:gd name="T54" fmla="*/ 210 w 298"/>
                                    <a:gd name="T55" fmla="*/ 859 h 235"/>
                                    <a:gd name="T56" fmla="*/ 157 w 298"/>
                                    <a:gd name="T57" fmla="*/ 849 h 235"/>
                                    <a:gd name="T58" fmla="*/ 126 w 298"/>
                                    <a:gd name="T59" fmla="*/ 848 h 235"/>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298" h="235">
                                      <a:moveTo>
                                        <a:pt x="126" y="0"/>
                                      </a:moveTo>
                                      <a:lnTo>
                                        <a:pt x="62" y="21"/>
                                      </a:lnTo>
                                      <a:lnTo>
                                        <a:pt x="16" y="64"/>
                                      </a:lnTo>
                                      <a:lnTo>
                                        <a:pt x="0" y="128"/>
                                      </a:lnTo>
                                      <a:lnTo>
                                        <a:pt x="3" y="148"/>
                                      </a:lnTo>
                                      <a:lnTo>
                                        <a:pt x="49" y="207"/>
                                      </a:lnTo>
                                      <a:lnTo>
                                        <a:pt x="115" y="230"/>
                                      </a:lnTo>
                                      <a:lnTo>
                                        <a:pt x="173" y="234"/>
                                      </a:lnTo>
                                      <a:lnTo>
                                        <a:pt x="196" y="231"/>
                                      </a:lnTo>
                                      <a:lnTo>
                                        <a:pt x="256" y="208"/>
                                      </a:lnTo>
                                      <a:lnTo>
                                        <a:pt x="278" y="186"/>
                                      </a:lnTo>
                                      <a:lnTo>
                                        <a:pt x="152" y="186"/>
                                      </a:lnTo>
                                      <a:lnTo>
                                        <a:pt x="127" y="182"/>
                                      </a:lnTo>
                                      <a:lnTo>
                                        <a:pt x="108" y="171"/>
                                      </a:lnTo>
                                      <a:lnTo>
                                        <a:pt x="96" y="155"/>
                                      </a:lnTo>
                                      <a:lnTo>
                                        <a:pt x="91" y="135"/>
                                      </a:lnTo>
                                      <a:lnTo>
                                        <a:pt x="297" y="129"/>
                                      </a:lnTo>
                                      <a:lnTo>
                                        <a:pt x="296" y="109"/>
                                      </a:lnTo>
                                      <a:lnTo>
                                        <a:pt x="293" y="94"/>
                                      </a:lnTo>
                                      <a:lnTo>
                                        <a:pt x="205" y="94"/>
                                      </a:lnTo>
                                      <a:lnTo>
                                        <a:pt x="92" y="87"/>
                                      </a:lnTo>
                                      <a:lnTo>
                                        <a:pt x="101" y="71"/>
                                      </a:lnTo>
                                      <a:lnTo>
                                        <a:pt x="115" y="59"/>
                                      </a:lnTo>
                                      <a:lnTo>
                                        <a:pt x="136" y="51"/>
                                      </a:lnTo>
                                      <a:lnTo>
                                        <a:pt x="164" y="49"/>
                                      </a:lnTo>
                                      <a:lnTo>
                                        <a:pt x="270" y="49"/>
                                      </a:lnTo>
                                      <a:lnTo>
                                        <a:pt x="265" y="43"/>
                                      </a:lnTo>
                                      <a:lnTo>
                                        <a:pt x="210" y="11"/>
                                      </a:lnTo>
                                      <a:lnTo>
                                        <a:pt x="157" y="1"/>
                                      </a:lnTo>
                                      <a:lnTo>
                                        <a:pt x="12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0"/>
                              <wps:cNvSpPr>
                                <a:spLocks/>
                              </wps:cNvSpPr>
                              <wps:spPr bwMode="auto">
                                <a:xfrm>
                                  <a:off x="1591" y="848"/>
                                  <a:ext cx="298" cy="235"/>
                                </a:xfrm>
                                <a:custGeom>
                                  <a:avLst/>
                                  <a:gdLst>
                                    <a:gd name="T0" fmla="*/ 292 w 298"/>
                                    <a:gd name="T1" fmla="*/ 1009 h 235"/>
                                    <a:gd name="T2" fmla="*/ 194 w 298"/>
                                    <a:gd name="T3" fmla="*/ 1022 h 235"/>
                                    <a:gd name="T4" fmla="*/ 175 w 298"/>
                                    <a:gd name="T5" fmla="*/ 1031 h 235"/>
                                    <a:gd name="T6" fmla="*/ 152 w 298"/>
                                    <a:gd name="T7" fmla="*/ 1034 h 235"/>
                                    <a:gd name="T8" fmla="*/ 278 w 298"/>
                                    <a:gd name="T9" fmla="*/ 1034 h 235"/>
                                    <a:gd name="T10" fmla="*/ 283 w 298"/>
                                    <a:gd name="T11" fmla="*/ 1027 h 235"/>
                                    <a:gd name="T12" fmla="*/ 292 w 298"/>
                                    <a:gd name="T13" fmla="*/ 1009 h 23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98" h="235">
                                      <a:moveTo>
                                        <a:pt x="292" y="161"/>
                                      </a:moveTo>
                                      <a:lnTo>
                                        <a:pt x="194" y="174"/>
                                      </a:lnTo>
                                      <a:lnTo>
                                        <a:pt x="175" y="183"/>
                                      </a:lnTo>
                                      <a:lnTo>
                                        <a:pt x="152" y="186"/>
                                      </a:lnTo>
                                      <a:lnTo>
                                        <a:pt x="278" y="186"/>
                                      </a:lnTo>
                                      <a:lnTo>
                                        <a:pt x="283" y="179"/>
                                      </a:lnTo>
                                      <a:lnTo>
                                        <a:pt x="292" y="16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19"/>
                              <wps:cNvSpPr>
                                <a:spLocks/>
                              </wps:cNvSpPr>
                              <wps:spPr bwMode="auto">
                                <a:xfrm>
                                  <a:off x="1591" y="848"/>
                                  <a:ext cx="298" cy="235"/>
                                </a:xfrm>
                                <a:custGeom>
                                  <a:avLst/>
                                  <a:gdLst>
                                    <a:gd name="T0" fmla="*/ 270 w 298"/>
                                    <a:gd name="T1" fmla="*/ 897 h 235"/>
                                    <a:gd name="T2" fmla="*/ 164 w 298"/>
                                    <a:gd name="T3" fmla="*/ 897 h 235"/>
                                    <a:gd name="T4" fmla="*/ 185 w 298"/>
                                    <a:gd name="T5" fmla="*/ 906 h 235"/>
                                    <a:gd name="T6" fmla="*/ 199 w 298"/>
                                    <a:gd name="T7" fmla="*/ 922 h 235"/>
                                    <a:gd name="T8" fmla="*/ 205 w 298"/>
                                    <a:gd name="T9" fmla="*/ 942 h 235"/>
                                    <a:gd name="T10" fmla="*/ 293 w 298"/>
                                    <a:gd name="T11" fmla="*/ 942 h 235"/>
                                    <a:gd name="T12" fmla="*/ 292 w 298"/>
                                    <a:gd name="T13" fmla="*/ 939 h 235"/>
                                    <a:gd name="T14" fmla="*/ 286 w 298"/>
                                    <a:gd name="T15" fmla="*/ 921 h 235"/>
                                    <a:gd name="T16" fmla="*/ 277 w 298"/>
                                    <a:gd name="T17" fmla="*/ 905 h 235"/>
                                    <a:gd name="T18" fmla="*/ 270 w 298"/>
                                    <a:gd name="T19" fmla="*/ 897 h 23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98" h="235">
                                      <a:moveTo>
                                        <a:pt x="270" y="49"/>
                                      </a:moveTo>
                                      <a:lnTo>
                                        <a:pt x="164" y="49"/>
                                      </a:lnTo>
                                      <a:lnTo>
                                        <a:pt x="185" y="58"/>
                                      </a:lnTo>
                                      <a:lnTo>
                                        <a:pt x="199" y="74"/>
                                      </a:lnTo>
                                      <a:lnTo>
                                        <a:pt x="205" y="94"/>
                                      </a:lnTo>
                                      <a:lnTo>
                                        <a:pt x="293" y="94"/>
                                      </a:lnTo>
                                      <a:lnTo>
                                        <a:pt x="292" y="91"/>
                                      </a:lnTo>
                                      <a:lnTo>
                                        <a:pt x="286" y="73"/>
                                      </a:lnTo>
                                      <a:lnTo>
                                        <a:pt x="277" y="57"/>
                                      </a:lnTo>
                                      <a:lnTo>
                                        <a:pt x="270" y="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115"/>
                            <wpg:cNvGrpSpPr>
                              <a:grpSpLocks/>
                            </wpg:cNvGrpSpPr>
                            <wpg:grpSpPr bwMode="auto">
                              <a:xfrm>
                                <a:off x="1902" y="846"/>
                                <a:ext cx="295" cy="237"/>
                                <a:chOff x="1902" y="846"/>
                                <a:chExt cx="295" cy="237"/>
                              </a:xfrm>
                            </wpg:grpSpPr>
                            <wps:wsp>
                              <wps:cNvPr id="26" name="Freeform 117"/>
                              <wps:cNvSpPr>
                                <a:spLocks/>
                              </wps:cNvSpPr>
                              <wps:spPr bwMode="auto">
                                <a:xfrm>
                                  <a:off x="1902" y="846"/>
                                  <a:ext cx="295" cy="237"/>
                                </a:xfrm>
                                <a:custGeom>
                                  <a:avLst/>
                                  <a:gdLst>
                                    <a:gd name="T0" fmla="*/ 147 w 295"/>
                                    <a:gd name="T1" fmla="*/ 846 h 237"/>
                                    <a:gd name="T2" fmla="*/ 82 w 295"/>
                                    <a:gd name="T3" fmla="*/ 857 h 237"/>
                                    <a:gd name="T4" fmla="*/ 28 w 295"/>
                                    <a:gd name="T5" fmla="*/ 893 h 237"/>
                                    <a:gd name="T6" fmla="*/ 2 w 295"/>
                                    <a:gd name="T7" fmla="*/ 949 h 237"/>
                                    <a:gd name="T8" fmla="*/ 0 w 295"/>
                                    <a:gd name="T9" fmla="*/ 971 h 237"/>
                                    <a:gd name="T10" fmla="*/ 3 w 295"/>
                                    <a:gd name="T11" fmla="*/ 990 h 237"/>
                                    <a:gd name="T12" fmla="*/ 46 w 295"/>
                                    <a:gd name="T13" fmla="*/ 1051 h 237"/>
                                    <a:gd name="T14" fmla="*/ 111 w 295"/>
                                    <a:gd name="T15" fmla="*/ 1077 h 237"/>
                                    <a:gd name="T16" fmla="*/ 168 w 295"/>
                                    <a:gd name="T17" fmla="*/ 1082 h 237"/>
                                    <a:gd name="T18" fmla="*/ 192 w 295"/>
                                    <a:gd name="T19" fmla="*/ 1078 h 237"/>
                                    <a:gd name="T20" fmla="*/ 252 w 295"/>
                                    <a:gd name="T21" fmla="*/ 1049 h 237"/>
                                    <a:gd name="T22" fmla="*/ 272 w 295"/>
                                    <a:gd name="T23" fmla="*/ 1027 h 237"/>
                                    <a:gd name="T24" fmla="*/ 147 w 295"/>
                                    <a:gd name="T25" fmla="*/ 1027 h 237"/>
                                    <a:gd name="T26" fmla="*/ 132 w 295"/>
                                    <a:gd name="T27" fmla="*/ 1026 h 237"/>
                                    <a:gd name="T28" fmla="*/ 113 w 295"/>
                                    <a:gd name="T29" fmla="*/ 1016 h 237"/>
                                    <a:gd name="T30" fmla="*/ 100 w 295"/>
                                    <a:gd name="T31" fmla="*/ 1000 h 237"/>
                                    <a:gd name="T32" fmla="*/ 94 w 295"/>
                                    <a:gd name="T33" fmla="*/ 979 h 237"/>
                                    <a:gd name="T34" fmla="*/ 92 w 295"/>
                                    <a:gd name="T35" fmla="*/ 954 h 237"/>
                                    <a:gd name="T36" fmla="*/ 97 w 295"/>
                                    <a:gd name="T37" fmla="*/ 935 h 237"/>
                                    <a:gd name="T38" fmla="*/ 108 w 295"/>
                                    <a:gd name="T39" fmla="*/ 919 h 237"/>
                                    <a:gd name="T40" fmla="*/ 128 w 295"/>
                                    <a:gd name="T41" fmla="*/ 907 h 237"/>
                                    <a:gd name="T42" fmla="*/ 157 w 295"/>
                                    <a:gd name="T43" fmla="*/ 903 h 237"/>
                                    <a:gd name="T44" fmla="*/ 275 w 295"/>
                                    <a:gd name="T45" fmla="*/ 903 h 237"/>
                                    <a:gd name="T46" fmla="*/ 272 w 295"/>
                                    <a:gd name="T47" fmla="*/ 899 h 237"/>
                                    <a:gd name="T48" fmla="*/ 221 w 295"/>
                                    <a:gd name="T49" fmla="*/ 861 h 237"/>
                                    <a:gd name="T50" fmla="*/ 174 w 295"/>
                                    <a:gd name="T51" fmla="*/ 848 h 237"/>
                                    <a:gd name="T52" fmla="*/ 147 w 295"/>
                                    <a:gd name="T53" fmla="*/ 846 h 23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295" h="237">
                                      <a:moveTo>
                                        <a:pt x="147" y="0"/>
                                      </a:moveTo>
                                      <a:lnTo>
                                        <a:pt x="82" y="11"/>
                                      </a:lnTo>
                                      <a:lnTo>
                                        <a:pt x="28" y="47"/>
                                      </a:lnTo>
                                      <a:lnTo>
                                        <a:pt x="2" y="103"/>
                                      </a:lnTo>
                                      <a:lnTo>
                                        <a:pt x="0" y="125"/>
                                      </a:lnTo>
                                      <a:lnTo>
                                        <a:pt x="3" y="144"/>
                                      </a:lnTo>
                                      <a:lnTo>
                                        <a:pt x="46" y="205"/>
                                      </a:lnTo>
                                      <a:lnTo>
                                        <a:pt x="111" y="231"/>
                                      </a:lnTo>
                                      <a:lnTo>
                                        <a:pt x="168" y="236"/>
                                      </a:lnTo>
                                      <a:lnTo>
                                        <a:pt x="192" y="232"/>
                                      </a:lnTo>
                                      <a:lnTo>
                                        <a:pt x="252" y="203"/>
                                      </a:lnTo>
                                      <a:lnTo>
                                        <a:pt x="272" y="181"/>
                                      </a:lnTo>
                                      <a:lnTo>
                                        <a:pt x="147" y="181"/>
                                      </a:lnTo>
                                      <a:lnTo>
                                        <a:pt x="132" y="180"/>
                                      </a:lnTo>
                                      <a:lnTo>
                                        <a:pt x="113" y="170"/>
                                      </a:lnTo>
                                      <a:lnTo>
                                        <a:pt x="100" y="154"/>
                                      </a:lnTo>
                                      <a:lnTo>
                                        <a:pt x="94" y="133"/>
                                      </a:lnTo>
                                      <a:lnTo>
                                        <a:pt x="92" y="108"/>
                                      </a:lnTo>
                                      <a:lnTo>
                                        <a:pt x="97" y="89"/>
                                      </a:lnTo>
                                      <a:lnTo>
                                        <a:pt x="108" y="73"/>
                                      </a:lnTo>
                                      <a:lnTo>
                                        <a:pt x="128" y="61"/>
                                      </a:lnTo>
                                      <a:lnTo>
                                        <a:pt x="157" y="57"/>
                                      </a:lnTo>
                                      <a:lnTo>
                                        <a:pt x="275" y="57"/>
                                      </a:lnTo>
                                      <a:lnTo>
                                        <a:pt x="272" y="53"/>
                                      </a:lnTo>
                                      <a:lnTo>
                                        <a:pt x="221" y="15"/>
                                      </a:lnTo>
                                      <a:lnTo>
                                        <a:pt x="174" y="2"/>
                                      </a:lnTo>
                                      <a:lnTo>
                                        <a:pt x="14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16"/>
                              <wps:cNvSpPr>
                                <a:spLocks/>
                              </wps:cNvSpPr>
                              <wps:spPr bwMode="auto">
                                <a:xfrm>
                                  <a:off x="1902" y="846"/>
                                  <a:ext cx="295" cy="237"/>
                                </a:xfrm>
                                <a:custGeom>
                                  <a:avLst/>
                                  <a:gdLst>
                                    <a:gd name="T0" fmla="*/ 275 w 295"/>
                                    <a:gd name="T1" fmla="*/ 903 h 237"/>
                                    <a:gd name="T2" fmla="*/ 157 w 295"/>
                                    <a:gd name="T3" fmla="*/ 903 h 237"/>
                                    <a:gd name="T4" fmla="*/ 179 w 295"/>
                                    <a:gd name="T5" fmla="*/ 911 h 237"/>
                                    <a:gd name="T6" fmla="*/ 193 w 295"/>
                                    <a:gd name="T7" fmla="*/ 927 h 237"/>
                                    <a:gd name="T8" fmla="*/ 201 w 295"/>
                                    <a:gd name="T9" fmla="*/ 947 h 237"/>
                                    <a:gd name="T10" fmla="*/ 203 w 295"/>
                                    <a:gd name="T11" fmla="*/ 969 h 237"/>
                                    <a:gd name="T12" fmla="*/ 200 w 295"/>
                                    <a:gd name="T13" fmla="*/ 990 h 237"/>
                                    <a:gd name="T14" fmla="*/ 190 w 295"/>
                                    <a:gd name="T15" fmla="*/ 1008 h 237"/>
                                    <a:gd name="T16" fmla="*/ 173 w 295"/>
                                    <a:gd name="T17" fmla="*/ 1022 h 237"/>
                                    <a:gd name="T18" fmla="*/ 147 w 295"/>
                                    <a:gd name="T19" fmla="*/ 1027 h 237"/>
                                    <a:gd name="T20" fmla="*/ 272 w 295"/>
                                    <a:gd name="T21" fmla="*/ 1027 h 237"/>
                                    <a:gd name="T22" fmla="*/ 279 w 295"/>
                                    <a:gd name="T23" fmla="*/ 1018 h 237"/>
                                    <a:gd name="T24" fmla="*/ 287 w 295"/>
                                    <a:gd name="T25" fmla="*/ 999 h 237"/>
                                    <a:gd name="T26" fmla="*/ 293 w 295"/>
                                    <a:gd name="T27" fmla="*/ 978 h 237"/>
                                    <a:gd name="T28" fmla="*/ 295 w 295"/>
                                    <a:gd name="T29" fmla="*/ 955 h 237"/>
                                    <a:gd name="T30" fmla="*/ 291 w 295"/>
                                    <a:gd name="T31" fmla="*/ 935 h 237"/>
                                    <a:gd name="T32" fmla="*/ 283 w 295"/>
                                    <a:gd name="T33" fmla="*/ 916 h 237"/>
                                    <a:gd name="T34" fmla="*/ 275 w 295"/>
                                    <a:gd name="T35" fmla="*/ 903 h 23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95" h="237">
                                      <a:moveTo>
                                        <a:pt x="275" y="57"/>
                                      </a:moveTo>
                                      <a:lnTo>
                                        <a:pt x="157" y="57"/>
                                      </a:lnTo>
                                      <a:lnTo>
                                        <a:pt x="179" y="65"/>
                                      </a:lnTo>
                                      <a:lnTo>
                                        <a:pt x="193" y="81"/>
                                      </a:lnTo>
                                      <a:lnTo>
                                        <a:pt x="201" y="101"/>
                                      </a:lnTo>
                                      <a:lnTo>
                                        <a:pt x="203" y="123"/>
                                      </a:lnTo>
                                      <a:lnTo>
                                        <a:pt x="200" y="144"/>
                                      </a:lnTo>
                                      <a:lnTo>
                                        <a:pt x="190" y="162"/>
                                      </a:lnTo>
                                      <a:lnTo>
                                        <a:pt x="173" y="176"/>
                                      </a:lnTo>
                                      <a:lnTo>
                                        <a:pt x="147" y="181"/>
                                      </a:lnTo>
                                      <a:lnTo>
                                        <a:pt x="272" y="181"/>
                                      </a:lnTo>
                                      <a:lnTo>
                                        <a:pt x="279" y="172"/>
                                      </a:lnTo>
                                      <a:lnTo>
                                        <a:pt x="287" y="153"/>
                                      </a:lnTo>
                                      <a:lnTo>
                                        <a:pt x="293" y="132"/>
                                      </a:lnTo>
                                      <a:lnTo>
                                        <a:pt x="295" y="109"/>
                                      </a:lnTo>
                                      <a:lnTo>
                                        <a:pt x="291" y="89"/>
                                      </a:lnTo>
                                      <a:lnTo>
                                        <a:pt x="283" y="70"/>
                                      </a:lnTo>
                                      <a:lnTo>
                                        <a:pt x="275" y="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 name="Group 111"/>
                            <wpg:cNvGrpSpPr>
                              <a:grpSpLocks/>
                            </wpg:cNvGrpSpPr>
                            <wpg:grpSpPr bwMode="auto">
                              <a:xfrm>
                                <a:off x="2212" y="848"/>
                                <a:ext cx="196" cy="229"/>
                                <a:chOff x="2212" y="848"/>
                                <a:chExt cx="196" cy="229"/>
                              </a:xfrm>
                            </wpg:grpSpPr>
                            <wps:wsp>
                              <wps:cNvPr id="29" name="Freeform 114"/>
                              <wps:cNvSpPr>
                                <a:spLocks/>
                              </wps:cNvSpPr>
                              <wps:spPr bwMode="auto">
                                <a:xfrm>
                                  <a:off x="2212" y="848"/>
                                  <a:ext cx="196" cy="229"/>
                                </a:xfrm>
                                <a:custGeom>
                                  <a:avLst/>
                                  <a:gdLst>
                                    <a:gd name="T0" fmla="*/ 89 w 196"/>
                                    <a:gd name="T1" fmla="*/ 853 h 229"/>
                                    <a:gd name="T2" fmla="*/ 0 w 196"/>
                                    <a:gd name="T3" fmla="*/ 853 h 229"/>
                                    <a:gd name="T4" fmla="*/ 0 w 196"/>
                                    <a:gd name="T5" fmla="*/ 1077 h 229"/>
                                    <a:gd name="T6" fmla="*/ 92 w 196"/>
                                    <a:gd name="T7" fmla="*/ 1077 h 229"/>
                                    <a:gd name="T8" fmla="*/ 92 w 196"/>
                                    <a:gd name="T9" fmla="*/ 959 h 229"/>
                                    <a:gd name="T10" fmla="*/ 99 w 196"/>
                                    <a:gd name="T11" fmla="*/ 941 h 229"/>
                                    <a:gd name="T12" fmla="*/ 112 w 196"/>
                                    <a:gd name="T13" fmla="*/ 926 h 229"/>
                                    <a:gd name="T14" fmla="*/ 133 w 196"/>
                                    <a:gd name="T15" fmla="*/ 916 h 229"/>
                                    <a:gd name="T16" fmla="*/ 161 w 196"/>
                                    <a:gd name="T17" fmla="*/ 913 h 229"/>
                                    <a:gd name="T18" fmla="*/ 196 w 196"/>
                                    <a:gd name="T19" fmla="*/ 913 h 229"/>
                                    <a:gd name="T20" fmla="*/ 196 w 196"/>
                                    <a:gd name="T21" fmla="*/ 892 h 229"/>
                                    <a:gd name="T22" fmla="*/ 89 w 196"/>
                                    <a:gd name="T23" fmla="*/ 892 h 229"/>
                                    <a:gd name="T24" fmla="*/ 89 w 196"/>
                                    <a:gd name="T25" fmla="*/ 853 h 22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6" h="229">
                                      <a:moveTo>
                                        <a:pt x="89" y="5"/>
                                      </a:moveTo>
                                      <a:lnTo>
                                        <a:pt x="0" y="5"/>
                                      </a:lnTo>
                                      <a:lnTo>
                                        <a:pt x="0" y="229"/>
                                      </a:lnTo>
                                      <a:lnTo>
                                        <a:pt x="92" y="229"/>
                                      </a:lnTo>
                                      <a:lnTo>
                                        <a:pt x="92" y="111"/>
                                      </a:lnTo>
                                      <a:lnTo>
                                        <a:pt x="99" y="93"/>
                                      </a:lnTo>
                                      <a:lnTo>
                                        <a:pt x="112" y="78"/>
                                      </a:lnTo>
                                      <a:lnTo>
                                        <a:pt x="133" y="68"/>
                                      </a:lnTo>
                                      <a:lnTo>
                                        <a:pt x="161" y="65"/>
                                      </a:lnTo>
                                      <a:lnTo>
                                        <a:pt x="196" y="65"/>
                                      </a:lnTo>
                                      <a:lnTo>
                                        <a:pt x="196" y="44"/>
                                      </a:lnTo>
                                      <a:lnTo>
                                        <a:pt x="89" y="44"/>
                                      </a:lnTo>
                                      <a:lnTo>
                                        <a:pt x="89" y="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13"/>
                              <wps:cNvSpPr>
                                <a:spLocks/>
                              </wps:cNvSpPr>
                              <wps:spPr bwMode="auto">
                                <a:xfrm>
                                  <a:off x="2212" y="848"/>
                                  <a:ext cx="196" cy="229"/>
                                </a:xfrm>
                                <a:custGeom>
                                  <a:avLst/>
                                  <a:gdLst>
                                    <a:gd name="T0" fmla="*/ 196 w 196"/>
                                    <a:gd name="T1" fmla="*/ 913 h 229"/>
                                    <a:gd name="T2" fmla="*/ 173 w 196"/>
                                    <a:gd name="T3" fmla="*/ 913 h 229"/>
                                    <a:gd name="T4" fmla="*/ 184 w 196"/>
                                    <a:gd name="T5" fmla="*/ 914 h 229"/>
                                    <a:gd name="T6" fmla="*/ 196 w 196"/>
                                    <a:gd name="T7" fmla="*/ 917 h 229"/>
                                    <a:gd name="T8" fmla="*/ 196 w 196"/>
                                    <a:gd name="T9" fmla="*/ 913 h 22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 h="229">
                                      <a:moveTo>
                                        <a:pt x="196" y="65"/>
                                      </a:moveTo>
                                      <a:lnTo>
                                        <a:pt x="173" y="65"/>
                                      </a:lnTo>
                                      <a:lnTo>
                                        <a:pt x="184" y="66"/>
                                      </a:lnTo>
                                      <a:lnTo>
                                        <a:pt x="196" y="69"/>
                                      </a:lnTo>
                                      <a:lnTo>
                                        <a:pt x="196" y="6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12"/>
                              <wps:cNvSpPr>
                                <a:spLocks/>
                              </wps:cNvSpPr>
                              <wps:spPr bwMode="auto">
                                <a:xfrm>
                                  <a:off x="2212" y="848"/>
                                  <a:ext cx="196" cy="229"/>
                                </a:xfrm>
                                <a:custGeom>
                                  <a:avLst/>
                                  <a:gdLst>
                                    <a:gd name="T0" fmla="*/ 182 w 196"/>
                                    <a:gd name="T1" fmla="*/ 848 h 229"/>
                                    <a:gd name="T2" fmla="*/ 116 w 196"/>
                                    <a:gd name="T3" fmla="*/ 863 h 229"/>
                                    <a:gd name="T4" fmla="*/ 90 w 196"/>
                                    <a:gd name="T5" fmla="*/ 892 h 229"/>
                                    <a:gd name="T6" fmla="*/ 196 w 196"/>
                                    <a:gd name="T7" fmla="*/ 892 h 229"/>
                                    <a:gd name="T8" fmla="*/ 196 w 196"/>
                                    <a:gd name="T9" fmla="*/ 850 h 229"/>
                                    <a:gd name="T10" fmla="*/ 189 w 196"/>
                                    <a:gd name="T11" fmla="*/ 849 h 229"/>
                                    <a:gd name="T12" fmla="*/ 182 w 196"/>
                                    <a:gd name="T13" fmla="*/ 848 h 229"/>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96" h="229">
                                      <a:moveTo>
                                        <a:pt x="182" y="0"/>
                                      </a:moveTo>
                                      <a:lnTo>
                                        <a:pt x="116" y="15"/>
                                      </a:lnTo>
                                      <a:lnTo>
                                        <a:pt x="90" y="44"/>
                                      </a:lnTo>
                                      <a:lnTo>
                                        <a:pt x="196" y="44"/>
                                      </a:lnTo>
                                      <a:lnTo>
                                        <a:pt x="196" y="2"/>
                                      </a:lnTo>
                                      <a:lnTo>
                                        <a:pt x="189" y="1"/>
                                      </a:lnTo>
                                      <a:lnTo>
                                        <a:pt x="182"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105"/>
                            <wpg:cNvGrpSpPr>
                              <a:grpSpLocks/>
                            </wpg:cNvGrpSpPr>
                            <wpg:grpSpPr bwMode="auto">
                              <a:xfrm>
                                <a:off x="2414" y="847"/>
                                <a:ext cx="287" cy="308"/>
                                <a:chOff x="2414" y="847"/>
                                <a:chExt cx="287" cy="308"/>
                              </a:xfrm>
                            </wpg:grpSpPr>
                            <wps:wsp>
                              <wps:cNvPr id="33" name="Freeform 110"/>
                              <wps:cNvSpPr>
                                <a:spLocks/>
                              </wps:cNvSpPr>
                              <wps:spPr bwMode="auto">
                                <a:xfrm>
                                  <a:off x="2414" y="847"/>
                                  <a:ext cx="287" cy="308"/>
                                </a:xfrm>
                                <a:custGeom>
                                  <a:avLst/>
                                  <a:gdLst>
                                    <a:gd name="T0" fmla="*/ 101 w 287"/>
                                    <a:gd name="T1" fmla="*/ 1084 h 308"/>
                                    <a:gd name="T2" fmla="*/ 10 w 287"/>
                                    <a:gd name="T3" fmla="*/ 1088 h 308"/>
                                    <a:gd name="T4" fmla="*/ 16 w 287"/>
                                    <a:gd name="T5" fmla="*/ 1105 h 308"/>
                                    <a:gd name="T6" fmla="*/ 26 w 287"/>
                                    <a:gd name="T7" fmla="*/ 1119 h 308"/>
                                    <a:gd name="T8" fmla="*/ 96 w 287"/>
                                    <a:gd name="T9" fmla="*/ 1150 h 308"/>
                                    <a:gd name="T10" fmla="*/ 148 w 287"/>
                                    <a:gd name="T11" fmla="*/ 1154 h 308"/>
                                    <a:gd name="T12" fmla="*/ 179 w 287"/>
                                    <a:gd name="T13" fmla="*/ 1154 h 308"/>
                                    <a:gd name="T14" fmla="*/ 238 w 287"/>
                                    <a:gd name="T15" fmla="*/ 1138 h 308"/>
                                    <a:gd name="T16" fmla="*/ 272 w 287"/>
                                    <a:gd name="T17" fmla="*/ 1108 h 308"/>
                                    <a:gd name="T18" fmla="*/ 136 w 287"/>
                                    <a:gd name="T19" fmla="*/ 1108 h 308"/>
                                    <a:gd name="T20" fmla="*/ 125 w 287"/>
                                    <a:gd name="T21" fmla="*/ 1107 h 308"/>
                                    <a:gd name="T22" fmla="*/ 117 w 287"/>
                                    <a:gd name="T23" fmla="*/ 1103 h 308"/>
                                    <a:gd name="T24" fmla="*/ 108 w 287"/>
                                    <a:gd name="T25" fmla="*/ 1100 h 308"/>
                                    <a:gd name="T26" fmla="*/ 103 w 287"/>
                                    <a:gd name="T27" fmla="*/ 1094 h 308"/>
                                    <a:gd name="T28" fmla="*/ 101 w 287"/>
                                    <a:gd name="T29" fmla="*/ 1084 h 30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7" h="308">
                                      <a:moveTo>
                                        <a:pt x="101" y="237"/>
                                      </a:moveTo>
                                      <a:lnTo>
                                        <a:pt x="10" y="241"/>
                                      </a:lnTo>
                                      <a:lnTo>
                                        <a:pt x="16" y="258"/>
                                      </a:lnTo>
                                      <a:lnTo>
                                        <a:pt x="26" y="272"/>
                                      </a:lnTo>
                                      <a:lnTo>
                                        <a:pt x="96" y="303"/>
                                      </a:lnTo>
                                      <a:lnTo>
                                        <a:pt x="148" y="307"/>
                                      </a:lnTo>
                                      <a:lnTo>
                                        <a:pt x="179" y="307"/>
                                      </a:lnTo>
                                      <a:lnTo>
                                        <a:pt x="238" y="291"/>
                                      </a:lnTo>
                                      <a:lnTo>
                                        <a:pt x="272" y="261"/>
                                      </a:lnTo>
                                      <a:lnTo>
                                        <a:pt x="136" y="261"/>
                                      </a:lnTo>
                                      <a:lnTo>
                                        <a:pt x="125" y="260"/>
                                      </a:lnTo>
                                      <a:lnTo>
                                        <a:pt x="117" y="256"/>
                                      </a:lnTo>
                                      <a:lnTo>
                                        <a:pt x="108" y="253"/>
                                      </a:lnTo>
                                      <a:lnTo>
                                        <a:pt x="103" y="247"/>
                                      </a:lnTo>
                                      <a:lnTo>
                                        <a:pt x="101" y="2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9"/>
                              <wps:cNvSpPr>
                                <a:spLocks/>
                              </wps:cNvSpPr>
                              <wps:spPr bwMode="auto">
                                <a:xfrm>
                                  <a:off x="2414" y="847"/>
                                  <a:ext cx="287" cy="308"/>
                                </a:xfrm>
                                <a:custGeom>
                                  <a:avLst/>
                                  <a:gdLst>
                                    <a:gd name="T0" fmla="*/ 287 w 287"/>
                                    <a:gd name="T1" fmla="*/ 1034 h 308"/>
                                    <a:gd name="T2" fmla="*/ 198 w 287"/>
                                    <a:gd name="T3" fmla="*/ 1034 h 308"/>
                                    <a:gd name="T4" fmla="*/ 198 w 287"/>
                                    <a:gd name="T5" fmla="*/ 1068 h 308"/>
                                    <a:gd name="T6" fmla="*/ 193 w 287"/>
                                    <a:gd name="T7" fmla="*/ 1088 h 308"/>
                                    <a:gd name="T8" fmla="*/ 179 w 287"/>
                                    <a:gd name="T9" fmla="*/ 1102 h 308"/>
                                    <a:gd name="T10" fmla="*/ 150 w 287"/>
                                    <a:gd name="T11" fmla="*/ 1108 h 308"/>
                                    <a:gd name="T12" fmla="*/ 272 w 287"/>
                                    <a:gd name="T13" fmla="*/ 1108 h 308"/>
                                    <a:gd name="T14" fmla="*/ 279 w 287"/>
                                    <a:gd name="T15" fmla="*/ 1095 h 308"/>
                                    <a:gd name="T16" fmla="*/ 284 w 287"/>
                                    <a:gd name="T17" fmla="*/ 1079 h 308"/>
                                    <a:gd name="T18" fmla="*/ 286 w 287"/>
                                    <a:gd name="T19" fmla="*/ 1063 h 308"/>
                                    <a:gd name="T20" fmla="*/ 287 w 287"/>
                                    <a:gd name="T21" fmla="*/ 1050 h 308"/>
                                    <a:gd name="T22" fmla="*/ 287 w 287"/>
                                    <a:gd name="T23" fmla="*/ 1034 h 30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87" h="308">
                                      <a:moveTo>
                                        <a:pt x="287" y="187"/>
                                      </a:moveTo>
                                      <a:lnTo>
                                        <a:pt x="198" y="187"/>
                                      </a:lnTo>
                                      <a:lnTo>
                                        <a:pt x="198" y="221"/>
                                      </a:lnTo>
                                      <a:lnTo>
                                        <a:pt x="193" y="241"/>
                                      </a:lnTo>
                                      <a:lnTo>
                                        <a:pt x="179" y="255"/>
                                      </a:lnTo>
                                      <a:lnTo>
                                        <a:pt x="150" y="261"/>
                                      </a:lnTo>
                                      <a:lnTo>
                                        <a:pt x="272" y="261"/>
                                      </a:lnTo>
                                      <a:lnTo>
                                        <a:pt x="279" y="248"/>
                                      </a:lnTo>
                                      <a:lnTo>
                                        <a:pt x="284" y="232"/>
                                      </a:lnTo>
                                      <a:lnTo>
                                        <a:pt x="286" y="216"/>
                                      </a:lnTo>
                                      <a:lnTo>
                                        <a:pt x="287" y="203"/>
                                      </a:lnTo>
                                      <a:lnTo>
                                        <a:pt x="287" y="1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8"/>
                              <wps:cNvSpPr>
                                <a:spLocks/>
                              </wps:cNvSpPr>
                              <wps:spPr bwMode="auto">
                                <a:xfrm>
                                  <a:off x="2414" y="847"/>
                                  <a:ext cx="287" cy="308"/>
                                </a:xfrm>
                                <a:custGeom>
                                  <a:avLst/>
                                  <a:gdLst>
                                    <a:gd name="T0" fmla="*/ 109 w 287"/>
                                    <a:gd name="T1" fmla="*/ 847 h 308"/>
                                    <a:gd name="T2" fmla="*/ 43 w 287"/>
                                    <a:gd name="T3" fmla="*/ 870 h 308"/>
                                    <a:gd name="T4" fmla="*/ 7 w 287"/>
                                    <a:gd name="T5" fmla="*/ 920 h 308"/>
                                    <a:gd name="T6" fmla="*/ 0 w 287"/>
                                    <a:gd name="T7" fmla="*/ 964 h 308"/>
                                    <a:gd name="T8" fmla="*/ 3 w 287"/>
                                    <a:gd name="T9" fmla="*/ 985 h 308"/>
                                    <a:gd name="T10" fmla="*/ 32 w 287"/>
                                    <a:gd name="T11" fmla="*/ 1038 h 308"/>
                                    <a:gd name="T12" fmla="*/ 95 w 287"/>
                                    <a:gd name="T13" fmla="*/ 1065 h 308"/>
                                    <a:gd name="T14" fmla="*/ 124 w 287"/>
                                    <a:gd name="T15" fmla="*/ 1067 h 308"/>
                                    <a:gd name="T16" fmla="*/ 146 w 287"/>
                                    <a:gd name="T17" fmla="*/ 1065 h 308"/>
                                    <a:gd name="T18" fmla="*/ 165 w 287"/>
                                    <a:gd name="T19" fmla="*/ 1058 h 308"/>
                                    <a:gd name="T20" fmla="*/ 183 w 287"/>
                                    <a:gd name="T21" fmla="*/ 1048 h 308"/>
                                    <a:gd name="T22" fmla="*/ 197 w 287"/>
                                    <a:gd name="T23" fmla="*/ 1034 h 308"/>
                                    <a:gd name="T24" fmla="*/ 287 w 287"/>
                                    <a:gd name="T25" fmla="*/ 1034 h 308"/>
                                    <a:gd name="T26" fmla="*/ 287 w 287"/>
                                    <a:gd name="T27" fmla="*/ 1010 h 308"/>
                                    <a:gd name="T28" fmla="*/ 133 w 287"/>
                                    <a:gd name="T29" fmla="*/ 1010 h 308"/>
                                    <a:gd name="T30" fmla="*/ 114 w 287"/>
                                    <a:gd name="T31" fmla="*/ 1003 h 308"/>
                                    <a:gd name="T32" fmla="*/ 101 w 287"/>
                                    <a:gd name="T33" fmla="*/ 988 h 308"/>
                                    <a:gd name="T34" fmla="*/ 95 w 287"/>
                                    <a:gd name="T35" fmla="*/ 967 h 308"/>
                                    <a:gd name="T36" fmla="*/ 94 w 287"/>
                                    <a:gd name="T37" fmla="*/ 940 h 308"/>
                                    <a:gd name="T38" fmla="*/ 102 w 287"/>
                                    <a:gd name="T39" fmla="*/ 921 h 308"/>
                                    <a:gd name="T40" fmla="*/ 119 w 287"/>
                                    <a:gd name="T41" fmla="*/ 908 h 308"/>
                                    <a:gd name="T42" fmla="*/ 145 w 287"/>
                                    <a:gd name="T43" fmla="*/ 902 h 308"/>
                                    <a:gd name="T44" fmla="*/ 287 w 287"/>
                                    <a:gd name="T45" fmla="*/ 902 h 308"/>
                                    <a:gd name="T46" fmla="*/ 287 w 287"/>
                                    <a:gd name="T47" fmla="*/ 881 h 308"/>
                                    <a:gd name="T48" fmla="*/ 199 w 287"/>
                                    <a:gd name="T49" fmla="*/ 881 h 308"/>
                                    <a:gd name="T50" fmla="*/ 189 w 287"/>
                                    <a:gd name="T51" fmla="*/ 870 h 308"/>
                                    <a:gd name="T52" fmla="*/ 175 w 287"/>
                                    <a:gd name="T53" fmla="*/ 860 h 308"/>
                                    <a:gd name="T54" fmla="*/ 157 w 287"/>
                                    <a:gd name="T55" fmla="*/ 852 h 308"/>
                                    <a:gd name="T56" fmla="*/ 136 w 287"/>
                                    <a:gd name="T57" fmla="*/ 848 h 308"/>
                                    <a:gd name="T58" fmla="*/ 109 w 287"/>
                                    <a:gd name="T59" fmla="*/ 847 h 3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287" h="308">
                                      <a:moveTo>
                                        <a:pt x="109" y="0"/>
                                      </a:moveTo>
                                      <a:lnTo>
                                        <a:pt x="43" y="23"/>
                                      </a:lnTo>
                                      <a:lnTo>
                                        <a:pt x="7" y="73"/>
                                      </a:lnTo>
                                      <a:lnTo>
                                        <a:pt x="0" y="117"/>
                                      </a:lnTo>
                                      <a:lnTo>
                                        <a:pt x="3" y="138"/>
                                      </a:lnTo>
                                      <a:lnTo>
                                        <a:pt x="32" y="191"/>
                                      </a:lnTo>
                                      <a:lnTo>
                                        <a:pt x="95" y="218"/>
                                      </a:lnTo>
                                      <a:lnTo>
                                        <a:pt x="124" y="220"/>
                                      </a:lnTo>
                                      <a:lnTo>
                                        <a:pt x="146" y="218"/>
                                      </a:lnTo>
                                      <a:lnTo>
                                        <a:pt x="165" y="211"/>
                                      </a:lnTo>
                                      <a:lnTo>
                                        <a:pt x="183" y="201"/>
                                      </a:lnTo>
                                      <a:lnTo>
                                        <a:pt x="197" y="187"/>
                                      </a:lnTo>
                                      <a:lnTo>
                                        <a:pt x="287" y="187"/>
                                      </a:lnTo>
                                      <a:lnTo>
                                        <a:pt x="287" y="163"/>
                                      </a:lnTo>
                                      <a:lnTo>
                                        <a:pt x="133" y="163"/>
                                      </a:lnTo>
                                      <a:lnTo>
                                        <a:pt x="114" y="156"/>
                                      </a:lnTo>
                                      <a:lnTo>
                                        <a:pt x="101" y="141"/>
                                      </a:lnTo>
                                      <a:lnTo>
                                        <a:pt x="95" y="120"/>
                                      </a:lnTo>
                                      <a:lnTo>
                                        <a:pt x="94" y="93"/>
                                      </a:lnTo>
                                      <a:lnTo>
                                        <a:pt x="102" y="74"/>
                                      </a:lnTo>
                                      <a:lnTo>
                                        <a:pt x="119" y="61"/>
                                      </a:lnTo>
                                      <a:lnTo>
                                        <a:pt x="145" y="55"/>
                                      </a:lnTo>
                                      <a:lnTo>
                                        <a:pt x="287" y="55"/>
                                      </a:lnTo>
                                      <a:lnTo>
                                        <a:pt x="287" y="34"/>
                                      </a:lnTo>
                                      <a:lnTo>
                                        <a:pt x="199" y="34"/>
                                      </a:lnTo>
                                      <a:lnTo>
                                        <a:pt x="189" y="23"/>
                                      </a:lnTo>
                                      <a:lnTo>
                                        <a:pt x="175" y="13"/>
                                      </a:lnTo>
                                      <a:lnTo>
                                        <a:pt x="157" y="5"/>
                                      </a:lnTo>
                                      <a:lnTo>
                                        <a:pt x="136" y="1"/>
                                      </a:lnTo>
                                      <a:lnTo>
                                        <a:pt x="10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7"/>
                              <wps:cNvSpPr>
                                <a:spLocks/>
                              </wps:cNvSpPr>
                              <wps:spPr bwMode="auto">
                                <a:xfrm>
                                  <a:off x="2414" y="847"/>
                                  <a:ext cx="287" cy="308"/>
                                </a:xfrm>
                                <a:custGeom>
                                  <a:avLst/>
                                  <a:gdLst>
                                    <a:gd name="T0" fmla="*/ 287 w 287"/>
                                    <a:gd name="T1" fmla="*/ 902 h 308"/>
                                    <a:gd name="T2" fmla="*/ 145 w 287"/>
                                    <a:gd name="T3" fmla="*/ 902 h 308"/>
                                    <a:gd name="T4" fmla="*/ 149 w 287"/>
                                    <a:gd name="T5" fmla="*/ 902 h 308"/>
                                    <a:gd name="T6" fmla="*/ 173 w 287"/>
                                    <a:gd name="T7" fmla="*/ 908 h 308"/>
                                    <a:gd name="T8" fmla="*/ 189 w 287"/>
                                    <a:gd name="T9" fmla="*/ 922 h 308"/>
                                    <a:gd name="T10" fmla="*/ 197 w 287"/>
                                    <a:gd name="T11" fmla="*/ 941 h 308"/>
                                    <a:gd name="T12" fmla="*/ 200 w 287"/>
                                    <a:gd name="T13" fmla="*/ 965 h 308"/>
                                    <a:gd name="T14" fmla="*/ 195 w 287"/>
                                    <a:gd name="T15" fmla="*/ 983 h 308"/>
                                    <a:gd name="T16" fmla="*/ 183 w 287"/>
                                    <a:gd name="T17" fmla="*/ 997 h 308"/>
                                    <a:gd name="T18" fmla="*/ 163 w 287"/>
                                    <a:gd name="T19" fmla="*/ 1007 h 308"/>
                                    <a:gd name="T20" fmla="*/ 133 w 287"/>
                                    <a:gd name="T21" fmla="*/ 1010 h 308"/>
                                    <a:gd name="T22" fmla="*/ 287 w 287"/>
                                    <a:gd name="T23" fmla="*/ 1010 h 308"/>
                                    <a:gd name="T24" fmla="*/ 287 w 287"/>
                                    <a:gd name="T25" fmla="*/ 902 h 308"/>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87" h="308">
                                      <a:moveTo>
                                        <a:pt x="287" y="55"/>
                                      </a:moveTo>
                                      <a:lnTo>
                                        <a:pt x="145" y="55"/>
                                      </a:lnTo>
                                      <a:lnTo>
                                        <a:pt x="149" y="55"/>
                                      </a:lnTo>
                                      <a:lnTo>
                                        <a:pt x="173" y="61"/>
                                      </a:lnTo>
                                      <a:lnTo>
                                        <a:pt x="189" y="75"/>
                                      </a:lnTo>
                                      <a:lnTo>
                                        <a:pt x="197" y="94"/>
                                      </a:lnTo>
                                      <a:lnTo>
                                        <a:pt x="200" y="118"/>
                                      </a:lnTo>
                                      <a:lnTo>
                                        <a:pt x="195" y="136"/>
                                      </a:lnTo>
                                      <a:lnTo>
                                        <a:pt x="183" y="150"/>
                                      </a:lnTo>
                                      <a:lnTo>
                                        <a:pt x="163" y="160"/>
                                      </a:lnTo>
                                      <a:lnTo>
                                        <a:pt x="133" y="163"/>
                                      </a:lnTo>
                                      <a:lnTo>
                                        <a:pt x="287" y="163"/>
                                      </a:lnTo>
                                      <a:lnTo>
                                        <a:pt x="287" y="5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6"/>
                              <wps:cNvSpPr>
                                <a:spLocks/>
                              </wps:cNvSpPr>
                              <wps:spPr bwMode="auto">
                                <a:xfrm>
                                  <a:off x="2414" y="847"/>
                                  <a:ext cx="287" cy="308"/>
                                </a:xfrm>
                                <a:custGeom>
                                  <a:avLst/>
                                  <a:gdLst>
                                    <a:gd name="T0" fmla="*/ 287 w 287"/>
                                    <a:gd name="T1" fmla="*/ 853 h 308"/>
                                    <a:gd name="T2" fmla="*/ 199 w 287"/>
                                    <a:gd name="T3" fmla="*/ 853 h 308"/>
                                    <a:gd name="T4" fmla="*/ 199 w 287"/>
                                    <a:gd name="T5" fmla="*/ 881 h 308"/>
                                    <a:gd name="T6" fmla="*/ 287 w 287"/>
                                    <a:gd name="T7" fmla="*/ 881 h 308"/>
                                    <a:gd name="T8" fmla="*/ 287 w 287"/>
                                    <a:gd name="T9" fmla="*/ 853 h 3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87" h="308">
                                      <a:moveTo>
                                        <a:pt x="287" y="6"/>
                                      </a:moveTo>
                                      <a:lnTo>
                                        <a:pt x="199" y="6"/>
                                      </a:lnTo>
                                      <a:lnTo>
                                        <a:pt x="199" y="34"/>
                                      </a:lnTo>
                                      <a:lnTo>
                                        <a:pt x="287" y="34"/>
                                      </a:lnTo>
                                      <a:lnTo>
                                        <a:pt x="287"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 name="Group 103"/>
                            <wpg:cNvGrpSpPr>
                              <a:grpSpLocks/>
                            </wpg:cNvGrpSpPr>
                            <wpg:grpSpPr bwMode="auto">
                              <a:xfrm>
                                <a:off x="2736" y="797"/>
                                <a:ext cx="92" cy="2"/>
                                <a:chOff x="2736" y="797"/>
                                <a:chExt cx="92" cy="2"/>
                              </a:xfrm>
                            </wpg:grpSpPr>
                            <wps:wsp>
                              <wps:cNvPr id="39" name="Freeform 104"/>
                              <wps:cNvSpPr>
                                <a:spLocks/>
                              </wps:cNvSpPr>
                              <wps:spPr bwMode="auto">
                                <a:xfrm>
                                  <a:off x="2736" y="797"/>
                                  <a:ext cx="92" cy="2"/>
                                </a:xfrm>
                                <a:custGeom>
                                  <a:avLst/>
                                  <a:gdLst>
                                    <a:gd name="T0" fmla="*/ 0 w 92"/>
                                    <a:gd name="T1" fmla="*/ 0 h 2"/>
                                    <a:gd name="T2" fmla="*/ 91 w 92"/>
                                    <a:gd name="T3" fmla="*/ 0 h 2"/>
                                    <a:gd name="T4" fmla="*/ 0 60000 65536"/>
                                    <a:gd name="T5" fmla="*/ 0 60000 65536"/>
                                  </a:gdLst>
                                  <a:ahLst/>
                                  <a:cxnLst>
                                    <a:cxn ang="T4">
                                      <a:pos x="T0" y="T1"/>
                                    </a:cxn>
                                    <a:cxn ang="T5">
                                      <a:pos x="T2" y="T3"/>
                                    </a:cxn>
                                  </a:cxnLst>
                                  <a:rect l="0" t="0" r="r" b="b"/>
                                  <a:pathLst>
                                    <a:path w="92" h="2">
                                      <a:moveTo>
                                        <a:pt x="0" y="0"/>
                                      </a:moveTo>
                                      <a:lnTo>
                                        <a:pt x="91" y="0"/>
                                      </a:lnTo>
                                    </a:path>
                                  </a:pathLst>
                                </a:custGeom>
                                <a:noFill/>
                                <a:ln w="36918">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101"/>
                            <wpg:cNvGrpSpPr>
                              <a:grpSpLocks/>
                            </wpg:cNvGrpSpPr>
                            <wpg:grpSpPr bwMode="auto">
                              <a:xfrm>
                                <a:off x="2736" y="853"/>
                                <a:ext cx="92" cy="225"/>
                                <a:chOff x="2736" y="853"/>
                                <a:chExt cx="92" cy="225"/>
                              </a:xfrm>
                            </wpg:grpSpPr>
                            <wps:wsp>
                              <wps:cNvPr id="41" name="Freeform 102"/>
                              <wps:cNvSpPr>
                                <a:spLocks/>
                              </wps:cNvSpPr>
                              <wps:spPr bwMode="auto">
                                <a:xfrm>
                                  <a:off x="2736" y="853"/>
                                  <a:ext cx="92" cy="225"/>
                                </a:xfrm>
                                <a:custGeom>
                                  <a:avLst/>
                                  <a:gdLst>
                                    <a:gd name="T0" fmla="*/ 91 w 92"/>
                                    <a:gd name="T1" fmla="*/ 853 h 225"/>
                                    <a:gd name="T2" fmla="*/ 0 w 92"/>
                                    <a:gd name="T3" fmla="*/ 853 h 225"/>
                                    <a:gd name="T4" fmla="*/ 0 w 92"/>
                                    <a:gd name="T5" fmla="*/ 1077 h 225"/>
                                    <a:gd name="T6" fmla="*/ 91 w 92"/>
                                    <a:gd name="T7" fmla="*/ 1077 h 225"/>
                                    <a:gd name="T8" fmla="*/ 91 w 92"/>
                                    <a:gd name="T9" fmla="*/ 853 h 22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2" h="225">
                                      <a:moveTo>
                                        <a:pt x="91" y="0"/>
                                      </a:moveTo>
                                      <a:lnTo>
                                        <a:pt x="0" y="0"/>
                                      </a:lnTo>
                                      <a:lnTo>
                                        <a:pt x="0" y="224"/>
                                      </a:lnTo>
                                      <a:lnTo>
                                        <a:pt x="91" y="224"/>
                                      </a:lnTo>
                                      <a:lnTo>
                                        <a:pt x="9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96"/>
                            <wpg:cNvGrpSpPr>
                              <a:grpSpLocks/>
                            </wpg:cNvGrpSpPr>
                            <wpg:grpSpPr bwMode="auto">
                              <a:xfrm>
                                <a:off x="2844" y="846"/>
                                <a:ext cx="278" cy="237"/>
                                <a:chOff x="2844" y="846"/>
                                <a:chExt cx="278" cy="237"/>
                              </a:xfrm>
                            </wpg:grpSpPr>
                            <wps:wsp>
                              <wps:cNvPr id="43" name="Freeform 100"/>
                              <wps:cNvSpPr>
                                <a:spLocks/>
                              </wps:cNvSpPr>
                              <wps:spPr bwMode="auto">
                                <a:xfrm>
                                  <a:off x="2844" y="846"/>
                                  <a:ext cx="278" cy="237"/>
                                </a:xfrm>
                                <a:custGeom>
                                  <a:avLst/>
                                  <a:gdLst>
                                    <a:gd name="T0" fmla="*/ 268 w 278"/>
                                    <a:gd name="T1" fmla="*/ 895 h 237"/>
                                    <a:gd name="T2" fmla="*/ 156 w 278"/>
                                    <a:gd name="T3" fmla="*/ 895 h 237"/>
                                    <a:gd name="T4" fmla="*/ 177 w 278"/>
                                    <a:gd name="T5" fmla="*/ 903 h 237"/>
                                    <a:gd name="T6" fmla="*/ 186 w 278"/>
                                    <a:gd name="T7" fmla="*/ 920 h 237"/>
                                    <a:gd name="T8" fmla="*/ 177 w 278"/>
                                    <a:gd name="T9" fmla="*/ 933 h 237"/>
                                    <a:gd name="T10" fmla="*/ 149 w 278"/>
                                    <a:gd name="T11" fmla="*/ 940 h 237"/>
                                    <a:gd name="T12" fmla="*/ 105 w 278"/>
                                    <a:gd name="T13" fmla="*/ 945 h 237"/>
                                    <a:gd name="T14" fmla="*/ 82 w 278"/>
                                    <a:gd name="T15" fmla="*/ 948 h 237"/>
                                    <a:gd name="T16" fmla="*/ 24 w 278"/>
                                    <a:gd name="T17" fmla="*/ 971 h 237"/>
                                    <a:gd name="T18" fmla="*/ 0 w 278"/>
                                    <a:gd name="T19" fmla="*/ 1027 h 237"/>
                                    <a:gd name="T20" fmla="*/ 6 w 278"/>
                                    <a:gd name="T21" fmla="*/ 1045 h 237"/>
                                    <a:gd name="T22" fmla="*/ 82 w 278"/>
                                    <a:gd name="T23" fmla="*/ 1081 h 237"/>
                                    <a:gd name="T24" fmla="*/ 112 w 278"/>
                                    <a:gd name="T25" fmla="*/ 1083 h 237"/>
                                    <a:gd name="T26" fmla="*/ 133 w 278"/>
                                    <a:gd name="T27" fmla="*/ 1080 h 237"/>
                                    <a:gd name="T28" fmla="*/ 152 w 278"/>
                                    <a:gd name="T29" fmla="*/ 1074 h 237"/>
                                    <a:gd name="T30" fmla="*/ 171 w 278"/>
                                    <a:gd name="T31" fmla="*/ 1066 h 237"/>
                                    <a:gd name="T32" fmla="*/ 187 w 278"/>
                                    <a:gd name="T33" fmla="*/ 1056 h 237"/>
                                    <a:gd name="T34" fmla="*/ 277 w 278"/>
                                    <a:gd name="T35" fmla="*/ 1056 h 237"/>
                                    <a:gd name="T36" fmla="*/ 274 w 278"/>
                                    <a:gd name="T37" fmla="*/ 1039 h 237"/>
                                    <a:gd name="T38" fmla="*/ 274 w 278"/>
                                    <a:gd name="T39" fmla="*/ 1038 h 237"/>
                                    <a:gd name="T40" fmla="*/ 129 w 278"/>
                                    <a:gd name="T41" fmla="*/ 1038 h 237"/>
                                    <a:gd name="T42" fmla="*/ 119 w 278"/>
                                    <a:gd name="T43" fmla="*/ 1037 h 237"/>
                                    <a:gd name="T44" fmla="*/ 99 w 278"/>
                                    <a:gd name="T45" fmla="*/ 1029 h 237"/>
                                    <a:gd name="T46" fmla="*/ 91 w 278"/>
                                    <a:gd name="T47" fmla="*/ 1008 h 237"/>
                                    <a:gd name="T48" fmla="*/ 99 w 278"/>
                                    <a:gd name="T49" fmla="*/ 996 h 237"/>
                                    <a:gd name="T50" fmla="*/ 118 w 278"/>
                                    <a:gd name="T51" fmla="*/ 988 h 237"/>
                                    <a:gd name="T52" fmla="*/ 148 w 278"/>
                                    <a:gd name="T53" fmla="*/ 981 h 237"/>
                                    <a:gd name="T54" fmla="*/ 273 w 278"/>
                                    <a:gd name="T55" fmla="*/ 981 h 237"/>
                                    <a:gd name="T56" fmla="*/ 272 w 278"/>
                                    <a:gd name="T57" fmla="*/ 905 h 237"/>
                                    <a:gd name="T58" fmla="*/ 268 w 278"/>
                                    <a:gd name="T59" fmla="*/ 895 h 23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278" h="237">
                                      <a:moveTo>
                                        <a:pt x="268" y="49"/>
                                      </a:moveTo>
                                      <a:lnTo>
                                        <a:pt x="156" y="49"/>
                                      </a:lnTo>
                                      <a:lnTo>
                                        <a:pt x="177" y="57"/>
                                      </a:lnTo>
                                      <a:lnTo>
                                        <a:pt x="186" y="74"/>
                                      </a:lnTo>
                                      <a:lnTo>
                                        <a:pt x="177" y="87"/>
                                      </a:lnTo>
                                      <a:lnTo>
                                        <a:pt x="149" y="94"/>
                                      </a:lnTo>
                                      <a:lnTo>
                                        <a:pt x="105" y="99"/>
                                      </a:lnTo>
                                      <a:lnTo>
                                        <a:pt x="82" y="102"/>
                                      </a:lnTo>
                                      <a:lnTo>
                                        <a:pt x="24" y="125"/>
                                      </a:lnTo>
                                      <a:lnTo>
                                        <a:pt x="0" y="181"/>
                                      </a:lnTo>
                                      <a:lnTo>
                                        <a:pt x="6" y="199"/>
                                      </a:lnTo>
                                      <a:lnTo>
                                        <a:pt x="82" y="235"/>
                                      </a:lnTo>
                                      <a:lnTo>
                                        <a:pt x="112" y="237"/>
                                      </a:lnTo>
                                      <a:lnTo>
                                        <a:pt x="133" y="234"/>
                                      </a:lnTo>
                                      <a:lnTo>
                                        <a:pt x="152" y="228"/>
                                      </a:lnTo>
                                      <a:lnTo>
                                        <a:pt x="171" y="220"/>
                                      </a:lnTo>
                                      <a:lnTo>
                                        <a:pt x="187" y="210"/>
                                      </a:lnTo>
                                      <a:lnTo>
                                        <a:pt x="277" y="210"/>
                                      </a:lnTo>
                                      <a:lnTo>
                                        <a:pt x="274" y="193"/>
                                      </a:lnTo>
                                      <a:lnTo>
                                        <a:pt x="274" y="192"/>
                                      </a:lnTo>
                                      <a:lnTo>
                                        <a:pt x="129" y="192"/>
                                      </a:lnTo>
                                      <a:lnTo>
                                        <a:pt x="119" y="191"/>
                                      </a:lnTo>
                                      <a:lnTo>
                                        <a:pt x="99" y="183"/>
                                      </a:lnTo>
                                      <a:lnTo>
                                        <a:pt x="91" y="162"/>
                                      </a:lnTo>
                                      <a:lnTo>
                                        <a:pt x="99" y="150"/>
                                      </a:lnTo>
                                      <a:lnTo>
                                        <a:pt x="118" y="142"/>
                                      </a:lnTo>
                                      <a:lnTo>
                                        <a:pt x="148" y="135"/>
                                      </a:lnTo>
                                      <a:lnTo>
                                        <a:pt x="273" y="135"/>
                                      </a:lnTo>
                                      <a:lnTo>
                                        <a:pt x="272" y="59"/>
                                      </a:lnTo>
                                      <a:lnTo>
                                        <a:pt x="268" y="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99"/>
                              <wps:cNvSpPr>
                                <a:spLocks/>
                              </wps:cNvSpPr>
                              <wps:spPr bwMode="auto">
                                <a:xfrm>
                                  <a:off x="2844" y="846"/>
                                  <a:ext cx="278" cy="237"/>
                                </a:xfrm>
                                <a:custGeom>
                                  <a:avLst/>
                                  <a:gdLst>
                                    <a:gd name="T0" fmla="*/ 277 w 278"/>
                                    <a:gd name="T1" fmla="*/ 1056 h 237"/>
                                    <a:gd name="T2" fmla="*/ 187 w 278"/>
                                    <a:gd name="T3" fmla="*/ 1056 h 237"/>
                                    <a:gd name="T4" fmla="*/ 188 w 278"/>
                                    <a:gd name="T5" fmla="*/ 1063 h 237"/>
                                    <a:gd name="T6" fmla="*/ 189 w 278"/>
                                    <a:gd name="T7" fmla="*/ 1070 h 237"/>
                                    <a:gd name="T8" fmla="*/ 192 w 278"/>
                                    <a:gd name="T9" fmla="*/ 1077 h 237"/>
                                    <a:gd name="T10" fmla="*/ 277 w 278"/>
                                    <a:gd name="T11" fmla="*/ 1059 h 237"/>
                                    <a:gd name="T12" fmla="*/ 277 w 278"/>
                                    <a:gd name="T13" fmla="*/ 1056 h 2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78" h="237">
                                      <a:moveTo>
                                        <a:pt x="277" y="210"/>
                                      </a:moveTo>
                                      <a:lnTo>
                                        <a:pt x="187" y="210"/>
                                      </a:lnTo>
                                      <a:lnTo>
                                        <a:pt x="188" y="217"/>
                                      </a:lnTo>
                                      <a:lnTo>
                                        <a:pt x="189" y="224"/>
                                      </a:lnTo>
                                      <a:lnTo>
                                        <a:pt x="192" y="231"/>
                                      </a:lnTo>
                                      <a:lnTo>
                                        <a:pt x="277" y="213"/>
                                      </a:lnTo>
                                      <a:lnTo>
                                        <a:pt x="277" y="2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98"/>
                              <wps:cNvSpPr>
                                <a:spLocks/>
                              </wps:cNvSpPr>
                              <wps:spPr bwMode="auto">
                                <a:xfrm>
                                  <a:off x="2844" y="846"/>
                                  <a:ext cx="278" cy="237"/>
                                </a:xfrm>
                                <a:custGeom>
                                  <a:avLst/>
                                  <a:gdLst>
                                    <a:gd name="T0" fmla="*/ 273 w 278"/>
                                    <a:gd name="T1" fmla="*/ 981 h 237"/>
                                    <a:gd name="T2" fmla="*/ 148 w 278"/>
                                    <a:gd name="T3" fmla="*/ 981 h 237"/>
                                    <a:gd name="T4" fmla="*/ 169 w 278"/>
                                    <a:gd name="T5" fmla="*/ 981 h 237"/>
                                    <a:gd name="T6" fmla="*/ 185 w 278"/>
                                    <a:gd name="T7" fmla="*/ 986 h 237"/>
                                    <a:gd name="T8" fmla="*/ 182 w 278"/>
                                    <a:gd name="T9" fmla="*/ 1009 h 237"/>
                                    <a:gd name="T10" fmla="*/ 171 w 278"/>
                                    <a:gd name="T11" fmla="*/ 1025 h 237"/>
                                    <a:gd name="T12" fmla="*/ 154 w 278"/>
                                    <a:gd name="T13" fmla="*/ 1035 h 237"/>
                                    <a:gd name="T14" fmla="*/ 129 w 278"/>
                                    <a:gd name="T15" fmla="*/ 1038 h 237"/>
                                    <a:gd name="T16" fmla="*/ 274 w 278"/>
                                    <a:gd name="T17" fmla="*/ 1038 h 237"/>
                                    <a:gd name="T18" fmla="*/ 274 w 278"/>
                                    <a:gd name="T19" fmla="*/ 1019 h 237"/>
                                    <a:gd name="T20" fmla="*/ 273 w 278"/>
                                    <a:gd name="T21" fmla="*/ 981 h 237"/>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78" h="237">
                                      <a:moveTo>
                                        <a:pt x="273" y="135"/>
                                      </a:moveTo>
                                      <a:lnTo>
                                        <a:pt x="148" y="135"/>
                                      </a:lnTo>
                                      <a:lnTo>
                                        <a:pt x="169" y="135"/>
                                      </a:lnTo>
                                      <a:lnTo>
                                        <a:pt x="185" y="140"/>
                                      </a:lnTo>
                                      <a:lnTo>
                                        <a:pt x="182" y="163"/>
                                      </a:lnTo>
                                      <a:lnTo>
                                        <a:pt x="171" y="179"/>
                                      </a:lnTo>
                                      <a:lnTo>
                                        <a:pt x="154" y="189"/>
                                      </a:lnTo>
                                      <a:lnTo>
                                        <a:pt x="129" y="192"/>
                                      </a:lnTo>
                                      <a:lnTo>
                                        <a:pt x="274" y="192"/>
                                      </a:lnTo>
                                      <a:lnTo>
                                        <a:pt x="274" y="173"/>
                                      </a:lnTo>
                                      <a:lnTo>
                                        <a:pt x="273" y="1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97"/>
                              <wps:cNvSpPr>
                                <a:spLocks/>
                              </wps:cNvSpPr>
                              <wps:spPr bwMode="auto">
                                <a:xfrm>
                                  <a:off x="2844" y="846"/>
                                  <a:ext cx="278" cy="237"/>
                                </a:xfrm>
                                <a:custGeom>
                                  <a:avLst/>
                                  <a:gdLst>
                                    <a:gd name="T0" fmla="*/ 139 w 278"/>
                                    <a:gd name="T1" fmla="*/ 846 h 237"/>
                                    <a:gd name="T2" fmla="*/ 62 w 278"/>
                                    <a:gd name="T3" fmla="*/ 860 h 237"/>
                                    <a:gd name="T4" fmla="*/ 15 w 278"/>
                                    <a:gd name="T5" fmla="*/ 900 h 237"/>
                                    <a:gd name="T6" fmla="*/ 10 w 278"/>
                                    <a:gd name="T7" fmla="*/ 922 h 237"/>
                                    <a:gd name="T8" fmla="*/ 98 w 278"/>
                                    <a:gd name="T9" fmla="*/ 917 h 237"/>
                                    <a:gd name="T10" fmla="*/ 108 w 278"/>
                                    <a:gd name="T11" fmla="*/ 904 h 237"/>
                                    <a:gd name="T12" fmla="*/ 126 w 278"/>
                                    <a:gd name="T13" fmla="*/ 897 h 237"/>
                                    <a:gd name="T14" fmla="*/ 156 w 278"/>
                                    <a:gd name="T15" fmla="*/ 895 h 237"/>
                                    <a:gd name="T16" fmla="*/ 268 w 278"/>
                                    <a:gd name="T17" fmla="*/ 895 h 237"/>
                                    <a:gd name="T18" fmla="*/ 265 w 278"/>
                                    <a:gd name="T19" fmla="*/ 886 h 237"/>
                                    <a:gd name="T20" fmla="*/ 191 w 278"/>
                                    <a:gd name="T21" fmla="*/ 849 h 237"/>
                                    <a:gd name="T22" fmla="*/ 166 w 278"/>
                                    <a:gd name="T23" fmla="*/ 847 h 237"/>
                                    <a:gd name="T24" fmla="*/ 139 w 278"/>
                                    <a:gd name="T25" fmla="*/ 846 h 23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78" h="237">
                                      <a:moveTo>
                                        <a:pt x="139" y="0"/>
                                      </a:moveTo>
                                      <a:lnTo>
                                        <a:pt x="62" y="14"/>
                                      </a:lnTo>
                                      <a:lnTo>
                                        <a:pt x="15" y="54"/>
                                      </a:lnTo>
                                      <a:lnTo>
                                        <a:pt x="10" y="76"/>
                                      </a:lnTo>
                                      <a:lnTo>
                                        <a:pt x="98" y="71"/>
                                      </a:lnTo>
                                      <a:lnTo>
                                        <a:pt x="108" y="58"/>
                                      </a:lnTo>
                                      <a:lnTo>
                                        <a:pt x="126" y="51"/>
                                      </a:lnTo>
                                      <a:lnTo>
                                        <a:pt x="156" y="49"/>
                                      </a:lnTo>
                                      <a:lnTo>
                                        <a:pt x="268" y="49"/>
                                      </a:lnTo>
                                      <a:lnTo>
                                        <a:pt x="265" y="40"/>
                                      </a:lnTo>
                                      <a:lnTo>
                                        <a:pt x="191" y="3"/>
                                      </a:lnTo>
                                      <a:lnTo>
                                        <a:pt x="166" y="1"/>
                                      </a:lnTo>
                                      <a:lnTo>
                                        <a:pt x="13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94"/>
                            <wpg:cNvGrpSpPr>
                              <a:grpSpLocks/>
                            </wpg:cNvGrpSpPr>
                            <wpg:grpSpPr bwMode="auto">
                              <a:xfrm>
                                <a:off x="2080" y="1202"/>
                                <a:ext cx="101" cy="240"/>
                                <a:chOff x="2080" y="1202"/>
                                <a:chExt cx="101" cy="240"/>
                              </a:xfrm>
                            </wpg:grpSpPr>
                            <wps:wsp>
                              <wps:cNvPr id="48" name="Freeform 95"/>
                              <wps:cNvSpPr>
                                <a:spLocks/>
                              </wps:cNvSpPr>
                              <wps:spPr bwMode="auto">
                                <a:xfrm>
                                  <a:off x="2080" y="1202"/>
                                  <a:ext cx="101" cy="240"/>
                                </a:xfrm>
                                <a:custGeom>
                                  <a:avLst/>
                                  <a:gdLst>
                                    <a:gd name="T0" fmla="*/ 100 w 101"/>
                                    <a:gd name="T1" fmla="*/ 1202 h 240"/>
                                    <a:gd name="T2" fmla="*/ 0 w 101"/>
                                    <a:gd name="T3" fmla="*/ 1202 h 240"/>
                                    <a:gd name="T4" fmla="*/ 0 w 101"/>
                                    <a:gd name="T5" fmla="*/ 1441 h 240"/>
                                    <a:gd name="T6" fmla="*/ 100 w 101"/>
                                    <a:gd name="T7" fmla="*/ 1441 h 240"/>
                                    <a:gd name="T8" fmla="*/ 100 w 101"/>
                                    <a:gd name="T9" fmla="*/ 1202 h 24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1" h="240">
                                      <a:moveTo>
                                        <a:pt x="100" y="0"/>
                                      </a:moveTo>
                                      <a:lnTo>
                                        <a:pt x="0" y="0"/>
                                      </a:lnTo>
                                      <a:lnTo>
                                        <a:pt x="0" y="239"/>
                                      </a:lnTo>
                                      <a:lnTo>
                                        <a:pt x="100" y="239"/>
                                      </a:lnTo>
                                      <a:lnTo>
                                        <a:pt x="10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 name="Group 92"/>
                            <wpg:cNvGrpSpPr>
                              <a:grpSpLocks/>
                            </wpg:cNvGrpSpPr>
                            <wpg:grpSpPr bwMode="auto">
                              <a:xfrm>
                                <a:off x="1965" y="1167"/>
                                <a:ext cx="331" cy="2"/>
                                <a:chOff x="1965" y="1167"/>
                                <a:chExt cx="331" cy="2"/>
                              </a:xfrm>
                            </wpg:grpSpPr>
                            <wps:wsp>
                              <wps:cNvPr id="50" name="Freeform 93"/>
                              <wps:cNvSpPr>
                                <a:spLocks/>
                              </wps:cNvSpPr>
                              <wps:spPr bwMode="auto">
                                <a:xfrm>
                                  <a:off x="1965" y="1167"/>
                                  <a:ext cx="331" cy="2"/>
                                </a:xfrm>
                                <a:custGeom>
                                  <a:avLst/>
                                  <a:gdLst>
                                    <a:gd name="T0" fmla="*/ 0 w 331"/>
                                    <a:gd name="T1" fmla="*/ 0 h 2"/>
                                    <a:gd name="T2" fmla="*/ 330 w 331"/>
                                    <a:gd name="T3" fmla="*/ 0 h 2"/>
                                    <a:gd name="T4" fmla="*/ 0 60000 65536"/>
                                    <a:gd name="T5" fmla="*/ 0 60000 65536"/>
                                  </a:gdLst>
                                  <a:ahLst/>
                                  <a:cxnLst>
                                    <a:cxn ang="T4">
                                      <a:pos x="T0" y="T1"/>
                                    </a:cxn>
                                    <a:cxn ang="T5">
                                      <a:pos x="T2" y="T3"/>
                                    </a:cxn>
                                  </a:cxnLst>
                                  <a:rect l="0" t="0" r="r" b="b"/>
                                  <a:pathLst>
                                    <a:path w="331" h="2">
                                      <a:moveTo>
                                        <a:pt x="0" y="0"/>
                                      </a:moveTo>
                                      <a:lnTo>
                                        <a:pt x="330" y="0"/>
                                      </a:lnTo>
                                    </a:path>
                                  </a:pathLst>
                                </a:custGeom>
                                <a:noFill/>
                                <a:ln w="45148">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88"/>
                            <wpg:cNvGrpSpPr>
                              <a:grpSpLocks/>
                            </wpg:cNvGrpSpPr>
                            <wpg:grpSpPr bwMode="auto">
                              <a:xfrm>
                                <a:off x="2215" y="1212"/>
                                <a:ext cx="298" cy="235"/>
                                <a:chOff x="2215" y="1212"/>
                                <a:chExt cx="298" cy="235"/>
                              </a:xfrm>
                            </wpg:grpSpPr>
                            <wps:wsp>
                              <wps:cNvPr id="52" name="Freeform 91"/>
                              <wps:cNvSpPr>
                                <a:spLocks/>
                              </wps:cNvSpPr>
                              <wps:spPr bwMode="auto">
                                <a:xfrm>
                                  <a:off x="2215" y="1212"/>
                                  <a:ext cx="298" cy="235"/>
                                </a:xfrm>
                                <a:custGeom>
                                  <a:avLst/>
                                  <a:gdLst>
                                    <a:gd name="T0" fmla="*/ 126 w 298"/>
                                    <a:gd name="T1" fmla="*/ 1212 h 235"/>
                                    <a:gd name="T2" fmla="*/ 62 w 298"/>
                                    <a:gd name="T3" fmla="*/ 1233 h 235"/>
                                    <a:gd name="T4" fmla="*/ 17 w 298"/>
                                    <a:gd name="T5" fmla="*/ 1277 h 235"/>
                                    <a:gd name="T6" fmla="*/ 0 w 298"/>
                                    <a:gd name="T7" fmla="*/ 1341 h 235"/>
                                    <a:gd name="T8" fmla="*/ 3 w 298"/>
                                    <a:gd name="T9" fmla="*/ 1360 h 235"/>
                                    <a:gd name="T10" fmla="*/ 49 w 298"/>
                                    <a:gd name="T11" fmla="*/ 1419 h 235"/>
                                    <a:gd name="T12" fmla="*/ 115 w 298"/>
                                    <a:gd name="T13" fmla="*/ 1443 h 235"/>
                                    <a:gd name="T14" fmla="*/ 174 w 298"/>
                                    <a:gd name="T15" fmla="*/ 1447 h 235"/>
                                    <a:gd name="T16" fmla="*/ 197 w 298"/>
                                    <a:gd name="T17" fmla="*/ 1444 h 235"/>
                                    <a:gd name="T18" fmla="*/ 256 w 298"/>
                                    <a:gd name="T19" fmla="*/ 1420 h 235"/>
                                    <a:gd name="T20" fmla="*/ 279 w 298"/>
                                    <a:gd name="T21" fmla="*/ 1398 h 235"/>
                                    <a:gd name="T22" fmla="*/ 153 w 298"/>
                                    <a:gd name="T23" fmla="*/ 1398 h 235"/>
                                    <a:gd name="T24" fmla="*/ 127 w 298"/>
                                    <a:gd name="T25" fmla="*/ 1394 h 235"/>
                                    <a:gd name="T26" fmla="*/ 108 w 298"/>
                                    <a:gd name="T27" fmla="*/ 1384 h 235"/>
                                    <a:gd name="T28" fmla="*/ 96 w 298"/>
                                    <a:gd name="T29" fmla="*/ 1368 h 235"/>
                                    <a:gd name="T30" fmla="*/ 91 w 298"/>
                                    <a:gd name="T31" fmla="*/ 1347 h 235"/>
                                    <a:gd name="T32" fmla="*/ 297 w 298"/>
                                    <a:gd name="T33" fmla="*/ 1341 h 235"/>
                                    <a:gd name="T34" fmla="*/ 296 w 298"/>
                                    <a:gd name="T35" fmla="*/ 1321 h 235"/>
                                    <a:gd name="T36" fmla="*/ 293 w 298"/>
                                    <a:gd name="T37" fmla="*/ 1306 h 235"/>
                                    <a:gd name="T38" fmla="*/ 205 w 298"/>
                                    <a:gd name="T39" fmla="*/ 1306 h 235"/>
                                    <a:gd name="T40" fmla="*/ 93 w 298"/>
                                    <a:gd name="T41" fmla="*/ 1299 h 235"/>
                                    <a:gd name="T42" fmla="*/ 101 w 298"/>
                                    <a:gd name="T43" fmla="*/ 1283 h 235"/>
                                    <a:gd name="T44" fmla="*/ 115 w 298"/>
                                    <a:gd name="T45" fmla="*/ 1271 h 235"/>
                                    <a:gd name="T46" fmla="*/ 136 w 298"/>
                                    <a:gd name="T47" fmla="*/ 1264 h 235"/>
                                    <a:gd name="T48" fmla="*/ 164 w 298"/>
                                    <a:gd name="T49" fmla="*/ 1262 h 235"/>
                                    <a:gd name="T50" fmla="*/ 270 w 298"/>
                                    <a:gd name="T51" fmla="*/ 1262 h 235"/>
                                    <a:gd name="T52" fmla="*/ 265 w 298"/>
                                    <a:gd name="T53" fmla="*/ 1255 h 235"/>
                                    <a:gd name="T54" fmla="*/ 210 w 298"/>
                                    <a:gd name="T55" fmla="*/ 1223 h 235"/>
                                    <a:gd name="T56" fmla="*/ 158 w 298"/>
                                    <a:gd name="T57" fmla="*/ 1213 h 235"/>
                                    <a:gd name="T58" fmla="*/ 126 w 298"/>
                                    <a:gd name="T59" fmla="*/ 1212 h 235"/>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298" h="235">
                                      <a:moveTo>
                                        <a:pt x="126" y="0"/>
                                      </a:moveTo>
                                      <a:lnTo>
                                        <a:pt x="62" y="21"/>
                                      </a:lnTo>
                                      <a:lnTo>
                                        <a:pt x="17" y="65"/>
                                      </a:lnTo>
                                      <a:lnTo>
                                        <a:pt x="0" y="129"/>
                                      </a:lnTo>
                                      <a:lnTo>
                                        <a:pt x="3" y="148"/>
                                      </a:lnTo>
                                      <a:lnTo>
                                        <a:pt x="49" y="207"/>
                                      </a:lnTo>
                                      <a:lnTo>
                                        <a:pt x="115" y="231"/>
                                      </a:lnTo>
                                      <a:lnTo>
                                        <a:pt x="174" y="235"/>
                                      </a:lnTo>
                                      <a:lnTo>
                                        <a:pt x="197" y="232"/>
                                      </a:lnTo>
                                      <a:lnTo>
                                        <a:pt x="256" y="208"/>
                                      </a:lnTo>
                                      <a:lnTo>
                                        <a:pt x="279" y="186"/>
                                      </a:lnTo>
                                      <a:lnTo>
                                        <a:pt x="153" y="186"/>
                                      </a:lnTo>
                                      <a:lnTo>
                                        <a:pt x="127" y="182"/>
                                      </a:lnTo>
                                      <a:lnTo>
                                        <a:pt x="108" y="172"/>
                                      </a:lnTo>
                                      <a:lnTo>
                                        <a:pt x="96" y="156"/>
                                      </a:lnTo>
                                      <a:lnTo>
                                        <a:pt x="91" y="135"/>
                                      </a:lnTo>
                                      <a:lnTo>
                                        <a:pt x="297" y="129"/>
                                      </a:lnTo>
                                      <a:lnTo>
                                        <a:pt x="296" y="109"/>
                                      </a:lnTo>
                                      <a:lnTo>
                                        <a:pt x="293" y="94"/>
                                      </a:lnTo>
                                      <a:lnTo>
                                        <a:pt x="205" y="94"/>
                                      </a:lnTo>
                                      <a:lnTo>
                                        <a:pt x="93" y="87"/>
                                      </a:lnTo>
                                      <a:lnTo>
                                        <a:pt x="101" y="71"/>
                                      </a:lnTo>
                                      <a:lnTo>
                                        <a:pt x="115" y="59"/>
                                      </a:lnTo>
                                      <a:lnTo>
                                        <a:pt x="136" y="52"/>
                                      </a:lnTo>
                                      <a:lnTo>
                                        <a:pt x="164" y="50"/>
                                      </a:lnTo>
                                      <a:lnTo>
                                        <a:pt x="270" y="50"/>
                                      </a:lnTo>
                                      <a:lnTo>
                                        <a:pt x="265" y="43"/>
                                      </a:lnTo>
                                      <a:lnTo>
                                        <a:pt x="210" y="11"/>
                                      </a:lnTo>
                                      <a:lnTo>
                                        <a:pt x="158" y="1"/>
                                      </a:lnTo>
                                      <a:lnTo>
                                        <a:pt x="12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90"/>
                              <wps:cNvSpPr>
                                <a:spLocks/>
                              </wps:cNvSpPr>
                              <wps:spPr bwMode="auto">
                                <a:xfrm>
                                  <a:off x="2215" y="1212"/>
                                  <a:ext cx="298" cy="235"/>
                                </a:xfrm>
                                <a:custGeom>
                                  <a:avLst/>
                                  <a:gdLst>
                                    <a:gd name="T0" fmla="*/ 292 w 298"/>
                                    <a:gd name="T1" fmla="*/ 1373 h 235"/>
                                    <a:gd name="T2" fmla="*/ 194 w 298"/>
                                    <a:gd name="T3" fmla="*/ 1387 h 235"/>
                                    <a:gd name="T4" fmla="*/ 175 w 298"/>
                                    <a:gd name="T5" fmla="*/ 1395 h 235"/>
                                    <a:gd name="T6" fmla="*/ 153 w 298"/>
                                    <a:gd name="T7" fmla="*/ 1398 h 235"/>
                                    <a:gd name="T8" fmla="*/ 279 w 298"/>
                                    <a:gd name="T9" fmla="*/ 1398 h 235"/>
                                    <a:gd name="T10" fmla="*/ 283 w 298"/>
                                    <a:gd name="T11" fmla="*/ 1392 h 235"/>
                                    <a:gd name="T12" fmla="*/ 292 w 298"/>
                                    <a:gd name="T13" fmla="*/ 1373 h 23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98" h="235">
                                      <a:moveTo>
                                        <a:pt x="292" y="161"/>
                                      </a:moveTo>
                                      <a:lnTo>
                                        <a:pt x="194" y="175"/>
                                      </a:lnTo>
                                      <a:lnTo>
                                        <a:pt x="175" y="183"/>
                                      </a:lnTo>
                                      <a:lnTo>
                                        <a:pt x="153" y="186"/>
                                      </a:lnTo>
                                      <a:lnTo>
                                        <a:pt x="279" y="186"/>
                                      </a:lnTo>
                                      <a:lnTo>
                                        <a:pt x="283" y="180"/>
                                      </a:lnTo>
                                      <a:lnTo>
                                        <a:pt x="292" y="16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89"/>
                              <wps:cNvSpPr>
                                <a:spLocks/>
                              </wps:cNvSpPr>
                              <wps:spPr bwMode="auto">
                                <a:xfrm>
                                  <a:off x="2215" y="1212"/>
                                  <a:ext cx="298" cy="235"/>
                                </a:xfrm>
                                <a:custGeom>
                                  <a:avLst/>
                                  <a:gdLst>
                                    <a:gd name="T0" fmla="*/ 270 w 298"/>
                                    <a:gd name="T1" fmla="*/ 1262 h 235"/>
                                    <a:gd name="T2" fmla="*/ 164 w 298"/>
                                    <a:gd name="T3" fmla="*/ 1262 h 235"/>
                                    <a:gd name="T4" fmla="*/ 185 w 298"/>
                                    <a:gd name="T5" fmla="*/ 1271 h 235"/>
                                    <a:gd name="T6" fmla="*/ 199 w 298"/>
                                    <a:gd name="T7" fmla="*/ 1286 h 235"/>
                                    <a:gd name="T8" fmla="*/ 205 w 298"/>
                                    <a:gd name="T9" fmla="*/ 1306 h 235"/>
                                    <a:gd name="T10" fmla="*/ 293 w 298"/>
                                    <a:gd name="T11" fmla="*/ 1306 h 235"/>
                                    <a:gd name="T12" fmla="*/ 292 w 298"/>
                                    <a:gd name="T13" fmla="*/ 1303 h 235"/>
                                    <a:gd name="T14" fmla="*/ 286 w 298"/>
                                    <a:gd name="T15" fmla="*/ 1286 h 235"/>
                                    <a:gd name="T16" fmla="*/ 277 w 298"/>
                                    <a:gd name="T17" fmla="*/ 1270 h 235"/>
                                    <a:gd name="T18" fmla="*/ 270 w 298"/>
                                    <a:gd name="T19" fmla="*/ 1262 h 23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98" h="235">
                                      <a:moveTo>
                                        <a:pt x="270" y="50"/>
                                      </a:moveTo>
                                      <a:lnTo>
                                        <a:pt x="164" y="50"/>
                                      </a:lnTo>
                                      <a:lnTo>
                                        <a:pt x="185" y="59"/>
                                      </a:lnTo>
                                      <a:lnTo>
                                        <a:pt x="199" y="74"/>
                                      </a:lnTo>
                                      <a:lnTo>
                                        <a:pt x="205" y="94"/>
                                      </a:lnTo>
                                      <a:lnTo>
                                        <a:pt x="293" y="94"/>
                                      </a:lnTo>
                                      <a:lnTo>
                                        <a:pt x="292" y="91"/>
                                      </a:lnTo>
                                      <a:lnTo>
                                        <a:pt x="286" y="74"/>
                                      </a:lnTo>
                                      <a:lnTo>
                                        <a:pt x="277" y="58"/>
                                      </a:lnTo>
                                      <a:lnTo>
                                        <a:pt x="270"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 name="Group 84"/>
                            <wpg:cNvGrpSpPr>
                              <a:grpSpLocks/>
                            </wpg:cNvGrpSpPr>
                            <wpg:grpSpPr bwMode="auto">
                              <a:xfrm>
                                <a:off x="2533" y="1211"/>
                                <a:ext cx="287" cy="237"/>
                                <a:chOff x="2533" y="1211"/>
                                <a:chExt cx="287" cy="237"/>
                              </a:xfrm>
                            </wpg:grpSpPr>
                            <wps:wsp>
                              <wps:cNvPr id="56" name="Freeform 87"/>
                              <wps:cNvSpPr>
                                <a:spLocks/>
                              </wps:cNvSpPr>
                              <wps:spPr bwMode="auto">
                                <a:xfrm>
                                  <a:off x="2533" y="1211"/>
                                  <a:ext cx="287" cy="237"/>
                                </a:xfrm>
                                <a:custGeom>
                                  <a:avLst/>
                                  <a:gdLst>
                                    <a:gd name="T0" fmla="*/ 142 w 287"/>
                                    <a:gd name="T1" fmla="*/ 1211 h 237"/>
                                    <a:gd name="T2" fmla="*/ 72 w 287"/>
                                    <a:gd name="T3" fmla="*/ 1225 h 237"/>
                                    <a:gd name="T4" fmla="*/ 24 w 287"/>
                                    <a:gd name="T5" fmla="*/ 1264 h 237"/>
                                    <a:gd name="T6" fmla="*/ 2 w 287"/>
                                    <a:gd name="T7" fmla="*/ 1325 h 237"/>
                                    <a:gd name="T8" fmla="*/ 0 w 287"/>
                                    <a:gd name="T9" fmla="*/ 1350 h 237"/>
                                    <a:gd name="T10" fmla="*/ 5 w 287"/>
                                    <a:gd name="T11" fmla="*/ 1369 h 237"/>
                                    <a:gd name="T12" fmla="*/ 59 w 287"/>
                                    <a:gd name="T13" fmla="*/ 1426 h 237"/>
                                    <a:gd name="T14" fmla="*/ 130 w 287"/>
                                    <a:gd name="T15" fmla="*/ 1446 h 237"/>
                                    <a:gd name="T16" fmla="*/ 158 w 287"/>
                                    <a:gd name="T17" fmla="*/ 1447 h 237"/>
                                    <a:gd name="T18" fmla="*/ 183 w 287"/>
                                    <a:gd name="T19" fmla="*/ 1444 h 237"/>
                                    <a:gd name="T20" fmla="*/ 245 w 287"/>
                                    <a:gd name="T21" fmla="*/ 1420 h 237"/>
                                    <a:gd name="T22" fmla="*/ 273 w 287"/>
                                    <a:gd name="T23" fmla="*/ 1391 h 237"/>
                                    <a:gd name="T24" fmla="*/ 141 w 287"/>
                                    <a:gd name="T25" fmla="*/ 1391 h 237"/>
                                    <a:gd name="T26" fmla="*/ 118 w 287"/>
                                    <a:gd name="T27" fmla="*/ 1385 h 237"/>
                                    <a:gd name="T28" fmla="*/ 103 w 287"/>
                                    <a:gd name="T29" fmla="*/ 1371 h 237"/>
                                    <a:gd name="T30" fmla="*/ 94 w 287"/>
                                    <a:gd name="T31" fmla="*/ 1352 h 237"/>
                                    <a:gd name="T32" fmla="*/ 91 w 287"/>
                                    <a:gd name="T33" fmla="*/ 1329 h 237"/>
                                    <a:gd name="T34" fmla="*/ 93 w 287"/>
                                    <a:gd name="T35" fmla="*/ 1311 h 237"/>
                                    <a:gd name="T36" fmla="*/ 99 w 287"/>
                                    <a:gd name="T37" fmla="*/ 1294 h 237"/>
                                    <a:gd name="T38" fmla="*/ 112 w 287"/>
                                    <a:gd name="T39" fmla="*/ 1281 h 237"/>
                                    <a:gd name="T40" fmla="*/ 135 w 287"/>
                                    <a:gd name="T41" fmla="*/ 1272 h 237"/>
                                    <a:gd name="T42" fmla="*/ 168 w 287"/>
                                    <a:gd name="T43" fmla="*/ 1270 h 237"/>
                                    <a:gd name="T44" fmla="*/ 275 w 287"/>
                                    <a:gd name="T45" fmla="*/ 1270 h 237"/>
                                    <a:gd name="T46" fmla="*/ 266 w 287"/>
                                    <a:gd name="T47" fmla="*/ 1256 h 237"/>
                                    <a:gd name="T48" fmla="*/ 214 w 287"/>
                                    <a:gd name="T49" fmla="*/ 1222 h 237"/>
                                    <a:gd name="T50" fmla="*/ 167 w 287"/>
                                    <a:gd name="T51" fmla="*/ 1212 h 237"/>
                                    <a:gd name="T52" fmla="*/ 142 w 287"/>
                                    <a:gd name="T53" fmla="*/ 1211 h 23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287" h="237">
                                      <a:moveTo>
                                        <a:pt x="142" y="0"/>
                                      </a:moveTo>
                                      <a:lnTo>
                                        <a:pt x="72" y="14"/>
                                      </a:lnTo>
                                      <a:lnTo>
                                        <a:pt x="24" y="53"/>
                                      </a:lnTo>
                                      <a:lnTo>
                                        <a:pt x="2" y="114"/>
                                      </a:lnTo>
                                      <a:lnTo>
                                        <a:pt x="0" y="139"/>
                                      </a:lnTo>
                                      <a:lnTo>
                                        <a:pt x="5" y="158"/>
                                      </a:lnTo>
                                      <a:lnTo>
                                        <a:pt x="59" y="215"/>
                                      </a:lnTo>
                                      <a:lnTo>
                                        <a:pt x="130" y="235"/>
                                      </a:lnTo>
                                      <a:lnTo>
                                        <a:pt x="158" y="236"/>
                                      </a:lnTo>
                                      <a:lnTo>
                                        <a:pt x="183" y="233"/>
                                      </a:lnTo>
                                      <a:lnTo>
                                        <a:pt x="245" y="209"/>
                                      </a:lnTo>
                                      <a:lnTo>
                                        <a:pt x="273" y="180"/>
                                      </a:lnTo>
                                      <a:lnTo>
                                        <a:pt x="141" y="180"/>
                                      </a:lnTo>
                                      <a:lnTo>
                                        <a:pt x="118" y="174"/>
                                      </a:lnTo>
                                      <a:lnTo>
                                        <a:pt x="103" y="160"/>
                                      </a:lnTo>
                                      <a:lnTo>
                                        <a:pt x="94" y="141"/>
                                      </a:lnTo>
                                      <a:lnTo>
                                        <a:pt x="91" y="118"/>
                                      </a:lnTo>
                                      <a:lnTo>
                                        <a:pt x="93" y="100"/>
                                      </a:lnTo>
                                      <a:lnTo>
                                        <a:pt x="99" y="83"/>
                                      </a:lnTo>
                                      <a:lnTo>
                                        <a:pt x="112" y="70"/>
                                      </a:lnTo>
                                      <a:lnTo>
                                        <a:pt x="135" y="61"/>
                                      </a:lnTo>
                                      <a:lnTo>
                                        <a:pt x="168" y="59"/>
                                      </a:lnTo>
                                      <a:lnTo>
                                        <a:pt x="275" y="59"/>
                                      </a:lnTo>
                                      <a:lnTo>
                                        <a:pt x="266" y="45"/>
                                      </a:lnTo>
                                      <a:lnTo>
                                        <a:pt x="214" y="11"/>
                                      </a:lnTo>
                                      <a:lnTo>
                                        <a:pt x="167" y="1"/>
                                      </a:lnTo>
                                      <a:lnTo>
                                        <a:pt x="142"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86"/>
                              <wps:cNvSpPr>
                                <a:spLocks/>
                              </wps:cNvSpPr>
                              <wps:spPr bwMode="auto">
                                <a:xfrm>
                                  <a:off x="2533" y="1211"/>
                                  <a:ext cx="287" cy="237"/>
                                </a:xfrm>
                                <a:custGeom>
                                  <a:avLst/>
                                  <a:gdLst>
                                    <a:gd name="T0" fmla="*/ 287 w 287"/>
                                    <a:gd name="T1" fmla="*/ 1353 h 237"/>
                                    <a:gd name="T2" fmla="*/ 196 w 287"/>
                                    <a:gd name="T3" fmla="*/ 1361 h 237"/>
                                    <a:gd name="T4" fmla="*/ 186 w 287"/>
                                    <a:gd name="T5" fmla="*/ 1377 h 237"/>
                                    <a:gd name="T6" fmla="*/ 168 w 287"/>
                                    <a:gd name="T7" fmla="*/ 1388 h 237"/>
                                    <a:gd name="T8" fmla="*/ 141 w 287"/>
                                    <a:gd name="T9" fmla="*/ 1391 h 237"/>
                                    <a:gd name="T10" fmla="*/ 273 w 287"/>
                                    <a:gd name="T11" fmla="*/ 1391 h 237"/>
                                    <a:gd name="T12" fmla="*/ 273 w 287"/>
                                    <a:gd name="T13" fmla="*/ 1391 h 237"/>
                                    <a:gd name="T14" fmla="*/ 282 w 287"/>
                                    <a:gd name="T15" fmla="*/ 1373 h 237"/>
                                    <a:gd name="T16" fmla="*/ 287 w 287"/>
                                    <a:gd name="T17" fmla="*/ 1353 h 23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87" h="237">
                                      <a:moveTo>
                                        <a:pt x="287" y="142"/>
                                      </a:moveTo>
                                      <a:lnTo>
                                        <a:pt x="196" y="150"/>
                                      </a:lnTo>
                                      <a:lnTo>
                                        <a:pt x="186" y="166"/>
                                      </a:lnTo>
                                      <a:lnTo>
                                        <a:pt x="168" y="177"/>
                                      </a:lnTo>
                                      <a:lnTo>
                                        <a:pt x="141" y="180"/>
                                      </a:lnTo>
                                      <a:lnTo>
                                        <a:pt x="273" y="180"/>
                                      </a:lnTo>
                                      <a:lnTo>
                                        <a:pt x="282" y="162"/>
                                      </a:lnTo>
                                      <a:lnTo>
                                        <a:pt x="287" y="1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85"/>
                              <wps:cNvSpPr>
                                <a:spLocks/>
                              </wps:cNvSpPr>
                              <wps:spPr bwMode="auto">
                                <a:xfrm>
                                  <a:off x="2533" y="1211"/>
                                  <a:ext cx="287" cy="237"/>
                                </a:xfrm>
                                <a:custGeom>
                                  <a:avLst/>
                                  <a:gdLst>
                                    <a:gd name="T0" fmla="*/ 275 w 287"/>
                                    <a:gd name="T1" fmla="*/ 1270 h 237"/>
                                    <a:gd name="T2" fmla="*/ 168 w 287"/>
                                    <a:gd name="T3" fmla="*/ 1270 h 237"/>
                                    <a:gd name="T4" fmla="*/ 187 w 287"/>
                                    <a:gd name="T5" fmla="*/ 1281 h 237"/>
                                    <a:gd name="T6" fmla="*/ 195 w 287"/>
                                    <a:gd name="T7" fmla="*/ 1299 h 237"/>
                                    <a:gd name="T8" fmla="*/ 283 w 287"/>
                                    <a:gd name="T9" fmla="*/ 1291 h 237"/>
                                    <a:gd name="T10" fmla="*/ 276 w 287"/>
                                    <a:gd name="T11" fmla="*/ 1272 h 237"/>
                                    <a:gd name="T12" fmla="*/ 275 w 287"/>
                                    <a:gd name="T13" fmla="*/ 1270 h 2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87" h="237">
                                      <a:moveTo>
                                        <a:pt x="275" y="59"/>
                                      </a:moveTo>
                                      <a:lnTo>
                                        <a:pt x="168" y="59"/>
                                      </a:lnTo>
                                      <a:lnTo>
                                        <a:pt x="187" y="70"/>
                                      </a:lnTo>
                                      <a:lnTo>
                                        <a:pt x="195" y="88"/>
                                      </a:lnTo>
                                      <a:lnTo>
                                        <a:pt x="283" y="80"/>
                                      </a:lnTo>
                                      <a:lnTo>
                                        <a:pt x="276" y="61"/>
                                      </a:lnTo>
                                      <a:lnTo>
                                        <a:pt x="275" y="5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 name="Group 80"/>
                            <wpg:cNvGrpSpPr>
                              <a:grpSpLocks/>
                            </wpg:cNvGrpSpPr>
                            <wpg:grpSpPr bwMode="auto">
                              <a:xfrm>
                                <a:off x="2838" y="1133"/>
                                <a:ext cx="280" cy="309"/>
                                <a:chOff x="2838" y="1133"/>
                                <a:chExt cx="280" cy="309"/>
                              </a:xfrm>
                            </wpg:grpSpPr>
                            <wps:wsp>
                              <wps:cNvPr id="60" name="Freeform 83"/>
                              <wps:cNvSpPr>
                                <a:spLocks/>
                              </wps:cNvSpPr>
                              <wps:spPr bwMode="auto">
                                <a:xfrm>
                                  <a:off x="2838" y="1133"/>
                                  <a:ext cx="280" cy="309"/>
                                </a:xfrm>
                                <a:custGeom>
                                  <a:avLst/>
                                  <a:gdLst>
                                    <a:gd name="T0" fmla="*/ 92 w 280"/>
                                    <a:gd name="T1" fmla="*/ 1133 h 309"/>
                                    <a:gd name="T2" fmla="*/ 0 w 280"/>
                                    <a:gd name="T3" fmla="*/ 1133 h 309"/>
                                    <a:gd name="T4" fmla="*/ 0 w 280"/>
                                    <a:gd name="T5" fmla="*/ 1441 h 309"/>
                                    <a:gd name="T6" fmla="*/ 92 w 280"/>
                                    <a:gd name="T7" fmla="*/ 1441 h 309"/>
                                    <a:gd name="T8" fmla="*/ 94 w 280"/>
                                    <a:gd name="T9" fmla="*/ 1307 h 309"/>
                                    <a:gd name="T10" fmla="*/ 102 w 280"/>
                                    <a:gd name="T11" fmla="*/ 1289 h 309"/>
                                    <a:gd name="T12" fmla="*/ 119 w 280"/>
                                    <a:gd name="T13" fmla="*/ 1276 h 309"/>
                                    <a:gd name="T14" fmla="*/ 146 w 280"/>
                                    <a:gd name="T15" fmla="*/ 1271 h 309"/>
                                    <a:gd name="T16" fmla="*/ 276 w 280"/>
                                    <a:gd name="T17" fmla="*/ 1271 h 309"/>
                                    <a:gd name="T18" fmla="*/ 275 w 280"/>
                                    <a:gd name="T19" fmla="*/ 1263 h 309"/>
                                    <a:gd name="T20" fmla="*/ 267 w 280"/>
                                    <a:gd name="T21" fmla="*/ 1248 h 309"/>
                                    <a:gd name="T22" fmla="*/ 92 w 280"/>
                                    <a:gd name="T23" fmla="*/ 1248 h 309"/>
                                    <a:gd name="T24" fmla="*/ 92 w 280"/>
                                    <a:gd name="T25" fmla="*/ 1133 h 30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80" h="309">
                                      <a:moveTo>
                                        <a:pt x="92" y="0"/>
                                      </a:moveTo>
                                      <a:lnTo>
                                        <a:pt x="0" y="0"/>
                                      </a:lnTo>
                                      <a:lnTo>
                                        <a:pt x="0" y="308"/>
                                      </a:lnTo>
                                      <a:lnTo>
                                        <a:pt x="92" y="308"/>
                                      </a:lnTo>
                                      <a:lnTo>
                                        <a:pt x="94" y="174"/>
                                      </a:lnTo>
                                      <a:lnTo>
                                        <a:pt x="102" y="156"/>
                                      </a:lnTo>
                                      <a:lnTo>
                                        <a:pt x="119" y="143"/>
                                      </a:lnTo>
                                      <a:lnTo>
                                        <a:pt x="146" y="138"/>
                                      </a:lnTo>
                                      <a:lnTo>
                                        <a:pt x="276" y="138"/>
                                      </a:lnTo>
                                      <a:lnTo>
                                        <a:pt x="275" y="130"/>
                                      </a:lnTo>
                                      <a:lnTo>
                                        <a:pt x="267" y="115"/>
                                      </a:lnTo>
                                      <a:lnTo>
                                        <a:pt x="92" y="115"/>
                                      </a:lnTo>
                                      <a:lnTo>
                                        <a:pt x="92"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82"/>
                              <wps:cNvSpPr>
                                <a:spLocks/>
                              </wps:cNvSpPr>
                              <wps:spPr bwMode="auto">
                                <a:xfrm>
                                  <a:off x="2838" y="1133"/>
                                  <a:ext cx="280" cy="309"/>
                                </a:xfrm>
                                <a:custGeom>
                                  <a:avLst/>
                                  <a:gdLst>
                                    <a:gd name="T0" fmla="*/ 276 w 280"/>
                                    <a:gd name="T1" fmla="*/ 1271 h 309"/>
                                    <a:gd name="T2" fmla="*/ 146 w 280"/>
                                    <a:gd name="T3" fmla="*/ 1271 h 309"/>
                                    <a:gd name="T4" fmla="*/ 172 w 280"/>
                                    <a:gd name="T5" fmla="*/ 1277 h 309"/>
                                    <a:gd name="T6" fmla="*/ 184 w 280"/>
                                    <a:gd name="T7" fmla="*/ 1291 h 309"/>
                                    <a:gd name="T8" fmla="*/ 188 w 280"/>
                                    <a:gd name="T9" fmla="*/ 1311 h 309"/>
                                    <a:gd name="T10" fmla="*/ 188 w 280"/>
                                    <a:gd name="T11" fmla="*/ 1441 h 309"/>
                                    <a:gd name="T12" fmla="*/ 279 w 280"/>
                                    <a:gd name="T13" fmla="*/ 1441 h 309"/>
                                    <a:gd name="T14" fmla="*/ 279 w 280"/>
                                    <a:gd name="T15" fmla="*/ 1294 h 309"/>
                                    <a:gd name="T16" fmla="*/ 278 w 280"/>
                                    <a:gd name="T17" fmla="*/ 1279 h 309"/>
                                    <a:gd name="T18" fmla="*/ 276 w 280"/>
                                    <a:gd name="T19" fmla="*/ 1271 h 3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80" h="309">
                                      <a:moveTo>
                                        <a:pt x="276" y="138"/>
                                      </a:moveTo>
                                      <a:lnTo>
                                        <a:pt x="146" y="138"/>
                                      </a:lnTo>
                                      <a:lnTo>
                                        <a:pt x="172" y="144"/>
                                      </a:lnTo>
                                      <a:lnTo>
                                        <a:pt x="184" y="158"/>
                                      </a:lnTo>
                                      <a:lnTo>
                                        <a:pt x="188" y="178"/>
                                      </a:lnTo>
                                      <a:lnTo>
                                        <a:pt x="188" y="308"/>
                                      </a:lnTo>
                                      <a:lnTo>
                                        <a:pt x="279" y="308"/>
                                      </a:lnTo>
                                      <a:lnTo>
                                        <a:pt x="279" y="161"/>
                                      </a:lnTo>
                                      <a:lnTo>
                                        <a:pt x="278" y="146"/>
                                      </a:lnTo>
                                      <a:lnTo>
                                        <a:pt x="276" y="1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81"/>
                              <wps:cNvSpPr>
                                <a:spLocks/>
                              </wps:cNvSpPr>
                              <wps:spPr bwMode="auto">
                                <a:xfrm>
                                  <a:off x="2838" y="1133"/>
                                  <a:ext cx="280" cy="309"/>
                                </a:xfrm>
                                <a:custGeom>
                                  <a:avLst/>
                                  <a:gdLst>
                                    <a:gd name="T0" fmla="*/ 164 w 280"/>
                                    <a:gd name="T1" fmla="*/ 1211 h 309"/>
                                    <a:gd name="T2" fmla="*/ 143 w 280"/>
                                    <a:gd name="T3" fmla="*/ 1216 h 309"/>
                                    <a:gd name="T4" fmla="*/ 122 w 280"/>
                                    <a:gd name="T5" fmla="*/ 1223 h 309"/>
                                    <a:gd name="T6" fmla="*/ 105 w 280"/>
                                    <a:gd name="T7" fmla="*/ 1234 h 309"/>
                                    <a:gd name="T8" fmla="*/ 93 w 280"/>
                                    <a:gd name="T9" fmla="*/ 1248 h 309"/>
                                    <a:gd name="T10" fmla="*/ 267 w 280"/>
                                    <a:gd name="T11" fmla="*/ 1248 h 309"/>
                                    <a:gd name="T12" fmla="*/ 203 w 280"/>
                                    <a:gd name="T13" fmla="*/ 1214 h 309"/>
                                    <a:gd name="T14" fmla="*/ 164 w 280"/>
                                    <a:gd name="T15" fmla="*/ 1211 h 309"/>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80" h="309">
                                      <a:moveTo>
                                        <a:pt x="164" y="78"/>
                                      </a:moveTo>
                                      <a:lnTo>
                                        <a:pt x="143" y="83"/>
                                      </a:lnTo>
                                      <a:lnTo>
                                        <a:pt x="122" y="90"/>
                                      </a:lnTo>
                                      <a:lnTo>
                                        <a:pt x="105" y="101"/>
                                      </a:lnTo>
                                      <a:lnTo>
                                        <a:pt x="93" y="115"/>
                                      </a:lnTo>
                                      <a:lnTo>
                                        <a:pt x="267" y="115"/>
                                      </a:lnTo>
                                      <a:lnTo>
                                        <a:pt x="203" y="81"/>
                                      </a:lnTo>
                                      <a:lnTo>
                                        <a:pt x="164" y="7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cNvPr id="63" name="Group 28"/>
                          <wpg:cNvGrpSpPr>
                            <a:grpSpLocks/>
                          </wpg:cNvGrpSpPr>
                          <wpg:grpSpPr bwMode="auto">
                            <a:xfrm>
                              <a:off x="3225" y="591"/>
                              <a:ext cx="2104" cy="966"/>
                              <a:chOff x="3225" y="591"/>
                              <a:chExt cx="2104" cy="966"/>
                            </a:xfrm>
                          </wpg:grpSpPr>
                          <wpg:grpSp>
                            <wpg:cNvPr id="64" name="Group 77"/>
                            <wpg:cNvGrpSpPr>
                              <a:grpSpLocks/>
                            </wpg:cNvGrpSpPr>
                            <wpg:grpSpPr bwMode="auto">
                              <a:xfrm>
                                <a:off x="3606" y="1160"/>
                                <a:ext cx="333" cy="289"/>
                                <a:chOff x="3606" y="1160"/>
                                <a:chExt cx="333" cy="289"/>
                              </a:xfrm>
                            </wpg:grpSpPr>
                            <wps:wsp>
                              <wps:cNvPr id="65" name="Freeform 78"/>
                              <wps:cNvSpPr>
                                <a:spLocks/>
                              </wps:cNvSpPr>
                              <wps:spPr bwMode="auto">
                                <a:xfrm>
                                  <a:off x="3606" y="1160"/>
                                  <a:ext cx="333" cy="289"/>
                                </a:xfrm>
                                <a:custGeom>
                                  <a:avLst/>
                                  <a:gdLst>
                                    <a:gd name="T0" fmla="*/ 242 w 333"/>
                                    <a:gd name="T1" fmla="*/ 1265 h 289"/>
                                    <a:gd name="T2" fmla="*/ 235 w 333"/>
                                    <a:gd name="T3" fmla="*/ 1247 h 289"/>
                                    <a:gd name="T4" fmla="*/ 220 w 333"/>
                                    <a:gd name="T5" fmla="*/ 1234 h 289"/>
                                    <a:gd name="T6" fmla="*/ 200 w 333"/>
                                    <a:gd name="T7" fmla="*/ 1226 h 289"/>
                                    <a:gd name="T8" fmla="*/ 175 w 333"/>
                                    <a:gd name="T9" fmla="*/ 1223 h 289"/>
                                    <a:gd name="T10" fmla="*/ 147 w 333"/>
                                    <a:gd name="T11" fmla="*/ 1226 h 289"/>
                                    <a:gd name="T12" fmla="*/ 125 w 333"/>
                                    <a:gd name="T13" fmla="*/ 1235 h 289"/>
                                    <a:gd name="T14" fmla="*/ 109 w 333"/>
                                    <a:gd name="T15" fmla="*/ 1249 h 289"/>
                                    <a:gd name="T16" fmla="*/ 98 w 333"/>
                                    <a:gd name="T17" fmla="*/ 1267 h 289"/>
                                    <a:gd name="T18" fmla="*/ 93 w 333"/>
                                    <a:gd name="T19" fmla="*/ 1287 h 289"/>
                                    <a:gd name="T20" fmla="*/ 94 w 333"/>
                                    <a:gd name="T21" fmla="*/ 1313 h 289"/>
                                    <a:gd name="T22" fmla="*/ 119 w 333"/>
                                    <a:gd name="T23" fmla="*/ 1371 h 289"/>
                                    <a:gd name="T24" fmla="*/ 158 w 333"/>
                                    <a:gd name="T25" fmla="*/ 1387 h 289"/>
                                    <a:gd name="T26" fmla="*/ 189 w 333"/>
                                    <a:gd name="T27" fmla="*/ 1385 h 289"/>
                                    <a:gd name="T28" fmla="*/ 212 w 333"/>
                                    <a:gd name="T29" fmla="*/ 1378 h 289"/>
                                    <a:gd name="T30" fmla="*/ 228 w 333"/>
                                    <a:gd name="T31" fmla="*/ 1368 h 289"/>
                                    <a:gd name="T32" fmla="*/ 238 w 333"/>
                                    <a:gd name="T33" fmla="*/ 1353 h 289"/>
                                    <a:gd name="T34" fmla="*/ 333 w 333"/>
                                    <a:gd name="T35" fmla="*/ 1336 h 289"/>
                                    <a:gd name="T36" fmla="*/ 312 w 333"/>
                                    <a:gd name="T37" fmla="*/ 1394 h 289"/>
                                    <a:gd name="T38" fmla="*/ 264 w 333"/>
                                    <a:gd name="T39" fmla="*/ 1432 h 289"/>
                                    <a:gd name="T40" fmla="*/ 194 w 333"/>
                                    <a:gd name="T41" fmla="*/ 1449 h 289"/>
                                    <a:gd name="T42" fmla="*/ 164 w 333"/>
                                    <a:gd name="T43" fmla="*/ 1448 h 289"/>
                                    <a:gd name="T44" fmla="*/ 89 w 333"/>
                                    <a:gd name="T45" fmla="*/ 1431 h 289"/>
                                    <a:gd name="T46" fmla="*/ 36 w 333"/>
                                    <a:gd name="T47" fmla="*/ 1395 h 289"/>
                                    <a:gd name="T48" fmla="*/ 2 w 333"/>
                                    <a:gd name="T49" fmla="*/ 1327 h 289"/>
                                    <a:gd name="T50" fmla="*/ 0 w 333"/>
                                    <a:gd name="T51" fmla="*/ 1308 h 289"/>
                                    <a:gd name="T52" fmla="*/ 2 w 333"/>
                                    <a:gd name="T53" fmla="*/ 1286 h 289"/>
                                    <a:gd name="T54" fmla="*/ 24 w 333"/>
                                    <a:gd name="T55" fmla="*/ 1229 h 289"/>
                                    <a:gd name="T56" fmla="*/ 71 w 333"/>
                                    <a:gd name="T57" fmla="*/ 1186 h 289"/>
                                    <a:gd name="T58" fmla="*/ 137 w 333"/>
                                    <a:gd name="T59" fmla="*/ 1163 h 289"/>
                                    <a:gd name="T60" fmla="*/ 163 w 333"/>
                                    <a:gd name="T61" fmla="*/ 1160 h 289"/>
                                    <a:gd name="T62" fmla="*/ 189 w 333"/>
                                    <a:gd name="T63" fmla="*/ 1162 h 289"/>
                                    <a:gd name="T64" fmla="*/ 259 w 333"/>
                                    <a:gd name="T65" fmla="*/ 1178 h 289"/>
                                    <a:gd name="T66" fmla="*/ 311 w 333"/>
                                    <a:gd name="T67" fmla="*/ 1213 h 289"/>
                                    <a:gd name="T68" fmla="*/ 242 w 333"/>
                                    <a:gd name="T69" fmla="*/ 1265 h 289"/>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3" h="289">
                                      <a:moveTo>
                                        <a:pt x="242" y="105"/>
                                      </a:moveTo>
                                      <a:lnTo>
                                        <a:pt x="235" y="87"/>
                                      </a:lnTo>
                                      <a:lnTo>
                                        <a:pt x="220" y="74"/>
                                      </a:lnTo>
                                      <a:lnTo>
                                        <a:pt x="200" y="66"/>
                                      </a:lnTo>
                                      <a:lnTo>
                                        <a:pt x="175" y="63"/>
                                      </a:lnTo>
                                      <a:lnTo>
                                        <a:pt x="147" y="66"/>
                                      </a:lnTo>
                                      <a:lnTo>
                                        <a:pt x="125" y="75"/>
                                      </a:lnTo>
                                      <a:lnTo>
                                        <a:pt x="109" y="89"/>
                                      </a:lnTo>
                                      <a:lnTo>
                                        <a:pt x="98" y="107"/>
                                      </a:lnTo>
                                      <a:lnTo>
                                        <a:pt x="93" y="127"/>
                                      </a:lnTo>
                                      <a:lnTo>
                                        <a:pt x="94" y="153"/>
                                      </a:lnTo>
                                      <a:lnTo>
                                        <a:pt x="119" y="211"/>
                                      </a:lnTo>
                                      <a:lnTo>
                                        <a:pt x="158" y="227"/>
                                      </a:lnTo>
                                      <a:lnTo>
                                        <a:pt x="189" y="225"/>
                                      </a:lnTo>
                                      <a:lnTo>
                                        <a:pt x="212" y="218"/>
                                      </a:lnTo>
                                      <a:lnTo>
                                        <a:pt x="228" y="208"/>
                                      </a:lnTo>
                                      <a:lnTo>
                                        <a:pt x="238" y="193"/>
                                      </a:lnTo>
                                      <a:lnTo>
                                        <a:pt x="333" y="176"/>
                                      </a:lnTo>
                                      <a:lnTo>
                                        <a:pt x="312" y="234"/>
                                      </a:lnTo>
                                      <a:lnTo>
                                        <a:pt x="264" y="272"/>
                                      </a:lnTo>
                                      <a:lnTo>
                                        <a:pt x="194" y="289"/>
                                      </a:lnTo>
                                      <a:lnTo>
                                        <a:pt x="164" y="288"/>
                                      </a:lnTo>
                                      <a:lnTo>
                                        <a:pt x="89" y="271"/>
                                      </a:lnTo>
                                      <a:lnTo>
                                        <a:pt x="36" y="235"/>
                                      </a:lnTo>
                                      <a:lnTo>
                                        <a:pt x="2" y="167"/>
                                      </a:lnTo>
                                      <a:lnTo>
                                        <a:pt x="0" y="148"/>
                                      </a:lnTo>
                                      <a:lnTo>
                                        <a:pt x="2" y="126"/>
                                      </a:lnTo>
                                      <a:lnTo>
                                        <a:pt x="24" y="69"/>
                                      </a:lnTo>
                                      <a:lnTo>
                                        <a:pt x="71" y="26"/>
                                      </a:lnTo>
                                      <a:lnTo>
                                        <a:pt x="137" y="3"/>
                                      </a:lnTo>
                                      <a:lnTo>
                                        <a:pt x="163" y="0"/>
                                      </a:lnTo>
                                      <a:lnTo>
                                        <a:pt x="189" y="2"/>
                                      </a:lnTo>
                                      <a:lnTo>
                                        <a:pt x="259" y="18"/>
                                      </a:lnTo>
                                      <a:lnTo>
                                        <a:pt x="311" y="53"/>
                                      </a:lnTo>
                                      <a:lnTo>
                                        <a:pt x="242" y="105"/>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75"/>
                            <wpg:cNvGrpSpPr>
                              <a:grpSpLocks/>
                            </wpg:cNvGrpSpPr>
                            <wpg:grpSpPr bwMode="auto">
                              <a:xfrm>
                                <a:off x="4041" y="1288"/>
                                <a:ext cx="100" cy="112"/>
                                <a:chOff x="4041" y="1288"/>
                                <a:chExt cx="100" cy="112"/>
                              </a:xfrm>
                            </wpg:grpSpPr>
                            <wps:wsp>
                              <wps:cNvPr id="67" name="Freeform 76"/>
                              <wps:cNvSpPr>
                                <a:spLocks/>
                              </wps:cNvSpPr>
                              <wps:spPr bwMode="auto">
                                <a:xfrm>
                                  <a:off x="4041" y="1288"/>
                                  <a:ext cx="100" cy="112"/>
                                </a:xfrm>
                                <a:custGeom>
                                  <a:avLst/>
                                  <a:gdLst>
                                    <a:gd name="T0" fmla="*/ 50 w 100"/>
                                    <a:gd name="T1" fmla="*/ 1400 h 112"/>
                                    <a:gd name="T2" fmla="*/ 76 w 100"/>
                                    <a:gd name="T3" fmla="*/ 1394 h 112"/>
                                    <a:gd name="T4" fmla="*/ 91 w 100"/>
                                    <a:gd name="T5" fmla="*/ 1379 h 112"/>
                                    <a:gd name="T6" fmla="*/ 99 w 100"/>
                                    <a:gd name="T7" fmla="*/ 1360 h 112"/>
                                    <a:gd name="T8" fmla="*/ 98 w 100"/>
                                    <a:gd name="T9" fmla="*/ 1333 h 112"/>
                                    <a:gd name="T10" fmla="*/ 92 w 100"/>
                                    <a:gd name="T11" fmla="*/ 1312 h 112"/>
                                    <a:gd name="T12" fmla="*/ 80 w 100"/>
                                    <a:gd name="T13" fmla="*/ 1296 h 112"/>
                                    <a:gd name="T14" fmla="*/ 62 w 100"/>
                                    <a:gd name="T15" fmla="*/ 1288 h 112"/>
                                    <a:gd name="T16" fmla="*/ 32 w 100"/>
                                    <a:gd name="T17" fmla="*/ 1292 h 112"/>
                                    <a:gd name="T18" fmla="*/ 14 w 100"/>
                                    <a:gd name="T19" fmla="*/ 1304 h 112"/>
                                    <a:gd name="T20" fmla="*/ 4 w 100"/>
                                    <a:gd name="T21" fmla="*/ 1321 h 112"/>
                                    <a:gd name="T22" fmla="*/ 0 w 100"/>
                                    <a:gd name="T23" fmla="*/ 1339 h 112"/>
                                    <a:gd name="T24" fmla="*/ 3 w 100"/>
                                    <a:gd name="T25" fmla="*/ 1362 h 112"/>
                                    <a:gd name="T26" fmla="*/ 11 w 100"/>
                                    <a:gd name="T27" fmla="*/ 1381 h 112"/>
                                    <a:gd name="T28" fmla="*/ 27 w 100"/>
                                    <a:gd name="T29" fmla="*/ 1395 h 112"/>
                                    <a:gd name="T30" fmla="*/ 50 w 100"/>
                                    <a:gd name="T31" fmla="*/ 1400 h 112"/>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100" h="112">
                                      <a:moveTo>
                                        <a:pt x="50" y="112"/>
                                      </a:moveTo>
                                      <a:lnTo>
                                        <a:pt x="76" y="106"/>
                                      </a:lnTo>
                                      <a:lnTo>
                                        <a:pt x="91" y="91"/>
                                      </a:lnTo>
                                      <a:lnTo>
                                        <a:pt x="99" y="72"/>
                                      </a:lnTo>
                                      <a:lnTo>
                                        <a:pt x="98" y="45"/>
                                      </a:lnTo>
                                      <a:lnTo>
                                        <a:pt x="92" y="24"/>
                                      </a:lnTo>
                                      <a:lnTo>
                                        <a:pt x="80" y="8"/>
                                      </a:lnTo>
                                      <a:lnTo>
                                        <a:pt x="62" y="0"/>
                                      </a:lnTo>
                                      <a:lnTo>
                                        <a:pt x="32" y="4"/>
                                      </a:lnTo>
                                      <a:lnTo>
                                        <a:pt x="14" y="16"/>
                                      </a:lnTo>
                                      <a:lnTo>
                                        <a:pt x="4" y="33"/>
                                      </a:lnTo>
                                      <a:lnTo>
                                        <a:pt x="0" y="51"/>
                                      </a:lnTo>
                                      <a:lnTo>
                                        <a:pt x="3" y="74"/>
                                      </a:lnTo>
                                      <a:lnTo>
                                        <a:pt x="11" y="93"/>
                                      </a:lnTo>
                                      <a:lnTo>
                                        <a:pt x="27" y="107"/>
                                      </a:lnTo>
                                      <a:lnTo>
                                        <a:pt x="50" y="112"/>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73"/>
                            <wpg:cNvGrpSpPr>
                              <a:grpSpLocks/>
                            </wpg:cNvGrpSpPr>
                            <wpg:grpSpPr bwMode="auto">
                              <a:xfrm>
                                <a:off x="3959" y="1236"/>
                                <a:ext cx="266" cy="213"/>
                                <a:chOff x="3959" y="1236"/>
                                <a:chExt cx="266" cy="213"/>
                              </a:xfrm>
                            </wpg:grpSpPr>
                            <wps:wsp>
                              <wps:cNvPr id="69" name="Freeform 74"/>
                              <wps:cNvSpPr>
                                <a:spLocks/>
                              </wps:cNvSpPr>
                              <wps:spPr bwMode="auto">
                                <a:xfrm>
                                  <a:off x="3959" y="1236"/>
                                  <a:ext cx="266" cy="213"/>
                                </a:xfrm>
                                <a:custGeom>
                                  <a:avLst/>
                                  <a:gdLst>
                                    <a:gd name="T0" fmla="*/ 132 w 266"/>
                                    <a:gd name="T1" fmla="*/ 1236 h 213"/>
                                    <a:gd name="T2" fmla="*/ 205 w 266"/>
                                    <a:gd name="T3" fmla="*/ 1252 h 213"/>
                                    <a:gd name="T4" fmla="*/ 252 w 266"/>
                                    <a:gd name="T5" fmla="*/ 1294 h 213"/>
                                    <a:gd name="T6" fmla="*/ 265 w 266"/>
                                    <a:gd name="T7" fmla="*/ 1332 h 213"/>
                                    <a:gd name="T8" fmla="*/ 263 w 266"/>
                                    <a:gd name="T9" fmla="*/ 1355 h 213"/>
                                    <a:gd name="T10" fmla="*/ 235 w 266"/>
                                    <a:gd name="T11" fmla="*/ 1411 h 213"/>
                                    <a:gd name="T12" fmla="*/ 180 w 266"/>
                                    <a:gd name="T13" fmla="*/ 1444 h 213"/>
                                    <a:gd name="T14" fmla="*/ 156 w 266"/>
                                    <a:gd name="T15" fmla="*/ 1449 h 213"/>
                                    <a:gd name="T16" fmla="*/ 126 w 266"/>
                                    <a:gd name="T17" fmla="*/ 1448 h 213"/>
                                    <a:gd name="T18" fmla="*/ 53 w 266"/>
                                    <a:gd name="T19" fmla="*/ 1428 h 213"/>
                                    <a:gd name="T20" fmla="*/ 4 w 266"/>
                                    <a:gd name="T21" fmla="*/ 1372 h 213"/>
                                    <a:gd name="T22" fmla="*/ 0 w 266"/>
                                    <a:gd name="T23" fmla="*/ 1354 h 213"/>
                                    <a:gd name="T24" fmla="*/ 2 w 266"/>
                                    <a:gd name="T25" fmla="*/ 1331 h 213"/>
                                    <a:gd name="T26" fmla="*/ 30 w 266"/>
                                    <a:gd name="T27" fmla="*/ 1275 h 213"/>
                                    <a:gd name="T28" fmla="*/ 86 w 266"/>
                                    <a:gd name="T29" fmla="*/ 1242 h 213"/>
                                    <a:gd name="T30" fmla="*/ 132 w 266"/>
                                    <a:gd name="T31" fmla="*/ 1236 h 213"/>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6" h="213">
                                      <a:moveTo>
                                        <a:pt x="132" y="0"/>
                                      </a:moveTo>
                                      <a:lnTo>
                                        <a:pt x="205" y="16"/>
                                      </a:lnTo>
                                      <a:lnTo>
                                        <a:pt x="252" y="58"/>
                                      </a:lnTo>
                                      <a:lnTo>
                                        <a:pt x="265" y="96"/>
                                      </a:lnTo>
                                      <a:lnTo>
                                        <a:pt x="263" y="119"/>
                                      </a:lnTo>
                                      <a:lnTo>
                                        <a:pt x="235" y="175"/>
                                      </a:lnTo>
                                      <a:lnTo>
                                        <a:pt x="180" y="208"/>
                                      </a:lnTo>
                                      <a:lnTo>
                                        <a:pt x="156" y="213"/>
                                      </a:lnTo>
                                      <a:lnTo>
                                        <a:pt x="126" y="212"/>
                                      </a:lnTo>
                                      <a:lnTo>
                                        <a:pt x="53" y="192"/>
                                      </a:lnTo>
                                      <a:lnTo>
                                        <a:pt x="4" y="136"/>
                                      </a:lnTo>
                                      <a:lnTo>
                                        <a:pt x="0" y="118"/>
                                      </a:lnTo>
                                      <a:lnTo>
                                        <a:pt x="2" y="95"/>
                                      </a:lnTo>
                                      <a:lnTo>
                                        <a:pt x="30" y="39"/>
                                      </a:lnTo>
                                      <a:lnTo>
                                        <a:pt x="86" y="6"/>
                                      </a:lnTo>
                                      <a:lnTo>
                                        <a:pt x="132" y="0"/>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71"/>
                            <wpg:cNvGrpSpPr>
                              <a:grpSpLocks/>
                            </wpg:cNvGrpSpPr>
                            <wpg:grpSpPr bwMode="auto">
                              <a:xfrm>
                                <a:off x="4250" y="1166"/>
                                <a:ext cx="83" cy="279"/>
                                <a:chOff x="4250" y="1166"/>
                                <a:chExt cx="83" cy="279"/>
                              </a:xfrm>
                            </wpg:grpSpPr>
                            <wps:wsp>
                              <wps:cNvPr id="71" name="Freeform 72"/>
                              <wps:cNvSpPr>
                                <a:spLocks/>
                              </wps:cNvSpPr>
                              <wps:spPr bwMode="auto">
                                <a:xfrm>
                                  <a:off x="4250" y="1166"/>
                                  <a:ext cx="83" cy="279"/>
                                </a:xfrm>
                                <a:custGeom>
                                  <a:avLst/>
                                  <a:gdLst>
                                    <a:gd name="T0" fmla="*/ 0 w 83"/>
                                    <a:gd name="T1" fmla="*/ 1166 h 279"/>
                                    <a:gd name="T2" fmla="*/ 82 w 83"/>
                                    <a:gd name="T3" fmla="*/ 1166 h 279"/>
                                    <a:gd name="T4" fmla="*/ 82 w 83"/>
                                    <a:gd name="T5" fmla="*/ 1444 h 279"/>
                                    <a:gd name="T6" fmla="*/ 0 w 83"/>
                                    <a:gd name="T7" fmla="*/ 1444 h 279"/>
                                    <a:gd name="T8" fmla="*/ 0 w 83"/>
                                    <a:gd name="T9" fmla="*/ 1166 h 27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3" h="279">
                                      <a:moveTo>
                                        <a:pt x="0" y="0"/>
                                      </a:moveTo>
                                      <a:lnTo>
                                        <a:pt x="82" y="0"/>
                                      </a:lnTo>
                                      <a:lnTo>
                                        <a:pt x="82" y="278"/>
                                      </a:lnTo>
                                      <a:lnTo>
                                        <a:pt x="0" y="278"/>
                                      </a:lnTo>
                                      <a:lnTo>
                                        <a:pt x="0" y="0"/>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69"/>
                            <wpg:cNvGrpSpPr>
                              <a:grpSpLocks/>
                            </wpg:cNvGrpSpPr>
                            <wpg:grpSpPr bwMode="auto">
                              <a:xfrm>
                                <a:off x="4372" y="1166"/>
                                <a:ext cx="83" cy="279"/>
                                <a:chOff x="4372" y="1166"/>
                                <a:chExt cx="83" cy="279"/>
                              </a:xfrm>
                            </wpg:grpSpPr>
                            <wps:wsp>
                              <wps:cNvPr id="73" name="Freeform 70"/>
                              <wps:cNvSpPr>
                                <a:spLocks/>
                              </wps:cNvSpPr>
                              <wps:spPr bwMode="auto">
                                <a:xfrm>
                                  <a:off x="4372" y="1166"/>
                                  <a:ext cx="83" cy="279"/>
                                </a:xfrm>
                                <a:custGeom>
                                  <a:avLst/>
                                  <a:gdLst>
                                    <a:gd name="T0" fmla="*/ 0 w 83"/>
                                    <a:gd name="T1" fmla="*/ 1166 h 279"/>
                                    <a:gd name="T2" fmla="*/ 83 w 83"/>
                                    <a:gd name="T3" fmla="*/ 1166 h 279"/>
                                    <a:gd name="T4" fmla="*/ 83 w 83"/>
                                    <a:gd name="T5" fmla="*/ 1444 h 279"/>
                                    <a:gd name="T6" fmla="*/ 0 w 83"/>
                                    <a:gd name="T7" fmla="*/ 1444 h 279"/>
                                    <a:gd name="T8" fmla="*/ 0 w 83"/>
                                    <a:gd name="T9" fmla="*/ 1166 h 27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3" h="279">
                                      <a:moveTo>
                                        <a:pt x="0" y="0"/>
                                      </a:moveTo>
                                      <a:lnTo>
                                        <a:pt x="83" y="0"/>
                                      </a:lnTo>
                                      <a:lnTo>
                                        <a:pt x="83" y="278"/>
                                      </a:lnTo>
                                      <a:lnTo>
                                        <a:pt x="0" y="278"/>
                                      </a:lnTo>
                                      <a:lnTo>
                                        <a:pt x="0" y="0"/>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67"/>
                            <wpg:cNvGrpSpPr>
                              <a:grpSpLocks/>
                            </wpg:cNvGrpSpPr>
                            <wpg:grpSpPr bwMode="auto">
                              <a:xfrm>
                                <a:off x="4567" y="1281"/>
                                <a:ext cx="100" cy="42"/>
                                <a:chOff x="4567" y="1281"/>
                                <a:chExt cx="100" cy="42"/>
                              </a:xfrm>
                            </wpg:grpSpPr>
                            <wps:wsp>
                              <wps:cNvPr id="75" name="Freeform 68"/>
                              <wps:cNvSpPr>
                                <a:spLocks/>
                              </wps:cNvSpPr>
                              <wps:spPr bwMode="auto">
                                <a:xfrm>
                                  <a:off x="4567" y="1281"/>
                                  <a:ext cx="100" cy="42"/>
                                </a:xfrm>
                                <a:custGeom>
                                  <a:avLst/>
                                  <a:gdLst>
                                    <a:gd name="T0" fmla="*/ 99 w 100"/>
                                    <a:gd name="T1" fmla="*/ 1322 h 42"/>
                                    <a:gd name="T2" fmla="*/ 92 w 100"/>
                                    <a:gd name="T3" fmla="*/ 1303 h 42"/>
                                    <a:gd name="T4" fmla="*/ 77 w 100"/>
                                    <a:gd name="T5" fmla="*/ 1288 h 42"/>
                                    <a:gd name="T6" fmla="*/ 55 w 100"/>
                                    <a:gd name="T7" fmla="*/ 1281 h 42"/>
                                    <a:gd name="T8" fmla="*/ 30 w 100"/>
                                    <a:gd name="T9" fmla="*/ 1285 h 42"/>
                                    <a:gd name="T10" fmla="*/ 11 w 100"/>
                                    <a:gd name="T11" fmla="*/ 1295 h 42"/>
                                    <a:gd name="T12" fmla="*/ 0 w 100"/>
                                    <a:gd name="T13" fmla="*/ 1311 h 42"/>
                                    <a:gd name="T14" fmla="*/ 99 w 100"/>
                                    <a:gd name="T15" fmla="*/ 1322 h 4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0" h="42">
                                      <a:moveTo>
                                        <a:pt x="99" y="41"/>
                                      </a:moveTo>
                                      <a:lnTo>
                                        <a:pt x="92" y="22"/>
                                      </a:lnTo>
                                      <a:lnTo>
                                        <a:pt x="77" y="7"/>
                                      </a:lnTo>
                                      <a:lnTo>
                                        <a:pt x="55" y="0"/>
                                      </a:lnTo>
                                      <a:lnTo>
                                        <a:pt x="30" y="4"/>
                                      </a:lnTo>
                                      <a:lnTo>
                                        <a:pt x="11" y="14"/>
                                      </a:lnTo>
                                      <a:lnTo>
                                        <a:pt x="0" y="30"/>
                                      </a:lnTo>
                                      <a:lnTo>
                                        <a:pt x="99" y="41"/>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65"/>
                            <wpg:cNvGrpSpPr>
                              <a:grpSpLocks/>
                            </wpg:cNvGrpSpPr>
                            <wpg:grpSpPr bwMode="auto">
                              <a:xfrm>
                                <a:off x="4482" y="1236"/>
                                <a:ext cx="267" cy="214"/>
                                <a:chOff x="4482" y="1236"/>
                                <a:chExt cx="267" cy="214"/>
                              </a:xfrm>
                            </wpg:grpSpPr>
                            <wps:wsp>
                              <wps:cNvPr id="77" name="Freeform 66"/>
                              <wps:cNvSpPr>
                                <a:spLocks/>
                              </wps:cNvSpPr>
                              <wps:spPr bwMode="auto">
                                <a:xfrm>
                                  <a:off x="4482" y="1236"/>
                                  <a:ext cx="267" cy="214"/>
                                </a:xfrm>
                                <a:custGeom>
                                  <a:avLst/>
                                  <a:gdLst>
                                    <a:gd name="T0" fmla="*/ 81 w 267"/>
                                    <a:gd name="T1" fmla="*/ 1359 h 214"/>
                                    <a:gd name="T2" fmla="*/ 86 w 267"/>
                                    <a:gd name="T3" fmla="*/ 1380 h 214"/>
                                    <a:gd name="T4" fmla="*/ 99 w 267"/>
                                    <a:gd name="T5" fmla="*/ 1395 h 214"/>
                                    <a:gd name="T6" fmla="*/ 120 w 267"/>
                                    <a:gd name="T7" fmla="*/ 1404 h 214"/>
                                    <a:gd name="T8" fmla="*/ 148 w 267"/>
                                    <a:gd name="T9" fmla="*/ 1403 h 214"/>
                                    <a:gd name="T10" fmla="*/ 168 w 267"/>
                                    <a:gd name="T11" fmla="*/ 1398 h 214"/>
                                    <a:gd name="T12" fmla="*/ 181 w 267"/>
                                    <a:gd name="T13" fmla="*/ 1388 h 214"/>
                                    <a:gd name="T14" fmla="*/ 262 w 267"/>
                                    <a:gd name="T15" fmla="*/ 1383 h 214"/>
                                    <a:gd name="T16" fmla="*/ 206 w 267"/>
                                    <a:gd name="T17" fmla="*/ 1438 h 214"/>
                                    <a:gd name="T18" fmla="*/ 139 w 267"/>
                                    <a:gd name="T19" fmla="*/ 1450 h 214"/>
                                    <a:gd name="T20" fmla="*/ 112 w 267"/>
                                    <a:gd name="T21" fmla="*/ 1449 h 214"/>
                                    <a:gd name="T22" fmla="*/ 44 w 267"/>
                                    <a:gd name="T23" fmla="*/ 1427 h 214"/>
                                    <a:gd name="T24" fmla="*/ 0 w 267"/>
                                    <a:gd name="T25" fmla="*/ 1362 h 214"/>
                                    <a:gd name="T26" fmla="*/ 1 w 267"/>
                                    <a:gd name="T27" fmla="*/ 1337 h 214"/>
                                    <a:gd name="T28" fmla="*/ 29 w 267"/>
                                    <a:gd name="T29" fmla="*/ 1278 h 214"/>
                                    <a:gd name="T30" fmla="*/ 82 w 267"/>
                                    <a:gd name="T31" fmla="*/ 1244 h 214"/>
                                    <a:gd name="T32" fmla="*/ 127 w 267"/>
                                    <a:gd name="T33" fmla="*/ 1236 h 214"/>
                                    <a:gd name="T34" fmla="*/ 156 w 267"/>
                                    <a:gd name="T35" fmla="*/ 1238 h 214"/>
                                    <a:gd name="T36" fmla="*/ 222 w 267"/>
                                    <a:gd name="T37" fmla="*/ 1262 h 214"/>
                                    <a:gd name="T38" fmla="*/ 264 w 267"/>
                                    <a:gd name="T39" fmla="*/ 1326 h 214"/>
                                    <a:gd name="T40" fmla="*/ 267 w 267"/>
                                    <a:gd name="T41" fmla="*/ 1346 h 214"/>
                                    <a:gd name="T42" fmla="*/ 81 w 267"/>
                                    <a:gd name="T43" fmla="*/ 1359 h 214"/>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67" h="214">
                                      <a:moveTo>
                                        <a:pt x="81" y="123"/>
                                      </a:moveTo>
                                      <a:lnTo>
                                        <a:pt x="86" y="144"/>
                                      </a:lnTo>
                                      <a:lnTo>
                                        <a:pt x="99" y="159"/>
                                      </a:lnTo>
                                      <a:lnTo>
                                        <a:pt x="120" y="168"/>
                                      </a:lnTo>
                                      <a:lnTo>
                                        <a:pt x="148" y="167"/>
                                      </a:lnTo>
                                      <a:lnTo>
                                        <a:pt x="168" y="162"/>
                                      </a:lnTo>
                                      <a:lnTo>
                                        <a:pt x="181" y="152"/>
                                      </a:lnTo>
                                      <a:lnTo>
                                        <a:pt x="262" y="147"/>
                                      </a:lnTo>
                                      <a:lnTo>
                                        <a:pt x="206" y="202"/>
                                      </a:lnTo>
                                      <a:lnTo>
                                        <a:pt x="139" y="214"/>
                                      </a:lnTo>
                                      <a:lnTo>
                                        <a:pt x="112" y="213"/>
                                      </a:lnTo>
                                      <a:lnTo>
                                        <a:pt x="44" y="191"/>
                                      </a:lnTo>
                                      <a:lnTo>
                                        <a:pt x="0" y="126"/>
                                      </a:lnTo>
                                      <a:lnTo>
                                        <a:pt x="1" y="101"/>
                                      </a:lnTo>
                                      <a:lnTo>
                                        <a:pt x="29" y="42"/>
                                      </a:lnTo>
                                      <a:lnTo>
                                        <a:pt x="82" y="8"/>
                                      </a:lnTo>
                                      <a:lnTo>
                                        <a:pt x="127" y="0"/>
                                      </a:lnTo>
                                      <a:lnTo>
                                        <a:pt x="156" y="2"/>
                                      </a:lnTo>
                                      <a:lnTo>
                                        <a:pt x="222" y="26"/>
                                      </a:lnTo>
                                      <a:lnTo>
                                        <a:pt x="264" y="90"/>
                                      </a:lnTo>
                                      <a:lnTo>
                                        <a:pt x="267" y="110"/>
                                      </a:lnTo>
                                      <a:lnTo>
                                        <a:pt x="81" y="123"/>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63"/>
                            <wpg:cNvGrpSpPr>
                              <a:grpSpLocks/>
                            </wpg:cNvGrpSpPr>
                            <wpg:grpSpPr bwMode="auto">
                              <a:xfrm>
                                <a:off x="4854" y="1287"/>
                                <a:ext cx="97" cy="96"/>
                                <a:chOff x="4854" y="1287"/>
                                <a:chExt cx="97" cy="96"/>
                              </a:xfrm>
                            </wpg:grpSpPr>
                            <wps:wsp>
                              <wps:cNvPr id="79" name="Freeform 64"/>
                              <wps:cNvSpPr>
                                <a:spLocks/>
                              </wps:cNvSpPr>
                              <wps:spPr bwMode="auto">
                                <a:xfrm>
                                  <a:off x="4854" y="1287"/>
                                  <a:ext cx="97" cy="96"/>
                                </a:xfrm>
                                <a:custGeom>
                                  <a:avLst/>
                                  <a:gdLst>
                                    <a:gd name="T0" fmla="*/ 48 w 97"/>
                                    <a:gd name="T1" fmla="*/ 1287 h 96"/>
                                    <a:gd name="T2" fmla="*/ 22 w 97"/>
                                    <a:gd name="T3" fmla="*/ 1293 h 96"/>
                                    <a:gd name="T4" fmla="*/ 7 w 97"/>
                                    <a:gd name="T5" fmla="*/ 1307 h 96"/>
                                    <a:gd name="T6" fmla="*/ 0 w 97"/>
                                    <a:gd name="T7" fmla="*/ 1327 h 96"/>
                                    <a:gd name="T8" fmla="*/ 3 w 97"/>
                                    <a:gd name="T9" fmla="*/ 1352 h 96"/>
                                    <a:gd name="T10" fmla="*/ 12 w 97"/>
                                    <a:gd name="T11" fmla="*/ 1371 h 96"/>
                                    <a:gd name="T12" fmla="*/ 29 w 97"/>
                                    <a:gd name="T13" fmla="*/ 1382 h 96"/>
                                    <a:gd name="T14" fmla="*/ 61 w 97"/>
                                    <a:gd name="T15" fmla="*/ 1380 h 96"/>
                                    <a:gd name="T16" fmla="*/ 81 w 97"/>
                                    <a:gd name="T17" fmla="*/ 1372 h 96"/>
                                    <a:gd name="T18" fmla="*/ 93 w 97"/>
                                    <a:gd name="T19" fmla="*/ 1359 h 96"/>
                                    <a:gd name="T20" fmla="*/ 97 w 97"/>
                                    <a:gd name="T21" fmla="*/ 1342 h 96"/>
                                    <a:gd name="T22" fmla="*/ 95 w 97"/>
                                    <a:gd name="T23" fmla="*/ 1320 h 96"/>
                                    <a:gd name="T24" fmla="*/ 85 w 97"/>
                                    <a:gd name="T25" fmla="*/ 1301 h 96"/>
                                    <a:gd name="T26" fmla="*/ 67 w 97"/>
                                    <a:gd name="T27" fmla="*/ 1290 h 96"/>
                                    <a:gd name="T28" fmla="*/ 48 w 97"/>
                                    <a:gd name="T29" fmla="*/ 1287 h 9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97" h="96">
                                      <a:moveTo>
                                        <a:pt x="48" y="0"/>
                                      </a:moveTo>
                                      <a:lnTo>
                                        <a:pt x="22" y="6"/>
                                      </a:lnTo>
                                      <a:lnTo>
                                        <a:pt x="7" y="20"/>
                                      </a:lnTo>
                                      <a:lnTo>
                                        <a:pt x="0" y="40"/>
                                      </a:lnTo>
                                      <a:lnTo>
                                        <a:pt x="3" y="65"/>
                                      </a:lnTo>
                                      <a:lnTo>
                                        <a:pt x="12" y="84"/>
                                      </a:lnTo>
                                      <a:lnTo>
                                        <a:pt x="29" y="95"/>
                                      </a:lnTo>
                                      <a:lnTo>
                                        <a:pt x="61" y="93"/>
                                      </a:lnTo>
                                      <a:lnTo>
                                        <a:pt x="81" y="85"/>
                                      </a:lnTo>
                                      <a:lnTo>
                                        <a:pt x="93" y="72"/>
                                      </a:lnTo>
                                      <a:lnTo>
                                        <a:pt x="97" y="55"/>
                                      </a:lnTo>
                                      <a:lnTo>
                                        <a:pt x="95" y="33"/>
                                      </a:lnTo>
                                      <a:lnTo>
                                        <a:pt x="85" y="14"/>
                                      </a:lnTo>
                                      <a:lnTo>
                                        <a:pt x="67" y="3"/>
                                      </a:lnTo>
                                      <a:lnTo>
                                        <a:pt x="48" y="0"/>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61"/>
                            <wpg:cNvGrpSpPr>
                              <a:grpSpLocks/>
                            </wpg:cNvGrpSpPr>
                            <wpg:grpSpPr bwMode="auto">
                              <a:xfrm>
                                <a:off x="4771" y="1237"/>
                                <a:ext cx="260" cy="277"/>
                                <a:chOff x="4771" y="1237"/>
                                <a:chExt cx="260" cy="277"/>
                              </a:xfrm>
                            </wpg:grpSpPr>
                            <wps:wsp>
                              <wps:cNvPr id="81" name="Freeform 62"/>
                              <wps:cNvSpPr>
                                <a:spLocks/>
                              </wps:cNvSpPr>
                              <wps:spPr bwMode="auto">
                                <a:xfrm>
                                  <a:off x="4771" y="1237"/>
                                  <a:ext cx="260" cy="277"/>
                                </a:xfrm>
                                <a:custGeom>
                                  <a:avLst/>
                                  <a:gdLst>
                                    <a:gd name="T0" fmla="*/ 259 w 260"/>
                                    <a:gd name="T1" fmla="*/ 1420 h 277"/>
                                    <a:gd name="T2" fmla="*/ 240 w 260"/>
                                    <a:gd name="T3" fmla="*/ 1481 h 277"/>
                                    <a:gd name="T4" fmla="*/ 169 w 260"/>
                                    <a:gd name="T5" fmla="*/ 1513 h 277"/>
                                    <a:gd name="T6" fmla="*/ 138 w 260"/>
                                    <a:gd name="T7" fmla="*/ 1513 h 277"/>
                                    <a:gd name="T8" fmla="*/ 110 w 260"/>
                                    <a:gd name="T9" fmla="*/ 1512 h 277"/>
                                    <a:gd name="T10" fmla="*/ 46 w 260"/>
                                    <a:gd name="T11" fmla="*/ 1498 h 277"/>
                                    <a:gd name="T12" fmla="*/ 12 w 260"/>
                                    <a:gd name="T13" fmla="*/ 1463 h 277"/>
                                    <a:gd name="T14" fmla="*/ 91 w 260"/>
                                    <a:gd name="T15" fmla="*/ 1451 h 277"/>
                                    <a:gd name="T16" fmla="*/ 93 w 260"/>
                                    <a:gd name="T17" fmla="*/ 1460 h 277"/>
                                    <a:gd name="T18" fmla="*/ 98 w 260"/>
                                    <a:gd name="T19" fmla="*/ 1465 h 277"/>
                                    <a:gd name="T20" fmla="*/ 106 w 260"/>
                                    <a:gd name="T21" fmla="*/ 1468 h 277"/>
                                    <a:gd name="T22" fmla="*/ 113 w 260"/>
                                    <a:gd name="T23" fmla="*/ 1471 h 277"/>
                                    <a:gd name="T24" fmla="*/ 123 w 260"/>
                                    <a:gd name="T25" fmla="*/ 1472 h 277"/>
                                    <a:gd name="T26" fmla="*/ 136 w 260"/>
                                    <a:gd name="T27" fmla="*/ 1472 h 277"/>
                                    <a:gd name="T28" fmla="*/ 163 w 260"/>
                                    <a:gd name="T29" fmla="*/ 1466 h 277"/>
                                    <a:gd name="T30" fmla="*/ 176 w 260"/>
                                    <a:gd name="T31" fmla="*/ 1451 h 277"/>
                                    <a:gd name="T32" fmla="*/ 179 w 260"/>
                                    <a:gd name="T33" fmla="*/ 1430 h 277"/>
                                    <a:gd name="T34" fmla="*/ 179 w 260"/>
                                    <a:gd name="T35" fmla="*/ 1406 h 277"/>
                                    <a:gd name="T36" fmla="*/ 178 w 260"/>
                                    <a:gd name="T37" fmla="*/ 1406 h 277"/>
                                    <a:gd name="T38" fmla="*/ 164 w 260"/>
                                    <a:gd name="T39" fmla="*/ 1420 h 277"/>
                                    <a:gd name="T40" fmla="*/ 146 w 260"/>
                                    <a:gd name="T41" fmla="*/ 1429 h 277"/>
                                    <a:gd name="T42" fmla="*/ 125 w 260"/>
                                    <a:gd name="T43" fmla="*/ 1435 h 277"/>
                                    <a:gd name="T44" fmla="*/ 94 w 260"/>
                                    <a:gd name="T45" fmla="*/ 1433 h 277"/>
                                    <a:gd name="T46" fmla="*/ 68 w 260"/>
                                    <a:gd name="T47" fmla="*/ 1428 h 277"/>
                                    <a:gd name="T48" fmla="*/ 16 w 260"/>
                                    <a:gd name="T49" fmla="*/ 1393 h 277"/>
                                    <a:gd name="T50" fmla="*/ 0 w 260"/>
                                    <a:gd name="T51" fmla="*/ 1337 h 277"/>
                                    <a:gd name="T52" fmla="*/ 2 w 260"/>
                                    <a:gd name="T53" fmla="*/ 1315 h 277"/>
                                    <a:gd name="T54" fmla="*/ 33 w 260"/>
                                    <a:gd name="T55" fmla="*/ 1262 h 277"/>
                                    <a:gd name="T56" fmla="*/ 97 w 260"/>
                                    <a:gd name="T57" fmla="*/ 1237 h 277"/>
                                    <a:gd name="T58" fmla="*/ 124 w 260"/>
                                    <a:gd name="T59" fmla="*/ 1238 h 277"/>
                                    <a:gd name="T60" fmla="*/ 146 w 260"/>
                                    <a:gd name="T61" fmla="*/ 1243 h 277"/>
                                    <a:gd name="T62" fmla="*/ 162 w 260"/>
                                    <a:gd name="T63" fmla="*/ 1251 h 277"/>
                                    <a:gd name="T64" fmla="*/ 175 w 260"/>
                                    <a:gd name="T65" fmla="*/ 1262 h 277"/>
                                    <a:gd name="T66" fmla="*/ 180 w 260"/>
                                    <a:gd name="T67" fmla="*/ 1267 h 277"/>
                                    <a:gd name="T68" fmla="*/ 180 w 260"/>
                                    <a:gd name="T69" fmla="*/ 1242 h 277"/>
                                    <a:gd name="T70" fmla="*/ 259 w 260"/>
                                    <a:gd name="T71" fmla="*/ 1242 h 277"/>
                                    <a:gd name="T72" fmla="*/ 259 w 260"/>
                                    <a:gd name="T73" fmla="*/ 1420 h 27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260" h="277">
                                      <a:moveTo>
                                        <a:pt x="259" y="183"/>
                                      </a:moveTo>
                                      <a:lnTo>
                                        <a:pt x="240" y="244"/>
                                      </a:lnTo>
                                      <a:lnTo>
                                        <a:pt x="169" y="276"/>
                                      </a:lnTo>
                                      <a:lnTo>
                                        <a:pt x="138" y="276"/>
                                      </a:lnTo>
                                      <a:lnTo>
                                        <a:pt x="110" y="275"/>
                                      </a:lnTo>
                                      <a:lnTo>
                                        <a:pt x="46" y="261"/>
                                      </a:lnTo>
                                      <a:lnTo>
                                        <a:pt x="12" y="226"/>
                                      </a:lnTo>
                                      <a:lnTo>
                                        <a:pt x="91" y="214"/>
                                      </a:lnTo>
                                      <a:lnTo>
                                        <a:pt x="93" y="223"/>
                                      </a:lnTo>
                                      <a:lnTo>
                                        <a:pt x="98" y="228"/>
                                      </a:lnTo>
                                      <a:lnTo>
                                        <a:pt x="106" y="231"/>
                                      </a:lnTo>
                                      <a:lnTo>
                                        <a:pt x="113" y="234"/>
                                      </a:lnTo>
                                      <a:lnTo>
                                        <a:pt x="123" y="235"/>
                                      </a:lnTo>
                                      <a:lnTo>
                                        <a:pt x="136" y="235"/>
                                      </a:lnTo>
                                      <a:lnTo>
                                        <a:pt x="163" y="229"/>
                                      </a:lnTo>
                                      <a:lnTo>
                                        <a:pt x="176" y="214"/>
                                      </a:lnTo>
                                      <a:lnTo>
                                        <a:pt x="179" y="193"/>
                                      </a:lnTo>
                                      <a:lnTo>
                                        <a:pt x="179" y="169"/>
                                      </a:lnTo>
                                      <a:lnTo>
                                        <a:pt x="178" y="169"/>
                                      </a:lnTo>
                                      <a:lnTo>
                                        <a:pt x="164" y="183"/>
                                      </a:lnTo>
                                      <a:lnTo>
                                        <a:pt x="146" y="192"/>
                                      </a:lnTo>
                                      <a:lnTo>
                                        <a:pt x="125" y="198"/>
                                      </a:lnTo>
                                      <a:lnTo>
                                        <a:pt x="94" y="196"/>
                                      </a:lnTo>
                                      <a:lnTo>
                                        <a:pt x="68" y="191"/>
                                      </a:lnTo>
                                      <a:lnTo>
                                        <a:pt x="16" y="156"/>
                                      </a:lnTo>
                                      <a:lnTo>
                                        <a:pt x="0" y="100"/>
                                      </a:lnTo>
                                      <a:lnTo>
                                        <a:pt x="2" y="78"/>
                                      </a:lnTo>
                                      <a:lnTo>
                                        <a:pt x="33" y="25"/>
                                      </a:lnTo>
                                      <a:lnTo>
                                        <a:pt x="97" y="0"/>
                                      </a:lnTo>
                                      <a:lnTo>
                                        <a:pt x="124" y="1"/>
                                      </a:lnTo>
                                      <a:lnTo>
                                        <a:pt x="146" y="6"/>
                                      </a:lnTo>
                                      <a:lnTo>
                                        <a:pt x="162" y="14"/>
                                      </a:lnTo>
                                      <a:lnTo>
                                        <a:pt x="175" y="25"/>
                                      </a:lnTo>
                                      <a:lnTo>
                                        <a:pt x="180" y="30"/>
                                      </a:lnTo>
                                      <a:lnTo>
                                        <a:pt x="180" y="5"/>
                                      </a:lnTo>
                                      <a:lnTo>
                                        <a:pt x="259" y="5"/>
                                      </a:lnTo>
                                      <a:lnTo>
                                        <a:pt x="259" y="183"/>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59"/>
                            <wpg:cNvGrpSpPr>
                              <a:grpSpLocks/>
                            </wpg:cNvGrpSpPr>
                            <wpg:grpSpPr bwMode="auto">
                              <a:xfrm>
                                <a:off x="5140" y="1281"/>
                                <a:ext cx="100" cy="42"/>
                                <a:chOff x="5140" y="1281"/>
                                <a:chExt cx="100" cy="42"/>
                              </a:xfrm>
                            </wpg:grpSpPr>
                            <wps:wsp>
                              <wps:cNvPr id="83" name="Freeform 60"/>
                              <wps:cNvSpPr>
                                <a:spLocks/>
                              </wps:cNvSpPr>
                              <wps:spPr bwMode="auto">
                                <a:xfrm>
                                  <a:off x="5140" y="1281"/>
                                  <a:ext cx="100" cy="42"/>
                                </a:xfrm>
                                <a:custGeom>
                                  <a:avLst/>
                                  <a:gdLst>
                                    <a:gd name="T0" fmla="*/ 99 w 100"/>
                                    <a:gd name="T1" fmla="*/ 1322 h 42"/>
                                    <a:gd name="T2" fmla="*/ 93 w 100"/>
                                    <a:gd name="T3" fmla="*/ 1303 h 42"/>
                                    <a:gd name="T4" fmla="*/ 78 w 100"/>
                                    <a:gd name="T5" fmla="*/ 1288 h 42"/>
                                    <a:gd name="T6" fmla="*/ 56 w 100"/>
                                    <a:gd name="T7" fmla="*/ 1281 h 42"/>
                                    <a:gd name="T8" fmla="*/ 30 w 100"/>
                                    <a:gd name="T9" fmla="*/ 1285 h 42"/>
                                    <a:gd name="T10" fmla="*/ 12 w 100"/>
                                    <a:gd name="T11" fmla="*/ 1295 h 42"/>
                                    <a:gd name="T12" fmla="*/ 0 w 100"/>
                                    <a:gd name="T13" fmla="*/ 1311 h 42"/>
                                    <a:gd name="T14" fmla="*/ 99 w 100"/>
                                    <a:gd name="T15" fmla="*/ 1322 h 4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0" h="42">
                                      <a:moveTo>
                                        <a:pt x="99" y="41"/>
                                      </a:moveTo>
                                      <a:lnTo>
                                        <a:pt x="93" y="22"/>
                                      </a:lnTo>
                                      <a:lnTo>
                                        <a:pt x="78" y="7"/>
                                      </a:lnTo>
                                      <a:lnTo>
                                        <a:pt x="56" y="0"/>
                                      </a:lnTo>
                                      <a:lnTo>
                                        <a:pt x="30" y="4"/>
                                      </a:lnTo>
                                      <a:lnTo>
                                        <a:pt x="12" y="14"/>
                                      </a:lnTo>
                                      <a:lnTo>
                                        <a:pt x="0" y="30"/>
                                      </a:lnTo>
                                      <a:lnTo>
                                        <a:pt x="99" y="41"/>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57"/>
                            <wpg:cNvGrpSpPr>
                              <a:grpSpLocks/>
                            </wpg:cNvGrpSpPr>
                            <wpg:grpSpPr bwMode="auto">
                              <a:xfrm>
                                <a:off x="5055" y="1236"/>
                                <a:ext cx="267" cy="214"/>
                                <a:chOff x="5055" y="1236"/>
                                <a:chExt cx="267" cy="214"/>
                              </a:xfrm>
                            </wpg:grpSpPr>
                            <wps:wsp>
                              <wps:cNvPr id="85" name="Freeform 58"/>
                              <wps:cNvSpPr>
                                <a:spLocks/>
                              </wps:cNvSpPr>
                              <wps:spPr bwMode="auto">
                                <a:xfrm>
                                  <a:off x="5055" y="1236"/>
                                  <a:ext cx="267" cy="214"/>
                                </a:xfrm>
                                <a:custGeom>
                                  <a:avLst/>
                                  <a:gdLst>
                                    <a:gd name="T0" fmla="*/ 82 w 267"/>
                                    <a:gd name="T1" fmla="*/ 1359 h 214"/>
                                    <a:gd name="T2" fmla="*/ 87 w 267"/>
                                    <a:gd name="T3" fmla="*/ 1380 h 214"/>
                                    <a:gd name="T4" fmla="*/ 100 w 267"/>
                                    <a:gd name="T5" fmla="*/ 1395 h 214"/>
                                    <a:gd name="T6" fmla="*/ 121 w 267"/>
                                    <a:gd name="T7" fmla="*/ 1404 h 214"/>
                                    <a:gd name="T8" fmla="*/ 149 w 267"/>
                                    <a:gd name="T9" fmla="*/ 1403 h 214"/>
                                    <a:gd name="T10" fmla="*/ 169 w 267"/>
                                    <a:gd name="T11" fmla="*/ 1398 h 214"/>
                                    <a:gd name="T12" fmla="*/ 182 w 267"/>
                                    <a:gd name="T13" fmla="*/ 1388 h 214"/>
                                    <a:gd name="T14" fmla="*/ 263 w 267"/>
                                    <a:gd name="T15" fmla="*/ 1383 h 214"/>
                                    <a:gd name="T16" fmla="*/ 207 w 267"/>
                                    <a:gd name="T17" fmla="*/ 1438 h 214"/>
                                    <a:gd name="T18" fmla="*/ 140 w 267"/>
                                    <a:gd name="T19" fmla="*/ 1450 h 214"/>
                                    <a:gd name="T20" fmla="*/ 112 w 267"/>
                                    <a:gd name="T21" fmla="*/ 1449 h 214"/>
                                    <a:gd name="T22" fmla="*/ 45 w 267"/>
                                    <a:gd name="T23" fmla="*/ 1427 h 214"/>
                                    <a:gd name="T24" fmla="*/ 0 w 267"/>
                                    <a:gd name="T25" fmla="*/ 1362 h 214"/>
                                    <a:gd name="T26" fmla="*/ 2 w 267"/>
                                    <a:gd name="T27" fmla="*/ 1337 h 214"/>
                                    <a:gd name="T28" fmla="*/ 29 w 267"/>
                                    <a:gd name="T29" fmla="*/ 1278 h 214"/>
                                    <a:gd name="T30" fmla="*/ 82 w 267"/>
                                    <a:gd name="T31" fmla="*/ 1244 h 214"/>
                                    <a:gd name="T32" fmla="*/ 127 w 267"/>
                                    <a:gd name="T33" fmla="*/ 1236 h 214"/>
                                    <a:gd name="T34" fmla="*/ 156 w 267"/>
                                    <a:gd name="T35" fmla="*/ 1238 h 214"/>
                                    <a:gd name="T36" fmla="*/ 223 w 267"/>
                                    <a:gd name="T37" fmla="*/ 1262 h 214"/>
                                    <a:gd name="T38" fmla="*/ 265 w 267"/>
                                    <a:gd name="T39" fmla="*/ 1326 h 214"/>
                                    <a:gd name="T40" fmla="*/ 267 w 267"/>
                                    <a:gd name="T41" fmla="*/ 1346 h 214"/>
                                    <a:gd name="T42" fmla="*/ 82 w 267"/>
                                    <a:gd name="T43" fmla="*/ 1359 h 214"/>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67" h="214">
                                      <a:moveTo>
                                        <a:pt x="82" y="123"/>
                                      </a:moveTo>
                                      <a:lnTo>
                                        <a:pt x="87" y="144"/>
                                      </a:lnTo>
                                      <a:lnTo>
                                        <a:pt x="100" y="159"/>
                                      </a:lnTo>
                                      <a:lnTo>
                                        <a:pt x="121" y="168"/>
                                      </a:lnTo>
                                      <a:lnTo>
                                        <a:pt x="149" y="167"/>
                                      </a:lnTo>
                                      <a:lnTo>
                                        <a:pt x="169" y="162"/>
                                      </a:lnTo>
                                      <a:lnTo>
                                        <a:pt x="182" y="152"/>
                                      </a:lnTo>
                                      <a:lnTo>
                                        <a:pt x="263" y="147"/>
                                      </a:lnTo>
                                      <a:lnTo>
                                        <a:pt x="207" y="202"/>
                                      </a:lnTo>
                                      <a:lnTo>
                                        <a:pt x="140" y="214"/>
                                      </a:lnTo>
                                      <a:lnTo>
                                        <a:pt x="112" y="213"/>
                                      </a:lnTo>
                                      <a:lnTo>
                                        <a:pt x="45" y="191"/>
                                      </a:lnTo>
                                      <a:lnTo>
                                        <a:pt x="0" y="126"/>
                                      </a:lnTo>
                                      <a:lnTo>
                                        <a:pt x="2" y="101"/>
                                      </a:lnTo>
                                      <a:lnTo>
                                        <a:pt x="29" y="42"/>
                                      </a:lnTo>
                                      <a:lnTo>
                                        <a:pt x="82" y="8"/>
                                      </a:lnTo>
                                      <a:lnTo>
                                        <a:pt x="127" y="0"/>
                                      </a:lnTo>
                                      <a:lnTo>
                                        <a:pt x="156" y="2"/>
                                      </a:lnTo>
                                      <a:lnTo>
                                        <a:pt x="223" y="26"/>
                                      </a:lnTo>
                                      <a:lnTo>
                                        <a:pt x="265" y="90"/>
                                      </a:lnTo>
                                      <a:lnTo>
                                        <a:pt x="267" y="110"/>
                                      </a:lnTo>
                                      <a:lnTo>
                                        <a:pt x="82" y="123"/>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55"/>
                            <wpg:cNvGrpSpPr>
                              <a:grpSpLocks/>
                            </wpg:cNvGrpSpPr>
                            <wpg:grpSpPr bwMode="auto">
                              <a:xfrm>
                                <a:off x="3256" y="1136"/>
                                <a:ext cx="96" cy="357"/>
                                <a:chOff x="3256" y="1136"/>
                                <a:chExt cx="96" cy="357"/>
                              </a:xfrm>
                            </wpg:grpSpPr>
                            <wps:wsp>
                              <wps:cNvPr id="87" name="Freeform 56"/>
                              <wps:cNvSpPr>
                                <a:spLocks/>
                              </wps:cNvSpPr>
                              <wps:spPr bwMode="auto">
                                <a:xfrm>
                                  <a:off x="3256" y="1136"/>
                                  <a:ext cx="96" cy="357"/>
                                </a:xfrm>
                                <a:custGeom>
                                  <a:avLst/>
                                  <a:gdLst>
                                    <a:gd name="T0" fmla="*/ 0 w 96"/>
                                    <a:gd name="T1" fmla="*/ 1136 h 357"/>
                                    <a:gd name="T2" fmla="*/ 95 w 96"/>
                                    <a:gd name="T3" fmla="*/ 1493 h 357"/>
                                    <a:gd name="T4" fmla="*/ 0 w 96"/>
                                    <a:gd name="T5" fmla="*/ 1493 h 357"/>
                                    <a:gd name="T6" fmla="*/ 0 w 96"/>
                                    <a:gd name="T7" fmla="*/ 1136 h 3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6" h="357">
                                      <a:moveTo>
                                        <a:pt x="0" y="0"/>
                                      </a:moveTo>
                                      <a:lnTo>
                                        <a:pt x="95" y="357"/>
                                      </a:lnTo>
                                      <a:lnTo>
                                        <a:pt x="0" y="357"/>
                                      </a:lnTo>
                                      <a:lnTo>
                                        <a:pt x="0" y="0"/>
                                      </a:lnTo>
                                      <a:close/>
                                    </a:path>
                                  </a:pathLst>
                                </a:custGeom>
                                <a:noFill/>
                                <a:ln w="9144">
                                  <a:solidFill>
                                    <a:srgbClr val="BC9B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53"/>
                            <wpg:cNvGrpSpPr>
                              <a:grpSpLocks/>
                            </wpg:cNvGrpSpPr>
                            <wpg:grpSpPr bwMode="auto">
                              <a:xfrm>
                                <a:off x="3351" y="1136"/>
                                <a:ext cx="95" cy="357"/>
                                <a:chOff x="3351" y="1136"/>
                                <a:chExt cx="95" cy="357"/>
                              </a:xfrm>
                            </wpg:grpSpPr>
                            <wps:wsp>
                              <wps:cNvPr id="89" name="Freeform 54"/>
                              <wps:cNvSpPr>
                                <a:spLocks/>
                              </wps:cNvSpPr>
                              <wps:spPr bwMode="auto">
                                <a:xfrm>
                                  <a:off x="3351" y="1136"/>
                                  <a:ext cx="95" cy="357"/>
                                </a:xfrm>
                                <a:custGeom>
                                  <a:avLst/>
                                  <a:gdLst>
                                    <a:gd name="T0" fmla="*/ 95 w 95"/>
                                    <a:gd name="T1" fmla="*/ 1136 h 357"/>
                                    <a:gd name="T2" fmla="*/ 0 w 95"/>
                                    <a:gd name="T3" fmla="*/ 1493 h 357"/>
                                    <a:gd name="T4" fmla="*/ 95 w 95"/>
                                    <a:gd name="T5" fmla="*/ 1493 h 357"/>
                                    <a:gd name="T6" fmla="*/ 95 w 95"/>
                                    <a:gd name="T7" fmla="*/ 1136 h 3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5" h="357">
                                      <a:moveTo>
                                        <a:pt x="95" y="0"/>
                                      </a:moveTo>
                                      <a:lnTo>
                                        <a:pt x="0" y="357"/>
                                      </a:lnTo>
                                      <a:lnTo>
                                        <a:pt x="95" y="357"/>
                                      </a:lnTo>
                                      <a:lnTo>
                                        <a:pt x="95" y="0"/>
                                      </a:lnTo>
                                      <a:close/>
                                    </a:path>
                                  </a:pathLst>
                                </a:custGeom>
                                <a:noFill/>
                                <a:ln w="9144">
                                  <a:solidFill>
                                    <a:srgbClr val="BC9B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51"/>
                            <wpg:cNvGrpSpPr>
                              <a:grpSpLocks/>
                            </wpg:cNvGrpSpPr>
                            <wpg:grpSpPr bwMode="auto">
                              <a:xfrm>
                                <a:off x="3303" y="598"/>
                                <a:ext cx="96" cy="713"/>
                                <a:chOff x="3303" y="598"/>
                                <a:chExt cx="96" cy="713"/>
                              </a:xfrm>
                            </wpg:grpSpPr>
                            <wps:wsp>
                              <wps:cNvPr id="91" name="Freeform 52"/>
                              <wps:cNvSpPr>
                                <a:spLocks/>
                              </wps:cNvSpPr>
                              <wps:spPr bwMode="auto">
                                <a:xfrm>
                                  <a:off x="3303" y="598"/>
                                  <a:ext cx="96" cy="713"/>
                                </a:xfrm>
                                <a:custGeom>
                                  <a:avLst/>
                                  <a:gdLst>
                                    <a:gd name="T0" fmla="*/ 95 w 96"/>
                                    <a:gd name="T1" fmla="*/ 1311 h 713"/>
                                    <a:gd name="T2" fmla="*/ 48 w 96"/>
                                    <a:gd name="T3" fmla="*/ 598 h 713"/>
                                    <a:gd name="T4" fmla="*/ 0 w 96"/>
                                    <a:gd name="T5" fmla="*/ 1311 h 713"/>
                                    <a:gd name="T6" fmla="*/ 0 60000 65536"/>
                                    <a:gd name="T7" fmla="*/ 0 60000 65536"/>
                                    <a:gd name="T8" fmla="*/ 0 60000 65536"/>
                                  </a:gdLst>
                                  <a:ahLst/>
                                  <a:cxnLst>
                                    <a:cxn ang="T6">
                                      <a:pos x="T0" y="T1"/>
                                    </a:cxn>
                                    <a:cxn ang="T7">
                                      <a:pos x="T2" y="T3"/>
                                    </a:cxn>
                                    <a:cxn ang="T8">
                                      <a:pos x="T4" y="T5"/>
                                    </a:cxn>
                                  </a:cxnLst>
                                  <a:rect l="0" t="0" r="r" b="b"/>
                                  <a:pathLst>
                                    <a:path w="96" h="713">
                                      <a:moveTo>
                                        <a:pt x="95" y="713"/>
                                      </a:moveTo>
                                      <a:lnTo>
                                        <a:pt x="48" y="0"/>
                                      </a:lnTo>
                                      <a:lnTo>
                                        <a:pt x="0" y="713"/>
                                      </a:lnTo>
                                    </a:path>
                                  </a:pathLst>
                                </a:custGeom>
                                <a:noFill/>
                                <a:ln w="9144">
                                  <a:solidFill>
                                    <a:srgbClr val="BC9B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49"/>
                            <wpg:cNvGrpSpPr>
                              <a:grpSpLocks/>
                            </wpg:cNvGrpSpPr>
                            <wpg:grpSpPr bwMode="auto">
                              <a:xfrm>
                                <a:off x="3248" y="1532"/>
                                <a:ext cx="205" cy="2"/>
                                <a:chOff x="3248" y="1532"/>
                                <a:chExt cx="205" cy="2"/>
                              </a:xfrm>
                            </wpg:grpSpPr>
                            <wps:wsp>
                              <wps:cNvPr id="93" name="Freeform 50"/>
                              <wps:cNvSpPr>
                                <a:spLocks/>
                              </wps:cNvSpPr>
                              <wps:spPr bwMode="auto">
                                <a:xfrm>
                                  <a:off x="3248" y="1532"/>
                                  <a:ext cx="205" cy="2"/>
                                </a:xfrm>
                                <a:custGeom>
                                  <a:avLst/>
                                  <a:gdLst>
                                    <a:gd name="T0" fmla="*/ 0 w 205"/>
                                    <a:gd name="T1" fmla="*/ 0 h 2"/>
                                    <a:gd name="T2" fmla="*/ 205 w 205"/>
                                    <a:gd name="T3" fmla="*/ 0 h 2"/>
                                    <a:gd name="T4" fmla="*/ 0 60000 65536"/>
                                    <a:gd name="T5" fmla="*/ 0 60000 65536"/>
                                  </a:gdLst>
                                  <a:ahLst/>
                                  <a:cxnLst>
                                    <a:cxn ang="T4">
                                      <a:pos x="T0" y="T1"/>
                                    </a:cxn>
                                    <a:cxn ang="T5">
                                      <a:pos x="T2" y="T3"/>
                                    </a:cxn>
                                  </a:cxnLst>
                                  <a:rect l="0" t="0" r="r" b="b"/>
                                  <a:pathLst>
                                    <a:path w="205" h="2">
                                      <a:moveTo>
                                        <a:pt x="0" y="0"/>
                                      </a:moveTo>
                                      <a:lnTo>
                                        <a:pt x="205" y="0"/>
                                      </a:lnTo>
                                    </a:path>
                                  </a:pathLst>
                                </a:custGeom>
                                <a:noFill/>
                                <a:ln w="29362">
                                  <a:solidFill>
                                    <a:srgbClr val="BC9B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29"/>
                            <wpg:cNvGrpSpPr>
                              <a:grpSpLocks/>
                            </wpg:cNvGrpSpPr>
                            <wpg:grpSpPr bwMode="auto">
                              <a:xfrm>
                                <a:off x="3487" y="1490"/>
                                <a:ext cx="57" cy="57"/>
                                <a:chOff x="3487" y="1490"/>
                                <a:chExt cx="57" cy="57"/>
                              </a:xfrm>
                            </wpg:grpSpPr>
                            <wps:wsp>
                              <wps:cNvPr id="95" name="Freeform 48"/>
                              <wps:cNvSpPr>
                                <a:spLocks/>
                              </wps:cNvSpPr>
                              <wps:spPr bwMode="auto">
                                <a:xfrm>
                                  <a:off x="3487" y="1490"/>
                                  <a:ext cx="57" cy="57"/>
                                </a:xfrm>
                                <a:custGeom>
                                  <a:avLst/>
                                  <a:gdLst>
                                    <a:gd name="T0" fmla="*/ 38 w 57"/>
                                    <a:gd name="T1" fmla="*/ 1542 h 57"/>
                                    <a:gd name="T2" fmla="*/ 18 w 57"/>
                                    <a:gd name="T3" fmla="*/ 1542 h 57"/>
                                    <a:gd name="T4" fmla="*/ 28 w 57"/>
                                    <a:gd name="T5" fmla="*/ 1546 h 57"/>
                                    <a:gd name="T6" fmla="*/ 38 w 57"/>
                                    <a:gd name="T7" fmla="*/ 1542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38" y="52"/>
                                      </a:moveTo>
                                      <a:lnTo>
                                        <a:pt x="18" y="52"/>
                                      </a:lnTo>
                                      <a:lnTo>
                                        <a:pt x="28" y="56"/>
                                      </a:lnTo>
                                      <a:lnTo>
                                        <a:pt x="38" y="5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47"/>
                              <wps:cNvSpPr>
                                <a:spLocks/>
                              </wps:cNvSpPr>
                              <wps:spPr bwMode="auto">
                                <a:xfrm>
                                  <a:off x="3487" y="1490"/>
                                  <a:ext cx="57" cy="57"/>
                                </a:xfrm>
                                <a:custGeom>
                                  <a:avLst/>
                                  <a:gdLst>
                                    <a:gd name="T0" fmla="*/ 12 w 57"/>
                                    <a:gd name="T1" fmla="*/ 1540 h 57"/>
                                    <a:gd name="T2" fmla="*/ 15 w 57"/>
                                    <a:gd name="T3" fmla="*/ 1542 h 57"/>
                                    <a:gd name="T4" fmla="*/ 18 w 57"/>
                                    <a:gd name="T5" fmla="*/ 1542 h 57"/>
                                    <a:gd name="T6" fmla="*/ 12 w 57"/>
                                    <a:gd name="T7" fmla="*/ 1540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12" y="50"/>
                                      </a:moveTo>
                                      <a:lnTo>
                                        <a:pt x="15" y="52"/>
                                      </a:lnTo>
                                      <a:lnTo>
                                        <a:pt x="18" y="52"/>
                                      </a:lnTo>
                                      <a:lnTo>
                                        <a:pt x="12"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6"/>
                              <wps:cNvSpPr>
                                <a:spLocks/>
                              </wps:cNvSpPr>
                              <wps:spPr bwMode="auto">
                                <a:xfrm>
                                  <a:off x="3487" y="1490"/>
                                  <a:ext cx="57" cy="57"/>
                                </a:xfrm>
                                <a:custGeom>
                                  <a:avLst/>
                                  <a:gdLst>
                                    <a:gd name="T0" fmla="*/ 44 w 57"/>
                                    <a:gd name="T1" fmla="*/ 1540 h 57"/>
                                    <a:gd name="T2" fmla="*/ 38 w 57"/>
                                    <a:gd name="T3" fmla="*/ 1542 h 57"/>
                                    <a:gd name="T4" fmla="*/ 42 w 57"/>
                                    <a:gd name="T5" fmla="*/ 1542 h 57"/>
                                    <a:gd name="T6" fmla="*/ 44 w 57"/>
                                    <a:gd name="T7" fmla="*/ 1540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44" y="50"/>
                                      </a:moveTo>
                                      <a:lnTo>
                                        <a:pt x="38" y="52"/>
                                      </a:lnTo>
                                      <a:lnTo>
                                        <a:pt x="42" y="52"/>
                                      </a:lnTo>
                                      <a:lnTo>
                                        <a:pt x="44"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45"/>
                              <wps:cNvSpPr>
                                <a:spLocks/>
                              </wps:cNvSpPr>
                              <wps:spPr bwMode="auto">
                                <a:xfrm>
                                  <a:off x="3487" y="1490"/>
                                  <a:ext cx="57" cy="57"/>
                                </a:xfrm>
                                <a:custGeom>
                                  <a:avLst/>
                                  <a:gdLst>
                                    <a:gd name="T0" fmla="*/ 6 w 57"/>
                                    <a:gd name="T1" fmla="*/ 1534 h 57"/>
                                    <a:gd name="T2" fmla="*/ 8 w 57"/>
                                    <a:gd name="T3" fmla="*/ 1538 h 57"/>
                                    <a:gd name="T4" fmla="*/ 12 w 57"/>
                                    <a:gd name="T5" fmla="*/ 1540 h 57"/>
                                    <a:gd name="T6" fmla="*/ 6 w 57"/>
                                    <a:gd name="T7" fmla="*/ 1534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6" y="44"/>
                                      </a:moveTo>
                                      <a:lnTo>
                                        <a:pt x="8" y="48"/>
                                      </a:lnTo>
                                      <a:lnTo>
                                        <a:pt x="12" y="50"/>
                                      </a:lnTo>
                                      <a:lnTo>
                                        <a:pt x="6" y="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4"/>
                              <wps:cNvSpPr>
                                <a:spLocks/>
                              </wps:cNvSpPr>
                              <wps:spPr bwMode="auto">
                                <a:xfrm>
                                  <a:off x="3487" y="1490"/>
                                  <a:ext cx="57" cy="57"/>
                                </a:xfrm>
                                <a:custGeom>
                                  <a:avLst/>
                                  <a:gdLst>
                                    <a:gd name="T0" fmla="*/ 50 w 57"/>
                                    <a:gd name="T1" fmla="*/ 1534 h 57"/>
                                    <a:gd name="T2" fmla="*/ 44 w 57"/>
                                    <a:gd name="T3" fmla="*/ 1540 h 57"/>
                                    <a:gd name="T4" fmla="*/ 48 w 57"/>
                                    <a:gd name="T5" fmla="*/ 1538 h 57"/>
                                    <a:gd name="T6" fmla="*/ 50 w 57"/>
                                    <a:gd name="T7" fmla="*/ 1534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50" y="44"/>
                                      </a:moveTo>
                                      <a:lnTo>
                                        <a:pt x="44" y="50"/>
                                      </a:lnTo>
                                      <a:lnTo>
                                        <a:pt x="48" y="48"/>
                                      </a:lnTo>
                                      <a:lnTo>
                                        <a:pt x="50" y="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43"/>
                              <wps:cNvSpPr>
                                <a:spLocks/>
                              </wps:cNvSpPr>
                              <wps:spPr bwMode="auto">
                                <a:xfrm>
                                  <a:off x="3487" y="1490"/>
                                  <a:ext cx="57" cy="57"/>
                                </a:xfrm>
                                <a:custGeom>
                                  <a:avLst/>
                                  <a:gdLst>
                                    <a:gd name="T0" fmla="*/ 38 w 57"/>
                                    <a:gd name="T1" fmla="*/ 1502 h 57"/>
                                    <a:gd name="T2" fmla="*/ 18 w 57"/>
                                    <a:gd name="T3" fmla="*/ 1502 h 57"/>
                                    <a:gd name="T4" fmla="*/ 18 w 57"/>
                                    <a:gd name="T5" fmla="*/ 1534 h 57"/>
                                    <a:gd name="T6" fmla="*/ 22 w 57"/>
                                    <a:gd name="T7" fmla="*/ 1534 h 57"/>
                                    <a:gd name="T8" fmla="*/ 22 w 57"/>
                                    <a:gd name="T9" fmla="*/ 1520 h 57"/>
                                    <a:gd name="T10" fmla="*/ 33 w 57"/>
                                    <a:gd name="T11" fmla="*/ 1520 h 57"/>
                                    <a:gd name="T12" fmla="*/ 37 w 57"/>
                                    <a:gd name="T13" fmla="*/ 1519 h 57"/>
                                    <a:gd name="T14" fmla="*/ 41 w 57"/>
                                    <a:gd name="T15" fmla="*/ 1517 h 57"/>
                                    <a:gd name="T16" fmla="*/ 22 w 57"/>
                                    <a:gd name="T17" fmla="*/ 1516 h 57"/>
                                    <a:gd name="T18" fmla="*/ 22 w 57"/>
                                    <a:gd name="T19" fmla="*/ 1505 h 57"/>
                                    <a:gd name="T20" fmla="*/ 41 w 57"/>
                                    <a:gd name="T21" fmla="*/ 1505 h 57"/>
                                    <a:gd name="T22" fmla="*/ 41 w 57"/>
                                    <a:gd name="T23" fmla="*/ 1505 h 57"/>
                                    <a:gd name="T24" fmla="*/ 38 w 57"/>
                                    <a:gd name="T25" fmla="*/ 1502 h 5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57" h="57">
                                      <a:moveTo>
                                        <a:pt x="38" y="12"/>
                                      </a:moveTo>
                                      <a:lnTo>
                                        <a:pt x="18" y="12"/>
                                      </a:lnTo>
                                      <a:lnTo>
                                        <a:pt x="18" y="44"/>
                                      </a:lnTo>
                                      <a:lnTo>
                                        <a:pt x="22" y="44"/>
                                      </a:lnTo>
                                      <a:lnTo>
                                        <a:pt x="22" y="30"/>
                                      </a:lnTo>
                                      <a:lnTo>
                                        <a:pt x="33" y="30"/>
                                      </a:lnTo>
                                      <a:lnTo>
                                        <a:pt x="37" y="29"/>
                                      </a:lnTo>
                                      <a:lnTo>
                                        <a:pt x="41" y="27"/>
                                      </a:lnTo>
                                      <a:lnTo>
                                        <a:pt x="22" y="26"/>
                                      </a:lnTo>
                                      <a:lnTo>
                                        <a:pt x="22" y="15"/>
                                      </a:lnTo>
                                      <a:lnTo>
                                        <a:pt x="41" y="15"/>
                                      </a:lnTo>
                                      <a:lnTo>
                                        <a:pt x="38" y="1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2"/>
                              <wps:cNvSpPr>
                                <a:spLocks/>
                              </wps:cNvSpPr>
                              <wps:spPr bwMode="auto">
                                <a:xfrm>
                                  <a:off x="3487" y="1490"/>
                                  <a:ext cx="57" cy="57"/>
                                </a:xfrm>
                                <a:custGeom>
                                  <a:avLst/>
                                  <a:gdLst>
                                    <a:gd name="T0" fmla="*/ 33 w 57"/>
                                    <a:gd name="T1" fmla="*/ 1520 h 57"/>
                                    <a:gd name="T2" fmla="*/ 29 w 57"/>
                                    <a:gd name="T3" fmla="*/ 1520 h 57"/>
                                    <a:gd name="T4" fmla="*/ 38 w 57"/>
                                    <a:gd name="T5" fmla="*/ 1534 h 57"/>
                                    <a:gd name="T6" fmla="*/ 43 w 57"/>
                                    <a:gd name="T7" fmla="*/ 1534 h 57"/>
                                    <a:gd name="T8" fmla="*/ 33 w 57"/>
                                    <a:gd name="T9" fmla="*/ 1520 h 5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 h="57">
                                      <a:moveTo>
                                        <a:pt x="33" y="30"/>
                                      </a:moveTo>
                                      <a:lnTo>
                                        <a:pt x="29" y="30"/>
                                      </a:lnTo>
                                      <a:lnTo>
                                        <a:pt x="38" y="44"/>
                                      </a:lnTo>
                                      <a:lnTo>
                                        <a:pt x="43" y="44"/>
                                      </a:lnTo>
                                      <a:lnTo>
                                        <a:pt x="33" y="3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
                              <wps:cNvSpPr>
                                <a:spLocks/>
                              </wps:cNvSpPr>
                              <wps:spPr bwMode="auto">
                                <a:xfrm>
                                  <a:off x="3487" y="1490"/>
                                  <a:ext cx="57" cy="57"/>
                                </a:xfrm>
                                <a:custGeom>
                                  <a:avLst/>
                                  <a:gdLst>
                                    <a:gd name="T0" fmla="*/ 4 w 57"/>
                                    <a:gd name="T1" fmla="*/ 1529 h 57"/>
                                    <a:gd name="T2" fmla="*/ 4 w 57"/>
                                    <a:gd name="T3" fmla="*/ 1532 h 57"/>
                                    <a:gd name="T4" fmla="*/ 6 w 57"/>
                                    <a:gd name="T5" fmla="*/ 1534 h 57"/>
                                    <a:gd name="T6" fmla="*/ 4 w 57"/>
                                    <a:gd name="T7" fmla="*/ 1529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4" y="39"/>
                                      </a:moveTo>
                                      <a:lnTo>
                                        <a:pt x="4" y="42"/>
                                      </a:lnTo>
                                      <a:lnTo>
                                        <a:pt x="6" y="44"/>
                                      </a:lnTo>
                                      <a:lnTo>
                                        <a:pt x="4" y="3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0"/>
                              <wps:cNvSpPr>
                                <a:spLocks/>
                              </wps:cNvSpPr>
                              <wps:spPr bwMode="auto">
                                <a:xfrm>
                                  <a:off x="3487" y="1490"/>
                                  <a:ext cx="57" cy="57"/>
                                </a:xfrm>
                                <a:custGeom>
                                  <a:avLst/>
                                  <a:gdLst>
                                    <a:gd name="T0" fmla="*/ 52 w 57"/>
                                    <a:gd name="T1" fmla="*/ 1529 h 57"/>
                                    <a:gd name="T2" fmla="*/ 50 w 57"/>
                                    <a:gd name="T3" fmla="*/ 1534 h 57"/>
                                    <a:gd name="T4" fmla="*/ 52 w 57"/>
                                    <a:gd name="T5" fmla="*/ 1532 h 57"/>
                                    <a:gd name="T6" fmla="*/ 52 w 57"/>
                                    <a:gd name="T7" fmla="*/ 1529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52" y="39"/>
                                      </a:moveTo>
                                      <a:lnTo>
                                        <a:pt x="50" y="44"/>
                                      </a:lnTo>
                                      <a:lnTo>
                                        <a:pt x="52" y="42"/>
                                      </a:lnTo>
                                      <a:lnTo>
                                        <a:pt x="52" y="3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9"/>
                              <wps:cNvSpPr>
                                <a:spLocks/>
                              </wps:cNvSpPr>
                              <wps:spPr bwMode="auto">
                                <a:xfrm>
                                  <a:off x="3487" y="1490"/>
                                  <a:ext cx="57" cy="57"/>
                                </a:xfrm>
                                <a:custGeom>
                                  <a:avLst/>
                                  <a:gdLst>
                                    <a:gd name="T0" fmla="*/ 52 w 57"/>
                                    <a:gd name="T1" fmla="*/ 1507 h 57"/>
                                    <a:gd name="T2" fmla="*/ 52 w 57"/>
                                    <a:gd name="T3" fmla="*/ 1529 h 57"/>
                                    <a:gd name="T4" fmla="*/ 57 w 57"/>
                                    <a:gd name="T5" fmla="*/ 1518 h 57"/>
                                    <a:gd name="T6" fmla="*/ 57 w 57"/>
                                    <a:gd name="T7" fmla="*/ 1518 h 57"/>
                                    <a:gd name="T8" fmla="*/ 52 w 57"/>
                                    <a:gd name="T9" fmla="*/ 1507 h 5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 h="57">
                                      <a:moveTo>
                                        <a:pt x="52" y="17"/>
                                      </a:moveTo>
                                      <a:lnTo>
                                        <a:pt x="52" y="39"/>
                                      </a:lnTo>
                                      <a:lnTo>
                                        <a:pt x="57" y="28"/>
                                      </a:lnTo>
                                      <a:lnTo>
                                        <a:pt x="52" y="1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8"/>
                              <wps:cNvSpPr>
                                <a:spLocks/>
                              </wps:cNvSpPr>
                              <wps:spPr bwMode="auto">
                                <a:xfrm>
                                  <a:off x="3487" y="1490"/>
                                  <a:ext cx="57" cy="57"/>
                                </a:xfrm>
                                <a:custGeom>
                                  <a:avLst/>
                                  <a:gdLst>
                                    <a:gd name="T0" fmla="*/ 4 w 57"/>
                                    <a:gd name="T1" fmla="*/ 1507 h 57"/>
                                    <a:gd name="T2" fmla="*/ 0 w 57"/>
                                    <a:gd name="T3" fmla="*/ 1518 h 57"/>
                                    <a:gd name="T4" fmla="*/ 4 w 57"/>
                                    <a:gd name="T5" fmla="*/ 1529 h 57"/>
                                    <a:gd name="T6" fmla="*/ 4 w 57"/>
                                    <a:gd name="T7" fmla="*/ 1507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4" y="17"/>
                                      </a:moveTo>
                                      <a:lnTo>
                                        <a:pt x="0" y="28"/>
                                      </a:lnTo>
                                      <a:lnTo>
                                        <a:pt x="4" y="39"/>
                                      </a:lnTo>
                                      <a:lnTo>
                                        <a:pt x="4" y="1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7"/>
                              <wps:cNvSpPr>
                                <a:spLocks/>
                              </wps:cNvSpPr>
                              <wps:spPr bwMode="auto">
                                <a:xfrm>
                                  <a:off x="3487" y="1490"/>
                                  <a:ext cx="57" cy="57"/>
                                </a:xfrm>
                                <a:custGeom>
                                  <a:avLst/>
                                  <a:gdLst>
                                    <a:gd name="T0" fmla="*/ 41 w 57"/>
                                    <a:gd name="T1" fmla="*/ 1505 h 57"/>
                                    <a:gd name="T2" fmla="*/ 33 w 57"/>
                                    <a:gd name="T3" fmla="*/ 1505 h 57"/>
                                    <a:gd name="T4" fmla="*/ 37 w 57"/>
                                    <a:gd name="T5" fmla="*/ 1506 h 57"/>
                                    <a:gd name="T6" fmla="*/ 37 w 57"/>
                                    <a:gd name="T7" fmla="*/ 1516 h 57"/>
                                    <a:gd name="T8" fmla="*/ 27 w 57"/>
                                    <a:gd name="T9" fmla="*/ 1516 h 57"/>
                                    <a:gd name="T10" fmla="*/ 41 w 57"/>
                                    <a:gd name="T11" fmla="*/ 1516 h 57"/>
                                    <a:gd name="T12" fmla="*/ 41 w 57"/>
                                    <a:gd name="T13" fmla="*/ 1505 h 5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57" h="57">
                                      <a:moveTo>
                                        <a:pt x="41" y="15"/>
                                      </a:moveTo>
                                      <a:lnTo>
                                        <a:pt x="33" y="15"/>
                                      </a:lnTo>
                                      <a:lnTo>
                                        <a:pt x="37" y="16"/>
                                      </a:lnTo>
                                      <a:lnTo>
                                        <a:pt x="37" y="26"/>
                                      </a:lnTo>
                                      <a:lnTo>
                                        <a:pt x="27" y="26"/>
                                      </a:lnTo>
                                      <a:lnTo>
                                        <a:pt x="41" y="26"/>
                                      </a:lnTo>
                                      <a:lnTo>
                                        <a:pt x="41" y="1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6"/>
                              <wps:cNvSpPr>
                                <a:spLocks/>
                              </wps:cNvSpPr>
                              <wps:spPr bwMode="auto">
                                <a:xfrm>
                                  <a:off x="3487" y="1490"/>
                                  <a:ext cx="57" cy="57"/>
                                </a:xfrm>
                                <a:custGeom>
                                  <a:avLst/>
                                  <a:gdLst>
                                    <a:gd name="T0" fmla="*/ 6 w 57"/>
                                    <a:gd name="T1" fmla="*/ 1503 h 57"/>
                                    <a:gd name="T2" fmla="*/ 4 w 57"/>
                                    <a:gd name="T3" fmla="*/ 1505 h 57"/>
                                    <a:gd name="T4" fmla="*/ 4 w 57"/>
                                    <a:gd name="T5" fmla="*/ 1507 h 57"/>
                                    <a:gd name="T6" fmla="*/ 6 w 57"/>
                                    <a:gd name="T7" fmla="*/ 1503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6" y="13"/>
                                      </a:moveTo>
                                      <a:lnTo>
                                        <a:pt x="4" y="15"/>
                                      </a:lnTo>
                                      <a:lnTo>
                                        <a:pt x="4" y="17"/>
                                      </a:lnTo>
                                      <a:lnTo>
                                        <a:pt x="6" y="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5"/>
                              <wps:cNvSpPr>
                                <a:spLocks/>
                              </wps:cNvSpPr>
                              <wps:spPr bwMode="auto">
                                <a:xfrm>
                                  <a:off x="3487" y="1490"/>
                                  <a:ext cx="57" cy="57"/>
                                </a:xfrm>
                                <a:custGeom>
                                  <a:avLst/>
                                  <a:gdLst>
                                    <a:gd name="T0" fmla="*/ 50 w 57"/>
                                    <a:gd name="T1" fmla="*/ 1503 h 57"/>
                                    <a:gd name="T2" fmla="*/ 52 w 57"/>
                                    <a:gd name="T3" fmla="*/ 1507 h 57"/>
                                    <a:gd name="T4" fmla="*/ 52 w 57"/>
                                    <a:gd name="T5" fmla="*/ 1505 h 57"/>
                                    <a:gd name="T6" fmla="*/ 50 w 57"/>
                                    <a:gd name="T7" fmla="*/ 1503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50" y="13"/>
                                      </a:moveTo>
                                      <a:lnTo>
                                        <a:pt x="52" y="17"/>
                                      </a:lnTo>
                                      <a:lnTo>
                                        <a:pt x="52" y="15"/>
                                      </a:lnTo>
                                      <a:lnTo>
                                        <a:pt x="50" y="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4"/>
                              <wps:cNvSpPr>
                                <a:spLocks/>
                              </wps:cNvSpPr>
                              <wps:spPr bwMode="auto">
                                <a:xfrm>
                                  <a:off x="3487" y="1490"/>
                                  <a:ext cx="57" cy="57"/>
                                </a:xfrm>
                                <a:custGeom>
                                  <a:avLst/>
                                  <a:gdLst>
                                    <a:gd name="T0" fmla="*/ 12 w 57"/>
                                    <a:gd name="T1" fmla="*/ 1496 h 57"/>
                                    <a:gd name="T2" fmla="*/ 8 w 57"/>
                                    <a:gd name="T3" fmla="*/ 1498 h 57"/>
                                    <a:gd name="T4" fmla="*/ 6 w 57"/>
                                    <a:gd name="T5" fmla="*/ 1503 h 57"/>
                                    <a:gd name="T6" fmla="*/ 12 w 57"/>
                                    <a:gd name="T7" fmla="*/ 1496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12" y="6"/>
                                      </a:moveTo>
                                      <a:lnTo>
                                        <a:pt x="8" y="8"/>
                                      </a:lnTo>
                                      <a:lnTo>
                                        <a:pt x="6" y="13"/>
                                      </a:lnTo>
                                      <a:lnTo>
                                        <a:pt x="12"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3"/>
                              <wps:cNvSpPr>
                                <a:spLocks/>
                              </wps:cNvSpPr>
                              <wps:spPr bwMode="auto">
                                <a:xfrm>
                                  <a:off x="3487" y="1490"/>
                                  <a:ext cx="57" cy="57"/>
                                </a:xfrm>
                                <a:custGeom>
                                  <a:avLst/>
                                  <a:gdLst>
                                    <a:gd name="T0" fmla="*/ 44 w 57"/>
                                    <a:gd name="T1" fmla="*/ 1496 h 57"/>
                                    <a:gd name="T2" fmla="*/ 50 w 57"/>
                                    <a:gd name="T3" fmla="*/ 1503 h 57"/>
                                    <a:gd name="T4" fmla="*/ 48 w 57"/>
                                    <a:gd name="T5" fmla="*/ 1498 h 57"/>
                                    <a:gd name="T6" fmla="*/ 44 w 57"/>
                                    <a:gd name="T7" fmla="*/ 1496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44" y="6"/>
                                      </a:moveTo>
                                      <a:lnTo>
                                        <a:pt x="50" y="13"/>
                                      </a:lnTo>
                                      <a:lnTo>
                                        <a:pt x="48" y="8"/>
                                      </a:lnTo>
                                      <a:lnTo>
                                        <a:pt x="44"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2"/>
                              <wps:cNvSpPr>
                                <a:spLocks/>
                              </wps:cNvSpPr>
                              <wps:spPr bwMode="auto">
                                <a:xfrm>
                                  <a:off x="3487" y="1490"/>
                                  <a:ext cx="57" cy="57"/>
                                </a:xfrm>
                                <a:custGeom>
                                  <a:avLst/>
                                  <a:gdLst>
                                    <a:gd name="T0" fmla="*/ 18 w 57"/>
                                    <a:gd name="T1" fmla="*/ 1494 h 57"/>
                                    <a:gd name="T2" fmla="*/ 15 w 57"/>
                                    <a:gd name="T3" fmla="*/ 1494 h 57"/>
                                    <a:gd name="T4" fmla="*/ 12 w 57"/>
                                    <a:gd name="T5" fmla="*/ 1496 h 57"/>
                                    <a:gd name="T6" fmla="*/ 18 w 57"/>
                                    <a:gd name="T7" fmla="*/ 1494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18" y="4"/>
                                      </a:moveTo>
                                      <a:lnTo>
                                        <a:pt x="15" y="4"/>
                                      </a:lnTo>
                                      <a:lnTo>
                                        <a:pt x="12" y="6"/>
                                      </a:lnTo>
                                      <a:lnTo>
                                        <a:pt x="18" y="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1"/>
                              <wps:cNvSpPr>
                                <a:spLocks/>
                              </wps:cNvSpPr>
                              <wps:spPr bwMode="auto">
                                <a:xfrm>
                                  <a:off x="3487" y="1490"/>
                                  <a:ext cx="57" cy="57"/>
                                </a:xfrm>
                                <a:custGeom>
                                  <a:avLst/>
                                  <a:gdLst>
                                    <a:gd name="T0" fmla="*/ 42 w 57"/>
                                    <a:gd name="T1" fmla="*/ 1494 h 57"/>
                                    <a:gd name="T2" fmla="*/ 38 w 57"/>
                                    <a:gd name="T3" fmla="*/ 1494 h 57"/>
                                    <a:gd name="T4" fmla="*/ 44 w 57"/>
                                    <a:gd name="T5" fmla="*/ 1496 h 57"/>
                                    <a:gd name="T6" fmla="*/ 42 w 57"/>
                                    <a:gd name="T7" fmla="*/ 1494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42" y="4"/>
                                      </a:moveTo>
                                      <a:lnTo>
                                        <a:pt x="38" y="4"/>
                                      </a:lnTo>
                                      <a:lnTo>
                                        <a:pt x="44" y="6"/>
                                      </a:lnTo>
                                      <a:lnTo>
                                        <a:pt x="42" y="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0"/>
                              <wps:cNvSpPr>
                                <a:spLocks/>
                              </wps:cNvSpPr>
                              <wps:spPr bwMode="auto">
                                <a:xfrm>
                                  <a:off x="3487" y="1490"/>
                                  <a:ext cx="57" cy="57"/>
                                </a:xfrm>
                                <a:custGeom>
                                  <a:avLst/>
                                  <a:gdLst>
                                    <a:gd name="T0" fmla="*/ 28 w 57"/>
                                    <a:gd name="T1" fmla="*/ 1490 h 57"/>
                                    <a:gd name="T2" fmla="*/ 18 w 57"/>
                                    <a:gd name="T3" fmla="*/ 1494 h 57"/>
                                    <a:gd name="T4" fmla="*/ 38 w 57"/>
                                    <a:gd name="T5" fmla="*/ 1494 h 57"/>
                                    <a:gd name="T6" fmla="*/ 28 w 57"/>
                                    <a:gd name="T7" fmla="*/ 1490 h 5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 h="57">
                                      <a:moveTo>
                                        <a:pt x="28" y="0"/>
                                      </a:moveTo>
                                      <a:lnTo>
                                        <a:pt x="18" y="4"/>
                                      </a:lnTo>
                                      <a:lnTo>
                                        <a:pt x="38" y="4"/>
                                      </a:lnTo>
                                      <a:lnTo>
                                        <a:pt x="2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cNvPr id="114" name="Group 2"/>
                          <wpg:cNvGrpSpPr>
                            <a:grpSpLocks/>
                          </wpg:cNvGrpSpPr>
                          <wpg:grpSpPr bwMode="auto">
                            <a:xfrm>
                              <a:off x="4576" y="788"/>
                              <a:ext cx="1159" cy="298"/>
                              <a:chOff x="4576" y="788"/>
                              <a:chExt cx="1159" cy="298"/>
                            </a:xfrm>
                          </wpg:grpSpPr>
                          <wpg:grpSp>
                            <wpg:cNvPr id="115" name="Group 15"/>
                            <wpg:cNvGrpSpPr>
                              <a:grpSpLocks/>
                            </wpg:cNvGrpSpPr>
                            <wpg:grpSpPr bwMode="auto">
                              <a:xfrm>
                                <a:off x="4719" y="872"/>
                                <a:ext cx="79" cy="98"/>
                                <a:chOff x="4719" y="872"/>
                                <a:chExt cx="79" cy="98"/>
                              </a:xfrm>
                            </wpg:grpSpPr>
                            <wps:wsp>
                              <wps:cNvPr id="116" name="Freeform 16"/>
                              <wps:cNvSpPr>
                                <a:spLocks/>
                              </wps:cNvSpPr>
                              <wps:spPr bwMode="auto">
                                <a:xfrm>
                                  <a:off x="4719" y="872"/>
                                  <a:ext cx="79" cy="98"/>
                                </a:xfrm>
                                <a:custGeom>
                                  <a:avLst/>
                                  <a:gdLst>
                                    <a:gd name="T0" fmla="*/ 0 w 79"/>
                                    <a:gd name="T1" fmla="*/ 969 h 98"/>
                                    <a:gd name="T2" fmla="*/ 78 w 79"/>
                                    <a:gd name="T3" fmla="*/ 969 h 98"/>
                                    <a:gd name="T4" fmla="*/ 40 w 79"/>
                                    <a:gd name="T5" fmla="*/ 872 h 98"/>
                                    <a:gd name="T6" fmla="*/ 39 w 79"/>
                                    <a:gd name="T7" fmla="*/ 872 h 98"/>
                                    <a:gd name="T8" fmla="*/ 0 w 79"/>
                                    <a:gd name="T9" fmla="*/ 969 h 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9" h="98">
                                      <a:moveTo>
                                        <a:pt x="0" y="97"/>
                                      </a:moveTo>
                                      <a:lnTo>
                                        <a:pt x="78" y="97"/>
                                      </a:lnTo>
                                      <a:lnTo>
                                        <a:pt x="40" y="0"/>
                                      </a:lnTo>
                                      <a:lnTo>
                                        <a:pt x="39" y="0"/>
                                      </a:lnTo>
                                      <a:lnTo>
                                        <a:pt x="0" y="97"/>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13"/>
                            <wpg:cNvGrpSpPr>
                              <a:grpSpLocks/>
                            </wpg:cNvGrpSpPr>
                            <wpg:grpSpPr bwMode="auto">
                              <a:xfrm>
                                <a:off x="4583" y="794"/>
                                <a:ext cx="353" cy="279"/>
                                <a:chOff x="4583" y="794"/>
                                <a:chExt cx="353" cy="279"/>
                              </a:xfrm>
                            </wpg:grpSpPr>
                            <wps:wsp>
                              <wps:cNvPr id="118" name="Freeform 14"/>
                              <wps:cNvSpPr>
                                <a:spLocks/>
                              </wps:cNvSpPr>
                              <wps:spPr bwMode="auto">
                                <a:xfrm>
                                  <a:off x="4583" y="794"/>
                                  <a:ext cx="353" cy="279"/>
                                </a:xfrm>
                                <a:custGeom>
                                  <a:avLst/>
                                  <a:gdLst>
                                    <a:gd name="T0" fmla="*/ 130 w 353"/>
                                    <a:gd name="T1" fmla="*/ 794 h 279"/>
                                    <a:gd name="T2" fmla="*/ 222 w 353"/>
                                    <a:gd name="T3" fmla="*/ 794 h 279"/>
                                    <a:gd name="T4" fmla="*/ 352 w 353"/>
                                    <a:gd name="T5" fmla="*/ 1073 h 279"/>
                                    <a:gd name="T6" fmla="*/ 257 w 353"/>
                                    <a:gd name="T7" fmla="*/ 1073 h 279"/>
                                    <a:gd name="T8" fmla="*/ 236 w 353"/>
                                    <a:gd name="T9" fmla="*/ 1023 h 279"/>
                                    <a:gd name="T10" fmla="*/ 115 w 353"/>
                                    <a:gd name="T11" fmla="*/ 1023 h 279"/>
                                    <a:gd name="T12" fmla="*/ 93 w 353"/>
                                    <a:gd name="T13" fmla="*/ 1073 h 279"/>
                                    <a:gd name="T14" fmla="*/ 0 w 353"/>
                                    <a:gd name="T15" fmla="*/ 1073 h 279"/>
                                    <a:gd name="T16" fmla="*/ 130 w 353"/>
                                    <a:gd name="T17" fmla="*/ 794 h 27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53" h="279">
                                      <a:moveTo>
                                        <a:pt x="130" y="0"/>
                                      </a:moveTo>
                                      <a:lnTo>
                                        <a:pt x="222" y="0"/>
                                      </a:lnTo>
                                      <a:lnTo>
                                        <a:pt x="352" y="279"/>
                                      </a:lnTo>
                                      <a:lnTo>
                                        <a:pt x="257" y="279"/>
                                      </a:lnTo>
                                      <a:lnTo>
                                        <a:pt x="236" y="229"/>
                                      </a:lnTo>
                                      <a:lnTo>
                                        <a:pt x="115" y="229"/>
                                      </a:lnTo>
                                      <a:lnTo>
                                        <a:pt x="93" y="279"/>
                                      </a:lnTo>
                                      <a:lnTo>
                                        <a:pt x="0" y="279"/>
                                      </a:lnTo>
                                      <a:lnTo>
                                        <a:pt x="130" y="0"/>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11"/>
                            <wpg:cNvGrpSpPr>
                              <a:grpSpLocks/>
                            </wpg:cNvGrpSpPr>
                            <wpg:grpSpPr bwMode="auto">
                              <a:xfrm>
                                <a:off x="4956" y="794"/>
                                <a:ext cx="83" cy="279"/>
                                <a:chOff x="4956" y="794"/>
                                <a:chExt cx="83" cy="279"/>
                              </a:xfrm>
                            </wpg:grpSpPr>
                            <wps:wsp>
                              <wps:cNvPr id="120" name="Freeform 12"/>
                              <wps:cNvSpPr>
                                <a:spLocks/>
                              </wps:cNvSpPr>
                              <wps:spPr bwMode="auto">
                                <a:xfrm>
                                  <a:off x="4956" y="794"/>
                                  <a:ext cx="83" cy="279"/>
                                </a:xfrm>
                                <a:custGeom>
                                  <a:avLst/>
                                  <a:gdLst>
                                    <a:gd name="T0" fmla="*/ 0 w 83"/>
                                    <a:gd name="T1" fmla="*/ 794 h 279"/>
                                    <a:gd name="T2" fmla="*/ 83 w 83"/>
                                    <a:gd name="T3" fmla="*/ 794 h 279"/>
                                    <a:gd name="T4" fmla="*/ 83 w 83"/>
                                    <a:gd name="T5" fmla="*/ 1073 h 279"/>
                                    <a:gd name="T6" fmla="*/ 0 w 83"/>
                                    <a:gd name="T7" fmla="*/ 1073 h 279"/>
                                    <a:gd name="T8" fmla="*/ 0 w 83"/>
                                    <a:gd name="T9" fmla="*/ 794 h 27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3" h="279">
                                      <a:moveTo>
                                        <a:pt x="0" y="0"/>
                                      </a:moveTo>
                                      <a:lnTo>
                                        <a:pt x="83" y="0"/>
                                      </a:lnTo>
                                      <a:lnTo>
                                        <a:pt x="83" y="279"/>
                                      </a:lnTo>
                                      <a:lnTo>
                                        <a:pt x="0" y="279"/>
                                      </a:lnTo>
                                      <a:lnTo>
                                        <a:pt x="0" y="0"/>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9"/>
                            <wpg:cNvGrpSpPr>
                              <a:grpSpLocks/>
                            </wpg:cNvGrpSpPr>
                            <wpg:grpSpPr bwMode="auto">
                              <a:xfrm>
                                <a:off x="5073" y="794"/>
                                <a:ext cx="83" cy="279"/>
                                <a:chOff x="5073" y="794"/>
                                <a:chExt cx="83" cy="279"/>
                              </a:xfrm>
                            </wpg:grpSpPr>
                            <wps:wsp>
                              <wps:cNvPr id="122" name="Freeform 10"/>
                              <wps:cNvSpPr>
                                <a:spLocks/>
                              </wps:cNvSpPr>
                              <wps:spPr bwMode="auto">
                                <a:xfrm>
                                  <a:off x="5073" y="794"/>
                                  <a:ext cx="83" cy="279"/>
                                </a:xfrm>
                                <a:custGeom>
                                  <a:avLst/>
                                  <a:gdLst>
                                    <a:gd name="T0" fmla="*/ 0 w 83"/>
                                    <a:gd name="T1" fmla="*/ 794 h 279"/>
                                    <a:gd name="T2" fmla="*/ 83 w 83"/>
                                    <a:gd name="T3" fmla="*/ 794 h 279"/>
                                    <a:gd name="T4" fmla="*/ 83 w 83"/>
                                    <a:gd name="T5" fmla="*/ 1073 h 279"/>
                                    <a:gd name="T6" fmla="*/ 0 w 83"/>
                                    <a:gd name="T7" fmla="*/ 1073 h 279"/>
                                    <a:gd name="T8" fmla="*/ 0 w 83"/>
                                    <a:gd name="T9" fmla="*/ 794 h 27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3" h="279">
                                      <a:moveTo>
                                        <a:pt x="0" y="0"/>
                                      </a:moveTo>
                                      <a:lnTo>
                                        <a:pt x="83" y="0"/>
                                      </a:lnTo>
                                      <a:lnTo>
                                        <a:pt x="83" y="279"/>
                                      </a:lnTo>
                                      <a:lnTo>
                                        <a:pt x="0" y="279"/>
                                      </a:lnTo>
                                      <a:lnTo>
                                        <a:pt x="0" y="0"/>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7"/>
                            <wpg:cNvGrpSpPr>
                              <a:grpSpLocks/>
                            </wpg:cNvGrpSpPr>
                            <wpg:grpSpPr bwMode="auto">
                              <a:xfrm>
                                <a:off x="5266" y="910"/>
                                <a:ext cx="100" cy="42"/>
                                <a:chOff x="5266" y="910"/>
                                <a:chExt cx="100" cy="42"/>
                              </a:xfrm>
                            </wpg:grpSpPr>
                            <wps:wsp>
                              <wps:cNvPr id="124" name="Freeform 8"/>
                              <wps:cNvSpPr>
                                <a:spLocks/>
                              </wps:cNvSpPr>
                              <wps:spPr bwMode="auto">
                                <a:xfrm>
                                  <a:off x="5266" y="910"/>
                                  <a:ext cx="100" cy="42"/>
                                </a:xfrm>
                                <a:custGeom>
                                  <a:avLst/>
                                  <a:gdLst>
                                    <a:gd name="T0" fmla="*/ 99 w 100"/>
                                    <a:gd name="T1" fmla="*/ 951 h 42"/>
                                    <a:gd name="T2" fmla="*/ 93 w 100"/>
                                    <a:gd name="T3" fmla="*/ 931 h 42"/>
                                    <a:gd name="T4" fmla="*/ 78 w 100"/>
                                    <a:gd name="T5" fmla="*/ 917 h 42"/>
                                    <a:gd name="T6" fmla="*/ 56 w 100"/>
                                    <a:gd name="T7" fmla="*/ 910 h 42"/>
                                    <a:gd name="T8" fmla="*/ 30 w 100"/>
                                    <a:gd name="T9" fmla="*/ 913 h 42"/>
                                    <a:gd name="T10" fmla="*/ 12 w 100"/>
                                    <a:gd name="T11" fmla="*/ 923 h 42"/>
                                    <a:gd name="T12" fmla="*/ 0 w 100"/>
                                    <a:gd name="T13" fmla="*/ 939 h 42"/>
                                    <a:gd name="T14" fmla="*/ 99 w 100"/>
                                    <a:gd name="T15" fmla="*/ 951 h 4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0" h="42">
                                      <a:moveTo>
                                        <a:pt x="99" y="41"/>
                                      </a:moveTo>
                                      <a:lnTo>
                                        <a:pt x="93" y="21"/>
                                      </a:lnTo>
                                      <a:lnTo>
                                        <a:pt x="78" y="7"/>
                                      </a:lnTo>
                                      <a:lnTo>
                                        <a:pt x="56" y="0"/>
                                      </a:lnTo>
                                      <a:lnTo>
                                        <a:pt x="30" y="3"/>
                                      </a:lnTo>
                                      <a:lnTo>
                                        <a:pt x="12" y="13"/>
                                      </a:lnTo>
                                      <a:lnTo>
                                        <a:pt x="0" y="29"/>
                                      </a:lnTo>
                                      <a:lnTo>
                                        <a:pt x="99" y="41"/>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5"/>
                            <wpg:cNvGrpSpPr>
                              <a:grpSpLocks/>
                            </wpg:cNvGrpSpPr>
                            <wpg:grpSpPr bwMode="auto">
                              <a:xfrm>
                                <a:off x="5181" y="865"/>
                                <a:ext cx="267" cy="214"/>
                                <a:chOff x="5181" y="865"/>
                                <a:chExt cx="267" cy="214"/>
                              </a:xfrm>
                            </wpg:grpSpPr>
                            <wps:wsp>
                              <wps:cNvPr id="126" name="Freeform 6"/>
                              <wps:cNvSpPr>
                                <a:spLocks/>
                              </wps:cNvSpPr>
                              <wps:spPr bwMode="auto">
                                <a:xfrm>
                                  <a:off x="5181" y="865"/>
                                  <a:ext cx="267" cy="214"/>
                                </a:xfrm>
                                <a:custGeom>
                                  <a:avLst/>
                                  <a:gdLst>
                                    <a:gd name="T0" fmla="*/ 82 w 267"/>
                                    <a:gd name="T1" fmla="*/ 988 h 214"/>
                                    <a:gd name="T2" fmla="*/ 87 w 267"/>
                                    <a:gd name="T3" fmla="*/ 1008 h 214"/>
                                    <a:gd name="T4" fmla="*/ 100 w 267"/>
                                    <a:gd name="T5" fmla="*/ 1023 h 214"/>
                                    <a:gd name="T6" fmla="*/ 121 w 267"/>
                                    <a:gd name="T7" fmla="*/ 1032 h 214"/>
                                    <a:gd name="T8" fmla="*/ 149 w 267"/>
                                    <a:gd name="T9" fmla="*/ 1031 h 214"/>
                                    <a:gd name="T10" fmla="*/ 169 w 267"/>
                                    <a:gd name="T11" fmla="*/ 1026 h 214"/>
                                    <a:gd name="T12" fmla="*/ 182 w 267"/>
                                    <a:gd name="T13" fmla="*/ 1017 h 214"/>
                                    <a:gd name="T14" fmla="*/ 263 w 267"/>
                                    <a:gd name="T15" fmla="*/ 1011 h 214"/>
                                    <a:gd name="T16" fmla="*/ 207 w 267"/>
                                    <a:gd name="T17" fmla="*/ 1066 h 214"/>
                                    <a:gd name="T18" fmla="*/ 140 w 267"/>
                                    <a:gd name="T19" fmla="*/ 1079 h 214"/>
                                    <a:gd name="T20" fmla="*/ 112 w 267"/>
                                    <a:gd name="T21" fmla="*/ 1077 h 214"/>
                                    <a:gd name="T22" fmla="*/ 45 w 267"/>
                                    <a:gd name="T23" fmla="*/ 1055 h 214"/>
                                    <a:gd name="T24" fmla="*/ 0 w 267"/>
                                    <a:gd name="T25" fmla="*/ 990 h 214"/>
                                    <a:gd name="T26" fmla="*/ 2 w 267"/>
                                    <a:gd name="T27" fmla="*/ 965 h 214"/>
                                    <a:gd name="T28" fmla="*/ 29 w 267"/>
                                    <a:gd name="T29" fmla="*/ 907 h 214"/>
                                    <a:gd name="T30" fmla="*/ 82 w 267"/>
                                    <a:gd name="T31" fmla="*/ 873 h 214"/>
                                    <a:gd name="T32" fmla="*/ 127 w 267"/>
                                    <a:gd name="T33" fmla="*/ 865 h 214"/>
                                    <a:gd name="T34" fmla="*/ 156 w 267"/>
                                    <a:gd name="T35" fmla="*/ 866 h 214"/>
                                    <a:gd name="T36" fmla="*/ 223 w 267"/>
                                    <a:gd name="T37" fmla="*/ 890 h 214"/>
                                    <a:gd name="T38" fmla="*/ 265 w 267"/>
                                    <a:gd name="T39" fmla="*/ 954 h 214"/>
                                    <a:gd name="T40" fmla="*/ 267 w 267"/>
                                    <a:gd name="T41" fmla="*/ 975 h 214"/>
                                    <a:gd name="T42" fmla="*/ 82 w 267"/>
                                    <a:gd name="T43" fmla="*/ 988 h 214"/>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67" h="214">
                                      <a:moveTo>
                                        <a:pt x="82" y="123"/>
                                      </a:moveTo>
                                      <a:lnTo>
                                        <a:pt x="87" y="143"/>
                                      </a:lnTo>
                                      <a:lnTo>
                                        <a:pt x="100" y="158"/>
                                      </a:lnTo>
                                      <a:lnTo>
                                        <a:pt x="121" y="167"/>
                                      </a:lnTo>
                                      <a:lnTo>
                                        <a:pt x="149" y="166"/>
                                      </a:lnTo>
                                      <a:lnTo>
                                        <a:pt x="169" y="161"/>
                                      </a:lnTo>
                                      <a:lnTo>
                                        <a:pt x="182" y="152"/>
                                      </a:lnTo>
                                      <a:lnTo>
                                        <a:pt x="263" y="146"/>
                                      </a:lnTo>
                                      <a:lnTo>
                                        <a:pt x="207" y="201"/>
                                      </a:lnTo>
                                      <a:lnTo>
                                        <a:pt x="140" y="214"/>
                                      </a:lnTo>
                                      <a:lnTo>
                                        <a:pt x="112" y="212"/>
                                      </a:lnTo>
                                      <a:lnTo>
                                        <a:pt x="45" y="190"/>
                                      </a:lnTo>
                                      <a:lnTo>
                                        <a:pt x="0" y="125"/>
                                      </a:lnTo>
                                      <a:lnTo>
                                        <a:pt x="2" y="100"/>
                                      </a:lnTo>
                                      <a:lnTo>
                                        <a:pt x="29" y="42"/>
                                      </a:lnTo>
                                      <a:lnTo>
                                        <a:pt x="82" y="8"/>
                                      </a:lnTo>
                                      <a:lnTo>
                                        <a:pt x="127" y="0"/>
                                      </a:lnTo>
                                      <a:lnTo>
                                        <a:pt x="156" y="1"/>
                                      </a:lnTo>
                                      <a:lnTo>
                                        <a:pt x="223" y="25"/>
                                      </a:lnTo>
                                      <a:lnTo>
                                        <a:pt x="265" y="89"/>
                                      </a:lnTo>
                                      <a:lnTo>
                                        <a:pt x="267" y="110"/>
                                      </a:lnTo>
                                      <a:lnTo>
                                        <a:pt x="82" y="123"/>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3"/>
                            <wpg:cNvGrpSpPr>
                              <a:grpSpLocks/>
                            </wpg:cNvGrpSpPr>
                            <wpg:grpSpPr bwMode="auto">
                              <a:xfrm>
                                <a:off x="5476" y="865"/>
                                <a:ext cx="252" cy="208"/>
                                <a:chOff x="5476" y="865"/>
                                <a:chExt cx="252" cy="208"/>
                              </a:xfrm>
                            </wpg:grpSpPr>
                            <wps:wsp>
                              <wps:cNvPr id="128" name="Freeform 4"/>
                              <wps:cNvSpPr>
                                <a:spLocks/>
                              </wps:cNvSpPr>
                              <wps:spPr bwMode="auto">
                                <a:xfrm>
                                  <a:off x="5476" y="865"/>
                                  <a:ext cx="252" cy="208"/>
                                </a:xfrm>
                                <a:custGeom>
                                  <a:avLst/>
                                  <a:gdLst>
                                    <a:gd name="T0" fmla="*/ 0 w 252"/>
                                    <a:gd name="T1" fmla="*/ 870 h 208"/>
                                    <a:gd name="T2" fmla="*/ 80 w 252"/>
                                    <a:gd name="T3" fmla="*/ 870 h 208"/>
                                    <a:gd name="T4" fmla="*/ 80 w 252"/>
                                    <a:gd name="T5" fmla="*/ 898 h 208"/>
                                    <a:gd name="T6" fmla="*/ 81 w 252"/>
                                    <a:gd name="T7" fmla="*/ 898 h 208"/>
                                    <a:gd name="T8" fmla="*/ 95 w 252"/>
                                    <a:gd name="T9" fmla="*/ 885 h 208"/>
                                    <a:gd name="T10" fmla="*/ 112 w 252"/>
                                    <a:gd name="T11" fmla="*/ 875 h 208"/>
                                    <a:gd name="T12" fmla="*/ 133 w 252"/>
                                    <a:gd name="T13" fmla="*/ 868 h 208"/>
                                    <a:gd name="T14" fmla="*/ 154 w 252"/>
                                    <a:gd name="T15" fmla="*/ 865 h 208"/>
                                    <a:gd name="T16" fmla="*/ 192 w 252"/>
                                    <a:gd name="T17" fmla="*/ 868 h 208"/>
                                    <a:gd name="T18" fmla="*/ 245 w 252"/>
                                    <a:gd name="T19" fmla="*/ 907 h 208"/>
                                    <a:gd name="T20" fmla="*/ 252 w 252"/>
                                    <a:gd name="T21" fmla="*/ 1073 h 208"/>
                                    <a:gd name="T22" fmla="*/ 169 w 252"/>
                                    <a:gd name="T23" fmla="*/ 1073 h 208"/>
                                    <a:gd name="T24" fmla="*/ 169 w 252"/>
                                    <a:gd name="T25" fmla="*/ 975 h 208"/>
                                    <a:gd name="T26" fmla="*/ 169 w 252"/>
                                    <a:gd name="T27" fmla="*/ 953 h 208"/>
                                    <a:gd name="T28" fmla="*/ 164 w 252"/>
                                    <a:gd name="T29" fmla="*/ 934 h 208"/>
                                    <a:gd name="T30" fmla="*/ 149 w 252"/>
                                    <a:gd name="T31" fmla="*/ 922 h 208"/>
                                    <a:gd name="T32" fmla="*/ 117 w 252"/>
                                    <a:gd name="T33" fmla="*/ 924 h 208"/>
                                    <a:gd name="T34" fmla="*/ 96 w 252"/>
                                    <a:gd name="T35" fmla="*/ 933 h 208"/>
                                    <a:gd name="T36" fmla="*/ 86 w 252"/>
                                    <a:gd name="T37" fmla="*/ 946 h 208"/>
                                    <a:gd name="T38" fmla="*/ 83 w 252"/>
                                    <a:gd name="T39" fmla="*/ 962 h 208"/>
                                    <a:gd name="T40" fmla="*/ 83 w 252"/>
                                    <a:gd name="T41" fmla="*/ 1073 h 208"/>
                                    <a:gd name="T42" fmla="*/ 0 w 252"/>
                                    <a:gd name="T43" fmla="*/ 1073 h 208"/>
                                    <a:gd name="T44" fmla="*/ 0 w 252"/>
                                    <a:gd name="T45" fmla="*/ 870 h 208"/>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52" h="208">
                                      <a:moveTo>
                                        <a:pt x="0" y="5"/>
                                      </a:moveTo>
                                      <a:lnTo>
                                        <a:pt x="80" y="5"/>
                                      </a:lnTo>
                                      <a:lnTo>
                                        <a:pt x="80" y="33"/>
                                      </a:lnTo>
                                      <a:lnTo>
                                        <a:pt x="81" y="33"/>
                                      </a:lnTo>
                                      <a:lnTo>
                                        <a:pt x="95" y="20"/>
                                      </a:lnTo>
                                      <a:lnTo>
                                        <a:pt x="112" y="10"/>
                                      </a:lnTo>
                                      <a:lnTo>
                                        <a:pt x="133" y="3"/>
                                      </a:lnTo>
                                      <a:lnTo>
                                        <a:pt x="154" y="0"/>
                                      </a:lnTo>
                                      <a:lnTo>
                                        <a:pt x="192" y="3"/>
                                      </a:lnTo>
                                      <a:lnTo>
                                        <a:pt x="245" y="42"/>
                                      </a:lnTo>
                                      <a:lnTo>
                                        <a:pt x="252" y="208"/>
                                      </a:lnTo>
                                      <a:lnTo>
                                        <a:pt x="169" y="208"/>
                                      </a:lnTo>
                                      <a:lnTo>
                                        <a:pt x="169" y="110"/>
                                      </a:lnTo>
                                      <a:lnTo>
                                        <a:pt x="169" y="88"/>
                                      </a:lnTo>
                                      <a:lnTo>
                                        <a:pt x="164" y="69"/>
                                      </a:lnTo>
                                      <a:lnTo>
                                        <a:pt x="149" y="57"/>
                                      </a:lnTo>
                                      <a:lnTo>
                                        <a:pt x="117" y="59"/>
                                      </a:lnTo>
                                      <a:lnTo>
                                        <a:pt x="96" y="68"/>
                                      </a:lnTo>
                                      <a:lnTo>
                                        <a:pt x="86" y="81"/>
                                      </a:lnTo>
                                      <a:lnTo>
                                        <a:pt x="83" y="97"/>
                                      </a:lnTo>
                                      <a:lnTo>
                                        <a:pt x="83" y="208"/>
                                      </a:lnTo>
                                      <a:lnTo>
                                        <a:pt x="0" y="208"/>
                                      </a:lnTo>
                                      <a:lnTo>
                                        <a:pt x="0" y="5"/>
                                      </a:lnTo>
                                      <a:close/>
                                    </a:path>
                                  </a:pathLst>
                                </a:custGeom>
                                <a:noFill/>
                                <a:ln w="857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954C0D0" id="Group 2" o:spid="_x0000_s1026" style="position:absolute;margin-left:139.45pt;margin-top:-14.15pt;width:227.25pt;height:48.3pt;z-index:-251656192" coordorigin="1190,591" coordsize="454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">
                <v:group id="Group 17" o:spid="_x0000_s1027" style="position:absolute;left:3587;top:788;width:917;height:298" coordorigin="3587,788" coordsize="91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26" o:spid="_x0000_s1028" style="position:absolute;left:3594;top:794;width:91;height:279" coordorigin="3594,794" coordsize="9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27" o:spid="_x0000_s1029" style="position:absolute;left:3594;top:794;width:91;height:279;visibility:visible;mso-wrap-style:square;v-text-anchor:top" coordsize="9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" path="m,l90,r,279l,279,,xe" filled="f" strokecolor="#231f20" strokeweight=".23811mm">
                      <v:path arrowok="t" o:connecttype="custom" o:connectlocs="0,794;90,794;90,1073;0,1073;0,794" o:connectangles="0,0,0,0,0"/>
                    </v:shape>
                  </v:group>
                  <v:group id="Group 24" o:spid="_x0000_s1030" style="position:absolute;left:3706;top:870;width:265;height:203" coordorigin="3706,870" coordsize="26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25" o:spid="_x0000_s1031" style="position:absolute;left:3706;top:870;width:265;height:203;visibility:visible;mso-wrap-style:square;v-text-anchor:top" coordsize="26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" path="m179,203r-95,l,,86,r46,134l133,134,180,r84,l179,203xe" filled="f" strokecolor="#231f20" strokeweight=".23811mm">
                      <v:path arrowok="t" o:connecttype="custom" o:connectlocs="179,1073;84,1073;0,870;86,870;132,1004;133,1004;180,870;264,870;179,1073" o:connectangles="0,0,0,0,0,0,0,0,0"/>
                    </v:shape>
                  </v:group>
                  <v:group id="Group 22" o:spid="_x0000_s1032" style="position:absolute;left:4051;top:979;width:82;height:59" coordorigin="4051,979" coordsize="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23" o:spid="_x0000_s1033" style="position:absolute;left:4051;top:979;width:82;height:59;visibility:visible;mso-wrap-style:square;v-text-anchor:top" coordsize="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" path="m31,59l56,55,72,45,80,27,82,,65,4,43,8,15,15,,25,4,48,20,58r11,1xe" filled="f" strokecolor="#231f20" strokeweight=".23811mm">
                      <v:path arrowok="t" o:connecttype="custom" o:connectlocs="31,1038;56,1034;72,1024;80,1006;82,979;65,983;43,987;15,994;0,1004;4,1027;20,1037;31,1038" o:connectangles="0,0,0,0,0,0,0,0,0,0,0,0"/>
                    </v:shape>
                  </v:group>
                  <v:group id="Group 20" o:spid="_x0000_s1034" style="position:absolute;left:3966;top:865;width:251;height:214" coordorigin="3966,865" coordsize="25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21" o:spid="_x0000_s1035" style="position:absolute;left:3966;top:865;width:251;height:214;visibility:visible;mso-wrap-style:square;v-text-anchor:top" coordsize="25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" path="m9,68l42,17,100,1,120,r28,l217,16r30,140l247,176r4,20l173,208r-3,-7l169,195r-1,-6l152,199r-19,8l113,211r-21,2l64,212,40,206,21,196,7,183,,165,3,141,64,94,130,84r29,-7l168,66,157,49,135,43r-27,3l92,56,9,68xe" filled="f" strokecolor="#231f20" strokeweight=".23811mm">
                      <v:path arrowok="t" o:connecttype="custom" o:connectlocs="9,933;42,882;100,866;120,865;148,865;217,881;247,1021;247,1041;251,1061;173,1073;170,1066;169,1060;168,1054;152,1064;133,1072;113,1076;92,1078;64,1077;40,1071;21,1061;7,1048;0,1030;3,1006;64,959;130,949;159,942;168,931;157,914;135,908;108,911;92,921;9,933" o:connectangles="0,0,0,0,0,0,0,0,0,0,0,0,0,0,0,0,0,0,0,0,0,0,0,0,0,0,0,0,0,0,0,0"/>
                    </v:shape>
                  </v:group>
                  <v:group id="Group 18" o:spid="_x0000_s1036" style="position:absolute;left:4245;top:865;width:252;height:208" coordorigin="4245,865" coordsize="25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9" o:spid="_x0000_s1037" style="position:absolute;left:4245;top:865;width:252;height:208;visibility:visible;mso-wrap-style:square;v-text-anchor:top" coordsize="25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" path="m,5r80,l80,33r1,l94,20,112,10,132,3,154,r37,3l245,42r6,166l169,208r,-98l168,88,164,69,148,57r-32,2l96,68,85,81,82,97r,111l,208,,5xe" filled="f" strokecolor="#231f20" strokeweight=".23811mm">
                      <v:path arrowok="t" o:connecttype="custom" o:connectlocs="0,870;80,870;80,898;81,898;94,885;112,875;132,868;154,865;191,868;245,907;251,1073;169,1073;169,975;168,953;164,934;148,922;116,924;96,933;85,946;82,962;82,1073;0,1073;0,870" o:connectangles="0,0,0,0,0,0,0,0,0,0,0,0,0,0,0,0,0,0,0,0,0,0,0"/>
                    </v:shape>
                  </v:group>
                </v:group>
                <v:group id="Group 15" o:spid="_x0000_s1038" style="position:absolute;left:1190;top:591;width:4545;height:966" coordorigin="1190,591" coordsize="454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79" o:spid="_x0000_s1039" style="position:absolute;left:1190;top:752;width:1942;height:705" coordorigin="1190,752" coordsize="194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22" o:spid="_x0000_s1040" style="position:absolute;left:1200;top:762;width:371;height:321" coordorigin="1200,762" coordsize="37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26" o:spid="_x0000_s1041" style="position:absolute;left:1200;top:762;width:371;height:321;visibility:visible;mso-wrap-style:square;v-text-anchor:top" coordsize="37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" path="m176,l103,16,48,51,12,101,,162r2,20l33,253r49,40l150,316r56,5l226,318r21,-5l266,306r18,-11l299,281r71,l370,252r-180,l164,249,115,213,101,145r5,-19l146,80,200,69r151,l343,57,294,22,227,4,202,1,176,xe" fillcolor="#231f20" stroked="f">
                        <v:path arrowok="t" o:connecttype="custom" o:connectlocs="176,762;103,778;48,813;12,863;0,924;2,944;33,1015;82,1055;150,1078;206,1083;226,1080;247,1075;266,1068;284,1057;299,1043;370,1043;370,1014;190,1014;164,1011;115,975;101,907;106,888;146,842;200,831;351,831;343,819;294,784;227,766;202,763;176,762" o:connectangles="0,0,0,0,0,0,0,0,0,0,0,0,0,0,0,0,0,0,0,0,0,0,0,0,0,0,0,0,0,0"/>
                      </v:shape>
                      <v:shape id="Freeform 125" o:spid="_x0000_s1042" style="position:absolute;left:1200;top:762;width:371;height:321;visibility:visible;mso-wrap-style:square;v-text-anchor:top" coordsize="37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" path="m370,281r-71,l305,315r65,l370,281xe" fillcolor="#231f20" stroked="f">
                        <v:path arrowok="t" o:connecttype="custom" o:connectlocs="370,1043;299,1043;305,1077;370,1077;370,1043" o:connectangles="0,0,0,0,0"/>
                      </v:shape>
                      <v:shape id="Freeform 124" o:spid="_x0000_s1043" style="position:absolute;left:1200;top:762;width:371;height:321;visibility:visible;mso-wrap-style:square;v-text-anchor:top" coordsize="37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" path="m370,146r-162,l208,206r70,l272,221r-13,13l241,244r-24,6l190,252r180,l370,146xe" fillcolor="#231f20" stroked="f">
                        <v:path arrowok="t" o:connecttype="custom" o:connectlocs="370,908;208,908;208,968;278,968;272,983;259,996;241,1006;217,1012;190,1014;370,1014;370,908" o:connectangles="0,0,0,0,0,0,0,0,0,0,0"/>
                      </v:shape>
                      <v:shape id="Freeform 123" o:spid="_x0000_s1044" style="position:absolute;left:1200;top:762;width:371;height:321;visibility:visible;mso-wrap-style:square;v-text-anchor:top" coordsize="37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" path="m351,69r-151,l225,74r20,8l259,95r7,16l366,111,362,91,354,73r-3,-4xe" fillcolor="#231f20" stroked="f">
                        <v:path arrowok="t" o:connecttype="custom" o:connectlocs="351,831;200,831;225,836;245,844;259,857;266,873;366,873;362,853;354,835;351,831" o:connectangles="0,0,0,0,0,0,0,0,0,0"/>
                      </v:shape>
                    </v:group>
                    <v:group id="Group 118" o:spid="_x0000_s1045" style="position:absolute;left:1591;top:848;width:298;height:235" coordorigin="1591,848" coordsize="29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21" o:spid="_x0000_s1046" style="position:absolute;left:1591;top:848;width:298;height:235;visibility:visible;mso-wrap-style:square;v-text-anchor:top" coordsize="29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" path="m126,l62,21,16,64,,128r3,20l49,207r66,23l173,234r23,-3l256,208r22,-22l152,186r-25,-4l108,171,96,155,91,135r206,-6l296,109,293,94r-88,l92,87r9,-16l115,59r21,-8l164,49r106,l265,43,210,11,157,1,126,xe" fillcolor="#231f20" stroked="f">
                        <v:path arrowok="t" o:connecttype="custom" o:connectlocs="126,848;62,869;16,912;0,976;3,996;49,1055;115,1078;173,1082;196,1079;256,1056;278,1034;152,1034;127,1030;108,1019;96,1003;91,983;297,977;296,957;293,942;205,942;92,935;101,919;115,907;136,899;164,897;270,897;265,891;210,859;157,849;126,848" o:connectangles="0,0,0,0,0,0,0,0,0,0,0,0,0,0,0,0,0,0,0,0,0,0,0,0,0,0,0,0,0,0"/>
                      </v:shape>
                      <v:shape id="Freeform 120" o:spid="_x0000_s1047" style="position:absolute;left:1591;top:848;width:298;height:235;visibility:visible;mso-wrap-style:square;v-text-anchor:top" coordsize="29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" path="m292,161r-98,13l175,183r-23,3l278,186r5,-7l292,161xe" fillcolor="#231f20" stroked="f">
                        <v:path arrowok="t" o:connecttype="custom" o:connectlocs="292,1009;194,1022;175,1031;152,1034;278,1034;283,1027;292,1009" o:connectangles="0,0,0,0,0,0,0"/>
                      </v:shape>
                      <v:shape id="Freeform 119" o:spid="_x0000_s1048" style="position:absolute;left:1591;top:848;width:298;height:235;visibility:visible;mso-wrap-style:square;v-text-anchor:top" coordsize="29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" path="m270,49r-106,l185,58r14,16l205,94r88,l292,91,286,73,277,57r-7,-8xe" fillcolor="#231f20" stroked="f">
                        <v:path arrowok="t" o:connecttype="custom" o:connectlocs="270,897;164,897;185,906;199,922;205,942;293,942;292,939;286,921;277,905;270,897" o:connectangles="0,0,0,0,0,0,0,0,0,0"/>
                      </v:shape>
                    </v:group>
                    <v:group id="Group 115" o:spid="_x0000_s1049" style="position:absolute;left:1902;top:846;width:295;height:237" coordorigin="1902,846" coordsize="29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117" o:spid="_x0000_s1050" style="position:absolute;left:1902;top:846;width:295;height:237;visibility:visible;mso-wrap-style:square;v-text-anchor:top" coordsize="29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" path="m147,l82,11,28,47,2,103,,125r3,19l46,205r65,26l168,236r24,-4l252,203r20,-22l147,181r-15,-1l113,170,100,154,94,133,92,108,97,89,108,73,128,61r29,-4l275,57r-3,-4l221,15,174,2,147,xe" fillcolor="#231f20" stroked="f">
                        <v:path arrowok="t" o:connecttype="custom" o:connectlocs="147,846;82,857;28,893;2,949;0,971;3,990;46,1051;111,1077;168,1082;192,1078;252,1049;272,1027;147,1027;132,1026;113,1016;100,1000;94,979;92,954;97,935;108,919;128,907;157,903;275,903;272,899;221,861;174,848;147,846" o:connectangles="0,0,0,0,0,0,0,0,0,0,0,0,0,0,0,0,0,0,0,0,0,0,0,0,0,0,0"/>
                      </v:shape>
                      <v:shape id="Freeform 116" o:spid="_x0000_s1051" style="position:absolute;left:1902;top:846;width:295;height:237;visibility:visible;mso-wrap-style:square;v-text-anchor:top" coordsize="29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" path="m275,57r-118,l179,65r14,16l201,101r2,22l200,144r-10,18l173,176r-26,5l272,181r7,-9l287,153r6,-21l295,109,291,89,283,70,275,57xe" fillcolor="#231f20" stroked="f">
                        <v:path arrowok="t" o:connecttype="custom" o:connectlocs="275,903;157,903;179,911;193,927;201,947;203,969;200,990;190,1008;173,1022;147,1027;272,1027;279,1018;287,999;293,978;295,955;291,935;283,916;275,903" o:connectangles="0,0,0,0,0,0,0,0,0,0,0,0,0,0,0,0,0,0"/>
                      </v:shape>
                    </v:group>
                    <v:group id="Group 111" o:spid="_x0000_s1052" style="position:absolute;left:2212;top:848;width:196;height:229" coordorigin="2212,848" coordsize="19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114" o:spid="_x0000_s1053" style="position:absolute;left:2212;top:848;width:196;height:229;visibility:visible;mso-wrap-style:square;v-text-anchor:top" coordsize="19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" path="m89,5l,5,,229r92,l92,111,99,93,112,78,133,68r28,-3l196,65r,-21l89,44,89,5xe" fillcolor="#231f20" stroked="f">
                        <v:path arrowok="t" o:connecttype="custom" o:connectlocs="89,853;0,853;0,1077;92,1077;92,959;99,941;112,926;133,916;161,913;196,913;196,892;89,892;89,853" o:connectangles="0,0,0,0,0,0,0,0,0,0,0,0,0"/>
                      </v:shape>
                      <v:shape id="Freeform 113" o:spid="_x0000_s1054" style="position:absolute;left:2212;top:848;width:196;height:229;visibility:visible;mso-wrap-style:square;v-text-anchor:top" coordsize="19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" path="m196,65r-23,l184,66r12,3l196,65xe" fillcolor="#231f20" stroked="f">
                        <v:path arrowok="t" o:connecttype="custom" o:connectlocs="196,913;173,913;184,914;196,917;196,913" o:connectangles="0,0,0,0,0"/>
                      </v:shape>
                      <v:shape id="Freeform 112" o:spid="_x0000_s1055" style="position:absolute;left:2212;top:848;width:196;height:229;visibility:visible;mso-wrap-style:square;v-text-anchor:top" coordsize="19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" path="m182,l116,15,90,44r106,l196,2,189,1,182,xe" fillcolor="#231f20" stroked="f">
                        <v:path arrowok="t" o:connecttype="custom" o:connectlocs="182,848;116,863;90,892;196,892;196,850;189,849;182,848" o:connectangles="0,0,0,0,0,0,0"/>
                      </v:shape>
                    </v:group>
                    <v:group id="Group 105" o:spid="_x0000_s1056" style="position:absolute;left:2414;top:847;width:287;height:308" coordorigin="2414,847" coordsize="28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110" o:spid="_x0000_s1057" style="position:absolute;left:2414;top:847;width:287;height:308;visibility:visible;mso-wrap-style:square;v-text-anchor:top" coordsize="28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" path="m101,237r-91,4l16,258r10,14l96,303r52,4l179,307r59,-16l272,261r-136,l125,260r-8,-4l108,253r-5,-6l101,237xe" fillcolor="#231f20" stroked="f">
                        <v:path arrowok="t" o:connecttype="custom" o:connectlocs="101,1084;10,1088;16,1105;26,1119;96,1150;148,1154;179,1154;238,1138;272,1108;136,1108;125,1107;117,1103;108,1100;103,1094;101,1084" o:connectangles="0,0,0,0,0,0,0,0,0,0,0,0,0,0,0"/>
                      </v:shape>
                      <v:shape id="Freeform 109" o:spid="_x0000_s1058" style="position:absolute;left:2414;top:847;width:287;height:308;visibility:visible;mso-wrap-style:square;v-text-anchor:top" coordsize="28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" path="m287,187r-89,l198,221r-5,20l179,255r-29,6l272,261r7,-13l284,232r2,-16l287,203r,-16xe" fillcolor="#231f20" stroked="f">
                        <v:path arrowok="t" o:connecttype="custom" o:connectlocs="287,1034;198,1034;198,1068;193,1088;179,1102;150,1108;272,1108;279,1095;284,1079;286,1063;287,1050;287,1034" o:connectangles="0,0,0,0,0,0,0,0,0,0,0,0"/>
                      </v:shape>
                      <v:shape id="Freeform 108" o:spid="_x0000_s1059" style="position:absolute;left:2414;top:847;width:287;height:308;visibility:visible;mso-wrap-style:square;v-text-anchor:top" coordsize="28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" path="m109,l43,23,7,73,,117r3,21l32,191r63,27l124,220r22,-2l165,211r18,-10l197,187r90,l287,163r-154,l114,156,101,141,95,120,94,93r8,-19l119,61r26,-6l287,55r,-21l199,34,189,23,175,13,157,5,136,1,109,xe" fillcolor="#231f20" stroked="f">
                        <v:path arrowok="t" o:connecttype="custom" o:connectlocs="109,847;43,870;7,920;0,964;3,985;32,1038;95,1065;124,1067;146,1065;165,1058;183,1048;197,1034;287,1034;287,1010;133,1010;114,1003;101,988;95,967;94,940;102,921;119,908;145,902;287,902;287,881;199,881;189,870;175,860;157,852;136,848;109,847" o:connectangles="0,0,0,0,0,0,0,0,0,0,0,0,0,0,0,0,0,0,0,0,0,0,0,0,0,0,0,0,0,0"/>
                      </v:shape>
                      <v:shape id="Freeform 107" o:spid="_x0000_s1060" style="position:absolute;left:2414;top:847;width:287;height:308;visibility:visible;mso-wrap-style:square;v-text-anchor:top" coordsize="28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" path="m287,55r-142,l149,55r24,6l189,75r8,19l200,118r-5,18l183,150r-20,10l133,163r154,l287,55xe" fillcolor="#231f20" stroked="f">
                        <v:path arrowok="t" o:connecttype="custom" o:connectlocs="287,902;145,902;149,902;173,908;189,922;197,941;200,965;195,983;183,997;163,1007;133,1010;287,1010;287,902" o:connectangles="0,0,0,0,0,0,0,0,0,0,0,0,0"/>
                      </v:shape>
                      <v:shape id="Freeform 106" o:spid="_x0000_s1061" style="position:absolute;left:2414;top:847;width:287;height:308;visibility:visible;mso-wrap-style:square;v-text-anchor:top" coordsize="28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" path="m287,6r-88,l199,34r88,l287,6xe" fillcolor="#231f20" stroked="f">
                        <v:path arrowok="t" o:connecttype="custom" o:connectlocs="287,853;199,853;199,881;287,881;287,853" o:connectangles="0,0,0,0,0"/>
                      </v:shape>
                    </v:group>
                    <v:group id="Group 103" o:spid="_x0000_s1062" style="position:absolute;left:2736;top:797;width:92;height:2" coordorigin="2736,797" coordsize="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104" o:spid="_x0000_s1063" style="position:absolute;left:2736;top:797;width:92;height:2;visibility:visible;mso-wrap-style:square;v-text-anchor:top" coordsize="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" path="m,l91,e" filled="f" strokecolor="#231f20" strokeweight="1.0255mm">
                        <v:path arrowok="t" o:connecttype="custom" o:connectlocs="0,0;91,0" o:connectangles="0,0"/>
                      </v:shape>
                    </v:group>
                    <v:group id="Group 101" o:spid="_x0000_s1064" style="position:absolute;left:2736;top:853;width:92;height:225" coordorigin="2736,853" coordsize="9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102" o:spid="_x0000_s1065" style="position:absolute;left:2736;top:853;width:92;height:225;visibility:visible;mso-wrap-style:square;v-text-anchor:top" coordsize="9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" path="m91,l,,,224r91,l91,xe" fillcolor="#231f20" stroked="f">
                        <v:path arrowok="t" o:connecttype="custom" o:connectlocs="91,853;0,853;0,1077;91,1077;91,853" o:connectangles="0,0,0,0,0"/>
                      </v:shape>
                    </v:group>
                    <v:group id="Group 96" o:spid="_x0000_s1066" style="position:absolute;left:2844;top:846;width:278;height:237" coordorigin="2844,846" coordsize="27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100" o:spid="_x0000_s1067" style="position:absolute;left:2844;top:846;width:278;height:237;visibility:visible;mso-wrap-style:square;v-text-anchor:top" coordsize="27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" path="m268,49r-112,l177,57r9,17l177,87r-28,7l105,99r-23,3l24,125,,181r6,18l82,235r30,2l133,234r19,-6l171,220r16,-10l277,210r-3,-17l274,192r-145,l119,191,99,183,91,162r8,-12l118,142r30,-7l273,135,272,59,268,49xe" fillcolor="#231f20" stroked="f">
                        <v:path arrowok="t" o:connecttype="custom" o:connectlocs="268,895;156,895;177,903;186,920;177,933;149,940;105,945;82,948;24,971;0,1027;6,1045;82,1081;112,1083;133,1080;152,1074;171,1066;187,1056;277,1056;274,1039;274,1038;129,1038;119,1037;99,1029;91,1008;99,996;118,988;148,981;273,981;272,905;268,895" o:connectangles="0,0,0,0,0,0,0,0,0,0,0,0,0,0,0,0,0,0,0,0,0,0,0,0,0,0,0,0,0,0"/>
                      </v:shape>
                      <v:shape id="Freeform 99" o:spid="_x0000_s1068" style="position:absolute;left:2844;top:846;width:278;height:237;visibility:visible;mso-wrap-style:square;v-text-anchor:top" coordsize="27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" path="m277,210r-90,l188,217r1,7l192,231r85,-18l277,210xe" fillcolor="#231f20" stroked="f">
                        <v:path arrowok="t" o:connecttype="custom" o:connectlocs="277,1056;187,1056;188,1063;189,1070;192,1077;277,1059;277,1056" o:connectangles="0,0,0,0,0,0,0"/>
                      </v:shape>
                      <v:shape id="Freeform 98" o:spid="_x0000_s1069" style="position:absolute;left:2844;top:846;width:278;height:237;visibility:visible;mso-wrap-style:square;v-text-anchor:top" coordsize="27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" path="m273,135r-125,l169,135r16,5l182,163r-11,16l154,189r-25,3l274,192r,-19l273,135xe" fillcolor="#231f20" stroked="f">
                        <v:path arrowok="t" o:connecttype="custom" o:connectlocs="273,981;148,981;169,981;185,986;182,1009;171,1025;154,1035;129,1038;274,1038;274,1019;273,981" o:connectangles="0,0,0,0,0,0,0,0,0,0,0"/>
                      </v:shape>
                      <v:shape id="Freeform 97" o:spid="_x0000_s1070" style="position:absolute;left:2844;top:846;width:278;height:237;visibility:visible;mso-wrap-style:square;v-text-anchor:top" coordsize="27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" path="m139,l62,14,15,54,10,76,98,71,108,58r18,-7l156,49r112,l265,40,191,3,166,1,139,xe" fillcolor="#231f20" stroked="f">
                        <v:path arrowok="t" o:connecttype="custom" o:connectlocs="139,846;62,860;15,900;10,922;98,917;108,904;126,897;156,895;268,895;265,886;191,849;166,847;139,846" o:connectangles="0,0,0,0,0,0,0,0,0,0,0,0,0"/>
                      </v:shape>
                    </v:group>
                    <v:group id="Group 94" o:spid="_x0000_s1071" style="position:absolute;left:2080;top:1202;width:101;height:240" coordorigin="2080,1202" coordsize="10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95" o:spid="_x0000_s1072" style="position:absolute;left:2080;top:1202;width:101;height:240;visibility:visible;mso-wrap-style:square;v-text-anchor:top" coordsize="10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" path="m100,l,,,239r100,l100,xe" fillcolor="#231f20" stroked="f">
                        <v:path arrowok="t" o:connecttype="custom" o:connectlocs="100,1202;0,1202;0,1441;100,1441;100,1202" o:connectangles="0,0,0,0,0"/>
                      </v:shape>
                    </v:group>
                    <v:group id="Group 92" o:spid="_x0000_s1073" style="position:absolute;left:1965;top:1167;width:331;height:2" coordorigin="1965,1167" coordsize="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93" o:spid="_x0000_s1074" style="position:absolute;left:1965;top:1167;width:331;height:2;visibility:visible;mso-wrap-style:square;v-text-anchor:top" coordsize="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" path="m,l330,e" filled="f" strokecolor="#231f20" strokeweight="1.2541mm">
                        <v:path arrowok="t" o:connecttype="custom" o:connectlocs="0,0;330,0" o:connectangles="0,0"/>
                      </v:shape>
                    </v:group>
                    <v:group id="Group 88" o:spid="_x0000_s1075" style="position:absolute;left:2215;top:1212;width:298;height:235" coordorigin="2215,1212" coordsize="29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91" o:spid="_x0000_s1076" style="position:absolute;left:2215;top:1212;width:298;height:235;visibility:visible;mso-wrap-style:square;v-text-anchor:top" coordsize="29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" path="m126,l62,21,17,65,,129r3,19l49,207r66,24l174,235r23,-3l256,208r23,-22l153,186r-26,-4l108,172,96,156,91,135r206,-6l296,109,293,94r-88,l93,87r8,-16l115,59r21,-7l164,50r106,l265,43,210,11,158,1,126,xe" fillcolor="#231f20" stroked="f">
                        <v:path arrowok="t" o:connecttype="custom" o:connectlocs="126,1212;62,1233;17,1277;0,1341;3,1360;49,1419;115,1443;174,1447;197,1444;256,1420;279,1398;153,1398;127,1394;108,1384;96,1368;91,1347;297,1341;296,1321;293,1306;205,1306;93,1299;101,1283;115,1271;136,1264;164,1262;270,1262;265,1255;210,1223;158,1213;126,1212" o:connectangles="0,0,0,0,0,0,0,0,0,0,0,0,0,0,0,0,0,0,0,0,0,0,0,0,0,0,0,0,0,0"/>
                      </v:shape>
                      <v:shape id="Freeform 90" o:spid="_x0000_s1077" style="position:absolute;left:2215;top:1212;width:298;height:235;visibility:visible;mso-wrap-style:square;v-text-anchor:top" coordsize="29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" path="m292,161r-98,14l175,183r-22,3l279,186r4,-6l292,161xe" fillcolor="#231f20" stroked="f">
                        <v:path arrowok="t" o:connecttype="custom" o:connectlocs="292,1373;194,1387;175,1395;153,1398;279,1398;283,1392;292,1373" o:connectangles="0,0,0,0,0,0,0"/>
                      </v:shape>
                      <v:shape id="Freeform 89" o:spid="_x0000_s1078" style="position:absolute;left:2215;top:1212;width:298;height:235;visibility:visible;mso-wrap-style:square;v-text-anchor:top" coordsize="29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" path="m270,50r-106,l185,59r14,15l205,94r88,l292,91,286,74,277,58r-7,-8xe" fillcolor="#231f20" stroked="f">
                        <v:path arrowok="t" o:connecttype="custom" o:connectlocs="270,1262;164,1262;185,1271;199,1286;205,1306;293,1306;292,1303;286,1286;277,1270;270,1262" o:connectangles="0,0,0,0,0,0,0,0,0,0"/>
                      </v:shape>
                    </v:group>
                    <v:group id="Group 84" o:spid="_x0000_s1079" style="position:absolute;left:2533;top:1211;width:287;height:237" coordorigin="2533,1211" coordsize="28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87" o:spid="_x0000_s1080" style="position:absolute;left:2533;top:1211;width:287;height:237;visibility:visible;mso-wrap-style:square;v-text-anchor:top" coordsize="28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" path="m142,l72,14,24,53,2,114,,139r5,19l59,215r71,20l158,236r25,-3l245,209r28,-29l141,180r-23,-6l103,160,94,141,91,118r2,-18l99,83,112,70r23,-9l168,59r107,l266,45,214,11,167,1,142,xe" fillcolor="#231f20" stroked="f">
                        <v:path arrowok="t" o:connecttype="custom" o:connectlocs="142,1211;72,1225;24,1264;2,1325;0,1350;5,1369;59,1426;130,1446;158,1447;183,1444;245,1420;273,1391;141,1391;118,1385;103,1371;94,1352;91,1329;93,1311;99,1294;112,1281;135,1272;168,1270;275,1270;266,1256;214,1222;167,1212;142,1211" o:connectangles="0,0,0,0,0,0,0,0,0,0,0,0,0,0,0,0,0,0,0,0,0,0,0,0,0,0,0"/>
                      </v:shape>
                      <v:shape id="Freeform 86" o:spid="_x0000_s1081" style="position:absolute;left:2533;top:1211;width:287;height:237;visibility:visible;mso-wrap-style:square;v-text-anchor:top" coordsize="28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" path="m287,142r-91,8l186,166r-18,11l141,180r132,l282,162r5,-20xe" fillcolor="#231f20" stroked="f">
                        <v:path arrowok="t" o:connecttype="custom" o:connectlocs="287,1353;196,1361;186,1377;168,1388;141,1391;273,1391;273,1391;282,1373;287,1353" o:connectangles="0,0,0,0,0,0,0,0,0"/>
                      </v:shape>
                      <v:shape id="Freeform 85" o:spid="_x0000_s1082" style="position:absolute;left:2533;top:1211;width:287;height:237;visibility:visible;mso-wrap-style:square;v-text-anchor:top" coordsize="28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" path="m275,59r-107,l187,70r8,18l283,80,276,61r-1,-2xe" fillcolor="#231f20" stroked="f">
                        <v:path arrowok="t" o:connecttype="custom" o:connectlocs="275,1270;168,1270;187,1281;195,1299;283,1291;276,1272;275,1270" o:connectangles="0,0,0,0,0,0,0"/>
                      </v:shape>
                    </v:group>
                    <v:group id="Group 80" o:spid="_x0000_s1083" style="position:absolute;left:2838;top:1133;width:280;height:309" coordorigin="2838,1133" coordsize="280,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83" o:spid="_x0000_s1084" style="position:absolute;left:2838;top:1133;width:280;height:309;visibility:visible;mso-wrap-style:square;v-text-anchor:top" coordsize="280,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" path="m92,l,,,308r92,l94,174r8,-18l119,143r27,-5l276,138r-1,-8l267,115r-175,l92,xe" fillcolor="#231f20" stroked="f">
                        <v:path arrowok="t" o:connecttype="custom" o:connectlocs="92,1133;0,1133;0,1441;92,1441;94,1307;102,1289;119,1276;146,1271;276,1271;275,1263;267,1248;92,1248;92,1133" o:connectangles="0,0,0,0,0,0,0,0,0,0,0,0,0"/>
                      </v:shape>
                      <v:shape id="Freeform 82" o:spid="_x0000_s1085" style="position:absolute;left:2838;top:1133;width:280;height:309;visibility:visible;mso-wrap-style:square;v-text-anchor:top" coordsize="280,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" path="m276,138r-130,l172,144r12,14l188,178r,130l279,308r,-147l278,146r-2,-8xe" fillcolor="#231f20" stroked="f">
                        <v:path arrowok="t" o:connecttype="custom" o:connectlocs="276,1271;146,1271;172,1277;184,1291;188,1311;188,1441;279,1441;279,1294;278,1279;276,1271" o:connectangles="0,0,0,0,0,0,0,0,0,0"/>
                      </v:shape>
                      <v:shape id="Freeform 81" o:spid="_x0000_s1086" style="position:absolute;left:2838;top:1133;width:280;height:309;visibility:visible;mso-wrap-style:square;v-text-anchor:top" coordsize="280,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" path="m164,78r-21,5l122,90r-17,11l93,115r174,l203,81,164,78xe" fillcolor="#231f20" stroked="f">
                        <v:path arrowok="t" o:connecttype="custom" o:connectlocs="164,1211;143,1216;122,1223;105,1234;93,1248;267,1248;203,1214;164,1211" o:connectangles="0,0,0,0,0,0,0,0"/>
                      </v:shape>
                    </v:group>
                  </v:group>
                  <v:group id="Group 28" o:spid="_x0000_s1087" style="position:absolute;left:3225;top:591;width:2104;height:966" coordorigin="3225,591" coordsize="2104,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77" o:spid="_x0000_s1088" style="position:absolute;left:3606;top:1160;width:333;height:289" coordorigin="3606,1160" coordsize="33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78" o:spid="_x0000_s1089" style="position:absolute;left:3606;top:1160;width:333;height:289;visibility:visible;mso-wrap-style:square;v-text-anchor:top" coordsize="33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" path="m242,105l235,87,220,74,200,66,175,63r-28,3l125,75,109,89,98,107r-5,20l94,153r25,58l158,227r31,-2l212,218r16,-10l238,193r95,-17l312,234r-48,38l194,289r-30,-1l89,271,36,235,2,167,,148,2,126,24,69,71,26,137,3,163,r26,2l259,18r52,35l242,105xe" filled="f" strokecolor="#231f20" strokeweight=".23811mm">
                        <v:path arrowok="t" o:connecttype="custom" o:connectlocs="242,1265;235,1247;220,1234;200,1226;175,1223;147,1226;125,1235;109,1249;98,1267;93,1287;94,1313;119,1371;158,1387;189,1385;212,1378;228,1368;238,1353;333,1336;312,1394;264,1432;194,1449;164,1448;89,1431;36,1395;2,1327;0,1308;2,1286;24,1229;71,1186;137,1163;163,1160;189,1162;259,1178;311,1213;242,1265" o:connectangles="0,0,0,0,0,0,0,0,0,0,0,0,0,0,0,0,0,0,0,0,0,0,0,0,0,0,0,0,0,0,0,0,0,0,0"/>
                      </v:shape>
                    </v:group>
                    <v:group id="Group 75" o:spid="_x0000_s1090" style="position:absolute;left:4041;top:1288;width:100;height:112" coordorigin="4041,1288" coordsize="100,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76" o:spid="_x0000_s1091" style="position:absolute;left:4041;top:1288;width:100;height:112;visibility:visible;mso-wrap-style:square;v-text-anchor:top" coordsize="100,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" path="m50,112r26,-6l91,91,99,72,98,45,92,24,80,8,62,,32,4,14,16,4,33,,51,3,74r8,19l27,107r23,5xe" filled="f" strokecolor="#231f20" strokeweight=".23811mm">
                        <v:path arrowok="t" o:connecttype="custom" o:connectlocs="50,1400;76,1394;91,1379;99,1360;98,1333;92,1312;80,1296;62,1288;32,1292;14,1304;4,1321;0,1339;3,1362;11,1381;27,1395;50,1400" o:connectangles="0,0,0,0,0,0,0,0,0,0,0,0,0,0,0,0"/>
                      </v:shape>
                    </v:group>
                    <v:group id="Group 73" o:spid="_x0000_s1092" style="position:absolute;left:3959;top:1236;width:266;height:213" coordorigin="3959,1236" coordsize="266,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74" o:spid="_x0000_s1093" style="position:absolute;left:3959;top:1236;width:266;height:213;visibility:visible;mso-wrap-style:square;v-text-anchor:top" coordsize="266,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" path="m132,r73,16l252,58r13,38l263,119r-28,56l180,208r-24,5l126,212,53,192,4,136,,118,2,95,30,39,86,6,132,xe" filled="f" strokecolor="#231f20" strokeweight=".23811mm">
                        <v:path arrowok="t" o:connecttype="custom" o:connectlocs="132,1236;205,1252;252,1294;265,1332;263,1355;235,1411;180,1444;156,1449;126,1448;53,1428;4,1372;0,1354;2,1331;30,1275;86,1242;132,1236" o:connectangles="0,0,0,0,0,0,0,0,0,0,0,0,0,0,0,0"/>
                      </v:shape>
                    </v:group>
                    <v:group id="Group 71" o:spid="_x0000_s1094" style="position:absolute;left:4250;top:1166;width:83;height:279" coordorigin="4250,1166" coordsize="8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72" o:spid="_x0000_s1095" style="position:absolute;left:4250;top:1166;width:83;height:279;visibility:visible;mso-wrap-style:square;v-text-anchor:top" coordsize="8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" path="m,l82,r,278l,278,,xe" filled="f" strokecolor="#231f20" strokeweight=".23811mm">
                        <v:path arrowok="t" o:connecttype="custom" o:connectlocs="0,1166;82,1166;82,1444;0,1444;0,1166" o:connectangles="0,0,0,0,0"/>
                      </v:shape>
                    </v:group>
                    <v:group id="Group 69" o:spid="_x0000_s1096" style="position:absolute;left:4372;top:1166;width:83;height:279" coordorigin="4372,1166" coordsize="8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70" o:spid="_x0000_s1097" style="position:absolute;left:4372;top:1166;width:83;height:279;visibility:visible;mso-wrap-style:square;v-text-anchor:top" coordsize="8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" path="m,l83,r,278l,278,,xe" filled="f" strokecolor="#231f20" strokeweight=".23811mm">
                        <v:path arrowok="t" o:connecttype="custom" o:connectlocs="0,1166;83,1166;83,1444;0,1444;0,1166" o:connectangles="0,0,0,0,0"/>
                      </v:shape>
                    </v:group>
                    <v:group id="Group 67" o:spid="_x0000_s1098" style="position:absolute;left:4567;top:1281;width:100;height:42" coordorigin="4567,1281" coordsize="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68" o:spid="_x0000_s1099" style="position:absolute;left:4567;top:1281;width:100;height:42;visibility:visible;mso-wrap-style:square;v-text-anchor:top" coordsize="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" path="m99,41l92,22,77,7,55,,30,4,11,14,,30,99,41xe" filled="f" strokecolor="#231f20" strokeweight=".23811mm">
                        <v:path arrowok="t" o:connecttype="custom" o:connectlocs="99,1322;92,1303;77,1288;55,1281;30,1285;11,1295;0,1311;99,1322" o:connectangles="0,0,0,0,0,0,0,0"/>
                      </v:shape>
                    </v:group>
                    <v:group id="Group 65" o:spid="_x0000_s1100" style="position:absolute;left:4482;top:1236;width:267;height:214" coordorigin="4482,1236" coordsize="2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66" o:spid="_x0000_s1101" style="position:absolute;left:4482;top:1236;width:267;height:214;visibility:visible;mso-wrap-style:square;v-text-anchor:top" coordsize="2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" path="m81,123r5,21l99,159r21,9l148,167r20,-5l181,152r81,-5l206,202r-67,12l112,213,44,191,,126,1,101,29,42,82,8,127,r29,2l222,26r42,64l267,110,81,123xe" filled="f" strokecolor="#231f20" strokeweight=".23811mm">
                        <v:path arrowok="t" o:connecttype="custom" o:connectlocs="81,1359;86,1380;99,1395;120,1404;148,1403;168,1398;181,1388;262,1383;206,1438;139,1450;112,1449;44,1427;0,1362;1,1337;29,1278;82,1244;127,1236;156,1238;222,1262;264,1326;267,1346;81,1359" o:connectangles="0,0,0,0,0,0,0,0,0,0,0,0,0,0,0,0,0,0,0,0,0,0"/>
                      </v:shape>
                    </v:group>
                    <v:group id="Group 63" o:spid="_x0000_s1102" style="position:absolute;left:4854;top:1287;width:97;height:96" coordorigin="4854,1287" coordsize="9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64" o:spid="_x0000_s1103" style="position:absolute;left:4854;top:1287;width:97;height:96;visibility:visible;mso-wrap-style:square;v-text-anchor:top" coordsize="9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" path="m48,l22,6,7,20,,40,3,65r9,19l29,95,61,93,81,85,93,72,97,55,95,33,85,14,67,3,48,xe" filled="f" strokecolor="#231f20" strokeweight=".23811mm">
                        <v:path arrowok="t" o:connecttype="custom" o:connectlocs="48,1287;22,1293;7,1307;0,1327;3,1352;12,1371;29,1382;61,1380;81,1372;93,1359;97,1342;95,1320;85,1301;67,1290;48,1287" o:connectangles="0,0,0,0,0,0,0,0,0,0,0,0,0,0,0"/>
                      </v:shape>
                    </v:group>
                    <v:group id="Group 61" o:spid="_x0000_s1104" style="position:absolute;left:4771;top:1237;width:260;height:277" coordorigin="4771,1237" coordsize="26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62" o:spid="_x0000_s1105" style="position:absolute;left:4771;top:1237;width:260;height:277;visibility:visible;mso-wrap-style:square;v-text-anchor:top" coordsize="26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" path="m259,183r-19,61l169,276r-31,l110,275,46,261,12,226,91,214r2,9l98,228r8,3l113,234r10,1l136,235r27,-6l176,214r3,-21l179,169r-1,l164,183r-18,9l125,198,94,196,68,191,16,156,,100,2,78,33,25,97,r27,1l146,6r16,8l175,25r5,5l180,5r79,l259,183xe" filled="f" strokecolor="#231f20" strokeweight=".23811mm">
                        <v:path arrowok="t" o:connecttype="custom" o:connectlocs="259,1420;240,1481;169,1513;138,1513;110,1512;46,1498;12,1463;91,1451;93,1460;98,1465;106,1468;113,1471;123,1472;136,1472;163,1466;176,1451;179,1430;179,1406;178,1406;164,1420;146,1429;125,1435;94,1433;68,1428;16,1393;0,1337;2,1315;33,1262;97,1237;124,1238;146,1243;162,1251;175,1262;180,1267;180,1242;259,1242;259,1420" o:connectangles="0,0,0,0,0,0,0,0,0,0,0,0,0,0,0,0,0,0,0,0,0,0,0,0,0,0,0,0,0,0,0,0,0,0,0,0,0"/>
                      </v:shape>
                    </v:group>
                    <v:group id="Group 59" o:spid="_x0000_s1106" style="position:absolute;left:5140;top:1281;width:100;height:42" coordorigin="5140,1281" coordsize="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60" o:spid="_x0000_s1107" style="position:absolute;left:5140;top:1281;width:100;height:42;visibility:visible;mso-wrap-style:square;v-text-anchor:top" coordsize="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" path="m99,41l93,22,78,7,56,,30,4,12,14,,30,99,41xe" filled="f" strokecolor="#231f20" strokeweight=".23811mm">
                        <v:path arrowok="t" o:connecttype="custom" o:connectlocs="99,1322;93,1303;78,1288;56,1281;30,1285;12,1295;0,1311;99,1322" o:connectangles="0,0,0,0,0,0,0,0"/>
                      </v:shape>
                    </v:group>
                    <v:group id="Group 57" o:spid="_x0000_s1108" style="position:absolute;left:5055;top:1236;width:267;height:214" coordorigin="5055,1236" coordsize="2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58" o:spid="_x0000_s1109" style="position:absolute;left:5055;top:1236;width:267;height:214;visibility:visible;mso-wrap-style:square;v-text-anchor:top" coordsize="2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" path="m82,123r5,21l100,159r21,9l149,167r20,-5l182,152r81,-5l207,202r-67,12l112,213,45,191,,126,2,101,29,42,82,8,127,r29,2l223,26r42,64l267,110,82,123xe" filled="f" strokecolor="#231f20" strokeweight=".23811mm">
                        <v:path arrowok="t" o:connecttype="custom" o:connectlocs="82,1359;87,1380;100,1395;121,1404;149,1403;169,1398;182,1388;263,1383;207,1438;140,1450;112,1449;45,1427;0,1362;2,1337;29,1278;82,1244;127,1236;156,1238;223,1262;265,1326;267,1346;82,1359" o:connectangles="0,0,0,0,0,0,0,0,0,0,0,0,0,0,0,0,0,0,0,0,0,0"/>
                      </v:shape>
                    </v:group>
                    <v:group id="Group 55" o:spid="_x0000_s1110" style="position:absolute;left:3256;top:1136;width:96;height:357" coordorigin="3256,1136" coordsize="9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56" o:spid="_x0000_s1111" style="position:absolute;left:3256;top:1136;width:96;height:357;visibility:visible;mso-wrap-style:square;v-text-anchor:top" coordsize="9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" path="m,l95,357,,357,,xe" filled="f" strokecolor="#bc9b6a" strokeweight=".72pt">
                        <v:path arrowok="t" o:connecttype="custom" o:connectlocs="0,1136;95,1493;0,1493;0,1136" o:connectangles="0,0,0,0"/>
                      </v:shape>
                    </v:group>
                    <v:group id="Group 53" o:spid="_x0000_s1112" style="position:absolute;left:3351;top:1136;width:95;height:357" coordorigin="3351,1136" coordsize="9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54" o:spid="_x0000_s1113" style="position:absolute;left:3351;top:1136;width:95;height:357;visibility:visible;mso-wrap-style:square;v-text-anchor:top" coordsize="9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" path="m95,l,357r95,l95,xe" filled="f" strokecolor="#bc9b6a" strokeweight=".72pt">
                        <v:path arrowok="t" o:connecttype="custom" o:connectlocs="95,1136;0,1493;95,1493;95,1136" o:connectangles="0,0,0,0"/>
                      </v:shape>
                    </v:group>
                    <v:group id="Group 51" o:spid="_x0000_s1114" style="position:absolute;left:3303;top:598;width:96;height:713" coordorigin="3303,598" coordsize="96,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52" o:spid="_x0000_s1115" style="position:absolute;left:3303;top:598;width:96;height:713;visibility:visible;mso-wrap-style:square;v-text-anchor:top" coordsize="96,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" path="m95,713l48,,,713e" filled="f" strokecolor="#bc9b6a" strokeweight=".72pt">
                        <v:path arrowok="t" o:connecttype="custom" o:connectlocs="95,1311;48,598;0,1311" o:connectangles="0,0,0"/>
                      </v:shape>
                    </v:group>
                    <v:group id="Group 49" o:spid="_x0000_s1116" style="position:absolute;left:3248;top:1532;width:205;height:2" coordorigin="3248,1532" coordsize="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50" o:spid="_x0000_s1117" style="position:absolute;left:3248;top:1532;width:205;height:2;visibility:visible;mso-wrap-style:square;v-text-anchor:top" coordsize="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" path="m,l205,e" filled="f" strokecolor="#bc9b6a" strokeweight=".81561mm">
                        <v:path arrowok="t" o:connecttype="custom" o:connectlocs="0,0;205,0" o:connectangles="0,0"/>
                      </v:shape>
                    </v:group>
                    <v:group id="Group 29" o:spid="_x0000_s1118" style="position:absolute;left:3487;top:1490;width:57;height:57" coordorigin="3487,1490"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48" o:spid="_x0000_s1119"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" path="m38,52r-20,l28,56,38,52xe" fillcolor="#231f20" stroked="f">
                        <v:path arrowok="t" o:connecttype="custom" o:connectlocs="38,1542;18,1542;28,1546;38,1542" o:connectangles="0,0,0,0"/>
                      </v:shape>
                      <v:shape id="Freeform 47" o:spid="_x0000_s1120"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" path="m12,50r3,2l18,52,12,50xe" fillcolor="#231f20" stroked="f">
                        <v:path arrowok="t" o:connecttype="custom" o:connectlocs="12,1540;15,1542;18,1542;12,1540" o:connectangles="0,0,0,0"/>
                      </v:shape>
                      <v:shape id="Freeform 46" o:spid="_x0000_s1121"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" path="m44,50r-6,2l42,52r2,-2xe" fillcolor="#231f20" stroked="f">
                        <v:path arrowok="t" o:connecttype="custom" o:connectlocs="44,1540;38,1542;42,1542;44,1540" o:connectangles="0,0,0,0"/>
                      </v:shape>
                      <v:shape id="Freeform 45" o:spid="_x0000_s1122"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" path="m6,44r2,4l12,50,6,44xe" fillcolor="#231f20" stroked="f">
                        <v:path arrowok="t" o:connecttype="custom" o:connectlocs="6,1534;8,1538;12,1540;6,1534" o:connectangles="0,0,0,0"/>
                      </v:shape>
                      <v:shape id="Freeform 44" o:spid="_x0000_s1123"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" path="m50,44r-6,6l48,48r2,-4xe" fillcolor="#231f20" stroked="f">
                        <v:path arrowok="t" o:connecttype="custom" o:connectlocs="50,1534;44,1540;48,1538;50,1534" o:connectangles="0,0,0,0"/>
                      </v:shape>
                      <v:shape id="Freeform 43" o:spid="_x0000_s1124"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" path="m38,12r-20,l18,44r4,l22,30r11,l37,29r4,-2l22,26r,-11l41,15,38,12xe" fillcolor="#231f20" stroked="f">
                        <v:path arrowok="t" o:connecttype="custom" o:connectlocs="38,1502;18,1502;18,1534;22,1534;22,1520;33,1520;37,1519;41,1517;22,1516;22,1505;41,1505;41,1505;38,1502" o:connectangles="0,0,0,0,0,0,0,0,0,0,0,0,0"/>
                      </v:shape>
                      <v:shape id="Freeform 42" o:spid="_x0000_s1125"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" path="m33,30r-4,l38,44r5,l33,30xe" fillcolor="#231f20" stroked="f">
                        <v:path arrowok="t" o:connecttype="custom" o:connectlocs="33,1520;29,1520;38,1534;43,1534;33,1520" o:connectangles="0,0,0,0,0"/>
                      </v:shape>
                      <v:shape id="Freeform 41" o:spid="_x0000_s1126"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" path="m4,39r,3l6,44,4,39xe" fillcolor="#231f20" stroked="f">
                        <v:path arrowok="t" o:connecttype="custom" o:connectlocs="4,1529;4,1532;6,1534;4,1529" o:connectangles="0,0,0,0"/>
                      </v:shape>
                      <v:shape id="Freeform 40" o:spid="_x0000_s1127"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" path="m52,39r-2,5l52,42r,-3xe" fillcolor="#231f20" stroked="f">
                        <v:path arrowok="t" o:connecttype="custom" o:connectlocs="52,1529;50,1534;52,1532;52,1529" o:connectangles="0,0,0,0"/>
                      </v:shape>
                      <v:shape id="Freeform 39" o:spid="_x0000_s1128"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" path="m52,17r,22l57,28,52,17xe" fillcolor="#231f20" stroked="f">
                        <v:path arrowok="t" o:connecttype="custom" o:connectlocs="52,1507;52,1529;57,1518;57,1518;52,1507" o:connectangles="0,0,0,0,0"/>
                      </v:shape>
                      <v:shape id="Freeform 38" o:spid="_x0000_s1129"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" path="m4,17l,28,4,39,4,17xe" fillcolor="#231f20" stroked="f">
                        <v:path arrowok="t" o:connecttype="custom" o:connectlocs="4,1507;0,1518;4,1529;4,1507" o:connectangles="0,0,0,0"/>
                      </v:shape>
                      <v:shape id="Freeform 37" o:spid="_x0000_s1130"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" path="m41,15r-8,l37,16r,10l27,26r14,l41,15xe" fillcolor="#231f20" stroked="f">
                        <v:path arrowok="t" o:connecttype="custom" o:connectlocs="41,1505;33,1505;37,1506;37,1516;27,1516;41,1516;41,1505" o:connectangles="0,0,0,0,0,0,0"/>
                      </v:shape>
                      <v:shape id="Freeform 36" o:spid="_x0000_s1131"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" path="m6,13l4,15r,2l6,13xe" fillcolor="#231f20" stroked="f">
                        <v:path arrowok="t" o:connecttype="custom" o:connectlocs="6,1503;4,1505;4,1507;6,1503" o:connectangles="0,0,0,0"/>
                      </v:shape>
                      <v:shape id="Freeform 35" o:spid="_x0000_s1132"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" path="m50,13r2,4l52,15,50,13xe" fillcolor="#231f20" stroked="f">
                        <v:path arrowok="t" o:connecttype="custom" o:connectlocs="50,1503;52,1507;52,1505;50,1503" o:connectangles="0,0,0,0"/>
                      </v:shape>
                      <v:shape id="Freeform 34" o:spid="_x0000_s1133"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" path="m12,6l8,8,6,13,12,6xe" fillcolor="#231f20" stroked="f">
                        <v:path arrowok="t" o:connecttype="custom" o:connectlocs="12,1496;8,1498;6,1503;12,1496" o:connectangles="0,0,0,0"/>
                      </v:shape>
                      <v:shape id="Freeform 33" o:spid="_x0000_s1134"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" path="m44,6r6,7l48,8,44,6xe" fillcolor="#231f20" stroked="f">
                        <v:path arrowok="t" o:connecttype="custom" o:connectlocs="44,1496;50,1503;48,1498;44,1496" o:connectangles="0,0,0,0"/>
                      </v:shape>
                      <v:shape id="Freeform 32" o:spid="_x0000_s1135"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" path="m18,4r-3,l12,6,18,4xe" fillcolor="#231f20" stroked="f">
                        <v:path arrowok="t" o:connecttype="custom" o:connectlocs="18,1494;15,1494;12,1496;18,1494" o:connectangles="0,0,0,0"/>
                      </v:shape>
                      <v:shape id="Freeform 31" o:spid="_x0000_s1136"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" path="m42,4r-4,l44,6,42,4xe" fillcolor="#231f20" stroked="f">
                        <v:path arrowok="t" o:connecttype="custom" o:connectlocs="42,1494;38,1494;44,1496;42,1494" o:connectangles="0,0,0,0"/>
                      </v:shape>
                      <v:shape id="Freeform 30" o:spid="_x0000_s1137" style="position:absolute;left:3487;top:1490;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" path="m28,l18,4r20,l28,xe" fillcolor="#231f20" stroked="f">
                        <v:path arrowok="t" o:connecttype="custom" o:connectlocs="28,1490;18,1494;38,1494;28,1490" o:connectangles="0,0,0,0"/>
                      </v:shape>
                    </v:group>
                  </v:group>
                  <v:group id="_x0000_s1138" style="position:absolute;left:4576;top:788;width:1159;height:298" coordorigin="4576,788" coordsize="1159,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5" o:spid="_x0000_s1139" style="position:absolute;left:4719;top:872;width:79;height:98" coordorigin="4719,872" coordsize="7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16" o:spid="_x0000_s1140" style="position:absolute;left:4719;top:872;width:79;height:98;visibility:visible;mso-wrap-style:square;v-text-anchor:top" coordsize="7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" path="m,97r78,l40,,39,,,97xe" filled="f" strokecolor="#231f20" strokeweight=".23811mm">
                        <v:path arrowok="t" o:connecttype="custom" o:connectlocs="0,969;78,969;40,872;39,872;0,969" o:connectangles="0,0,0,0,0"/>
                      </v:shape>
                    </v:group>
                    <v:group id="Group 13" o:spid="_x0000_s1141" style="position:absolute;left:4583;top:794;width:353;height:279" coordorigin="4583,794" coordsize="35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4" o:spid="_x0000_s1142" style="position:absolute;left:4583;top:794;width:353;height:279;visibility:visible;mso-wrap-style:square;v-text-anchor:top" coordsize="35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" path="m130,r92,l352,279r-95,l236,229r-121,l93,279,,279,130,xe" filled="f" strokecolor="#231f20" strokeweight=".23811mm">
                        <v:path arrowok="t" o:connecttype="custom" o:connectlocs="130,794;222,794;352,1073;257,1073;236,1023;115,1023;93,1073;0,1073;130,794" o:connectangles="0,0,0,0,0,0,0,0,0"/>
                      </v:shape>
                    </v:group>
                    <v:group id="Group 11" o:spid="_x0000_s1143" style="position:absolute;left:4956;top:794;width:83;height:279" coordorigin="4956,794" coordsize="8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reeform 12" o:spid="_x0000_s1144" style="position:absolute;left:4956;top:794;width:83;height:279;visibility:visible;mso-wrap-style:square;v-text-anchor:top" coordsize="8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" path="m,l83,r,279l,279,,xe" filled="f" strokecolor="#231f20" strokeweight=".23811mm">
                        <v:path arrowok="t" o:connecttype="custom" o:connectlocs="0,794;83,794;83,1073;0,1073;0,794" o:connectangles="0,0,0,0,0"/>
                      </v:shape>
                    </v:group>
                    <v:group id="Group 9" o:spid="_x0000_s1145" style="position:absolute;left:5073;top:794;width:83;height:279" coordorigin="5073,794" coordsize="8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0" o:spid="_x0000_s1146" style="position:absolute;left:5073;top:794;width:83;height:279;visibility:visible;mso-wrap-style:square;v-text-anchor:top" coordsize="8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" path="m,l83,r,279l,279,,xe" filled="f" strokecolor="#231f20" strokeweight=".23811mm">
                        <v:path arrowok="t" o:connecttype="custom" o:connectlocs="0,794;83,794;83,1073;0,1073;0,794" o:connectangles="0,0,0,0,0"/>
                      </v:shape>
                    </v:group>
                    <v:group id="Group 7" o:spid="_x0000_s1147" style="position:absolute;left:5266;top:910;width:100;height:42" coordorigin="5266,910" coordsize="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8" o:spid="_x0000_s1148" style="position:absolute;left:5266;top:910;width:100;height:42;visibility:visible;mso-wrap-style:square;v-text-anchor:top" coordsize="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" path="m99,41l93,21,78,7,56,,30,3,12,13,,29,99,41xe" filled="f" strokecolor="#231f20" strokeweight=".23811mm">
                        <v:path arrowok="t" o:connecttype="custom" o:connectlocs="99,951;93,931;78,917;56,910;30,913;12,923;0,939;99,951" o:connectangles="0,0,0,0,0,0,0,0"/>
                      </v:shape>
                    </v:group>
                    <v:group id="Group 5" o:spid="_x0000_s1149" style="position:absolute;left:5181;top:865;width:267;height:214" coordorigin="5181,865" coordsize="2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6" o:spid="_x0000_s1150" style="position:absolute;left:5181;top:865;width:267;height:214;visibility:visible;mso-wrap-style:square;v-text-anchor:top" coordsize="2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" path="m82,123r5,20l100,158r21,9l149,166r20,-5l182,152r81,-6l207,201r-67,13l112,212,45,190,,125,2,100,29,42,82,8,127,r29,1l223,25r42,64l267,110,82,123xe" filled="f" strokecolor="#231f20" strokeweight=".23811mm">
                        <v:path arrowok="t" o:connecttype="custom" o:connectlocs="82,988;87,1008;100,1023;121,1032;149,1031;169,1026;182,1017;263,1011;207,1066;140,1079;112,1077;45,1055;0,990;2,965;29,907;82,873;127,865;156,866;223,890;265,954;267,975;82,988" o:connectangles="0,0,0,0,0,0,0,0,0,0,0,0,0,0,0,0,0,0,0,0,0,0"/>
                      </v:shape>
                    </v:group>
                    <v:group id="Group 3" o:spid="_x0000_s1151" style="position:absolute;left:5476;top:865;width:252;height:208" coordorigin="5476,865" coordsize="25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4" o:spid="_x0000_s1152" style="position:absolute;left:5476;top:865;width:252;height:208;visibility:visible;mso-wrap-style:square;v-text-anchor:top" coordsize="25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" path="m,5r80,l80,33r1,l95,20,112,10,133,3,154,r38,3l245,42r7,166l169,208r,-98l169,88,164,69,149,57r-32,2l96,68,86,81,83,97r,111l,208,,5xe" filled="f" strokecolor="#231f20" strokeweight=".23811mm">
                        <v:path arrowok="t" o:connecttype="custom" o:connectlocs="0,870;80,870;80,898;81,898;95,885;112,875;133,868;154,865;192,868;245,907;252,1073;169,1073;169,975;169,953;164,934;149,922;117,924;96,933;86,946;83,962;83,1073;0,1073;0,870" o:connectangles="0,0,0,0,0,0,0,0,0,0,0,0,0,0,0,0,0,0,0,0,0,0,0"/>
                      </v:shape>
                    </v:group>
                  </v:group>
                </v:group>
              </v:group>
            </w:pict>
          </mc:Fallback>
        </mc:AlternateContent>
      </w:r>
    </w:p>
    <w:p w14:paraId="23A6AB35" w14:textId="77777777" w:rsidR="00BB3641" w:rsidRPr="00F60C4B" w:rsidRDefault="00BB3641" w:rsidP="00BB3641">
      <w:pPr>
        <w:pStyle w:val="Title"/>
        <w:rPr>
          <w:rFonts w:ascii="Arial" w:hAnsi="Arial" w:cs="Arial"/>
          <w:sz w:val="44"/>
          <w:szCs w:val="44"/>
        </w:rPr>
      </w:pPr>
    </w:p>
    <w:p w14:paraId="4C02E213" w14:textId="77777777" w:rsidR="00BB3641" w:rsidRPr="00F60C4B" w:rsidRDefault="00BB3641" w:rsidP="00BB3641">
      <w:pPr>
        <w:pStyle w:val="Title"/>
        <w:rPr>
          <w:rFonts w:ascii="Arial" w:hAnsi="Arial" w:cs="Arial"/>
          <w:sz w:val="44"/>
          <w:szCs w:val="44"/>
        </w:rPr>
      </w:pPr>
      <w:r w:rsidRPr="00F60C4B">
        <w:rPr>
          <w:rFonts w:ascii="Arial" w:hAnsi="Arial" w:cs="Arial"/>
          <w:sz w:val="44"/>
          <w:szCs w:val="44"/>
        </w:rPr>
        <w:t>School of Modern Languages</w:t>
      </w:r>
    </w:p>
    <w:p w14:paraId="25A7DA3B" w14:textId="77777777" w:rsidR="00BB3641" w:rsidRPr="00F60C4B" w:rsidRDefault="00BB3641" w:rsidP="00BB3641">
      <w:pPr>
        <w:pStyle w:val="Title"/>
        <w:pBdr>
          <w:bottom w:val="single" w:sz="4" w:space="1" w:color="auto"/>
        </w:pBdr>
        <w:rPr>
          <w:rFonts w:ascii="Arial" w:hAnsi="Arial" w:cs="Arial"/>
          <w:b w:val="0"/>
          <w:sz w:val="22"/>
          <w:szCs w:val="22"/>
        </w:rPr>
      </w:pPr>
    </w:p>
    <w:p w14:paraId="336BCF6B" w14:textId="77777777" w:rsidR="00BB3641" w:rsidRPr="00F60C4B" w:rsidRDefault="00BB3641" w:rsidP="00BB3641">
      <w:pPr>
        <w:pStyle w:val="Title"/>
        <w:rPr>
          <w:rFonts w:ascii="Arial" w:hAnsi="Arial" w:cs="Arial"/>
          <w:b w:val="0"/>
          <w:sz w:val="22"/>
          <w:szCs w:val="22"/>
        </w:rPr>
      </w:pPr>
    </w:p>
    <w:p w14:paraId="4A01085F" w14:textId="620EC825" w:rsidR="00BB3641" w:rsidRPr="00F60C4B" w:rsidRDefault="00BB3641" w:rsidP="00BB3641">
      <w:pPr>
        <w:pStyle w:val="Title"/>
        <w:rPr>
          <w:rFonts w:ascii="Arial" w:hAnsi="Arial" w:cs="Arial"/>
          <w:sz w:val="44"/>
          <w:szCs w:val="44"/>
        </w:rPr>
      </w:pPr>
      <w:bookmarkStart w:id="1" w:name="ch3693"/>
      <w:r w:rsidRPr="00F60C4B">
        <w:rPr>
          <w:rFonts w:ascii="Arial" w:hAnsi="Arial" w:cs="Arial"/>
          <w:sz w:val="44"/>
          <w:szCs w:val="44"/>
        </w:rPr>
        <w:t xml:space="preserve">Chinese </w:t>
      </w:r>
      <w:bookmarkEnd w:id="1"/>
      <w:r w:rsidR="00225660" w:rsidRPr="00F60C4B">
        <w:rPr>
          <w:rFonts w:ascii="Arial" w:hAnsi="Arial" w:cs="Arial"/>
          <w:sz w:val="44"/>
          <w:szCs w:val="44"/>
        </w:rPr>
        <w:t xml:space="preserve">4023 &amp; </w:t>
      </w:r>
      <w:r w:rsidRPr="00F60C4B">
        <w:rPr>
          <w:rFonts w:ascii="Arial" w:hAnsi="Arial" w:cs="Arial"/>
          <w:sz w:val="44"/>
          <w:szCs w:val="44"/>
        </w:rPr>
        <w:t>6023</w:t>
      </w:r>
      <w:r w:rsidR="00441841" w:rsidRPr="00F60C4B">
        <w:rPr>
          <w:rFonts w:ascii="Arial" w:hAnsi="Arial" w:cs="Arial"/>
          <w:sz w:val="44"/>
          <w:szCs w:val="44"/>
        </w:rPr>
        <w:t xml:space="preserve">: </w:t>
      </w:r>
      <w:r w:rsidRPr="00F60C4B">
        <w:rPr>
          <w:rFonts w:ascii="Arial" w:hAnsi="Arial" w:cs="Arial"/>
          <w:sz w:val="44"/>
          <w:szCs w:val="44"/>
        </w:rPr>
        <w:t xml:space="preserve">Strategy &amp; </w:t>
      </w:r>
      <w:r w:rsidRPr="00F60C4B">
        <w:rPr>
          <w:rFonts w:ascii="Arial" w:hAnsi="Arial" w:cs="Arial"/>
          <w:i/>
          <w:sz w:val="44"/>
          <w:szCs w:val="44"/>
        </w:rPr>
        <w:t>Art of War</w:t>
      </w:r>
      <w:r w:rsidRPr="00F60C4B">
        <w:rPr>
          <w:rFonts w:ascii="Arial" w:hAnsi="Arial" w:cs="Arial"/>
          <w:sz w:val="44"/>
          <w:szCs w:val="44"/>
        </w:rPr>
        <w:t xml:space="preserve"> </w:t>
      </w:r>
    </w:p>
    <w:p w14:paraId="24AB0FD0" w14:textId="77777777" w:rsidR="00BB3641" w:rsidRPr="00F60C4B" w:rsidRDefault="00BB3641" w:rsidP="00BB3641">
      <w:pPr>
        <w:pStyle w:val="Title"/>
        <w:rPr>
          <w:rFonts w:ascii="Arial" w:hAnsi="Arial" w:cs="Arial"/>
          <w:sz w:val="40"/>
          <w:szCs w:val="40"/>
          <w:lang w:val="it-IT" w:eastAsia="zh-CN"/>
        </w:rPr>
      </w:pPr>
      <w:r w:rsidRPr="00F60C4B">
        <w:rPr>
          <w:rFonts w:ascii="Arial" w:hAnsi="Arial" w:cs="Arial"/>
          <w:sz w:val="40"/>
          <w:szCs w:val="40"/>
          <w:lang w:val="it-IT" w:eastAsia="zh-CN"/>
        </w:rPr>
        <w:t>《孙子兵法》与《三十六计》</w:t>
      </w:r>
    </w:p>
    <w:p w14:paraId="518A563C" w14:textId="77777777" w:rsidR="00BB3641" w:rsidRPr="00F60C4B" w:rsidRDefault="00BB3641" w:rsidP="00BB3641">
      <w:pPr>
        <w:pStyle w:val="Title"/>
        <w:rPr>
          <w:rFonts w:ascii="Arial" w:hAnsi="Arial" w:cs="Arial"/>
          <w:sz w:val="44"/>
          <w:szCs w:val="44"/>
          <w:lang w:eastAsia="zh-CN"/>
        </w:rPr>
      </w:pPr>
      <w:r w:rsidRPr="00F60C4B">
        <w:rPr>
          <w:rFonts w:ascii="Arial" w:hAnsi="Arial" w:cs="Arial"/>
          <w:sz w:val="44"/>
          <w:szCs w:val="44"/>
        </w:rPr>
        <w:t>Syllabus</w:t>
      </w:r>
    </w:p>
    <w:p w14:paraId="431B1410" w14:textId="77777777" w:rsidR="00BB3641" w:rsidRPr="00F60C4B" w:rsidRDefault="00BB3641" w:rsidP="00BB3641">
      <w:pPr>
        <w:pBdr>
          <w:bottom w:val="single" w:sz="6" w:space="1" w:color="auto"/>
        </w:pBdr>
        <w:tabs>
          <w:tab w:val="left" w:pos="1980"/>
        </w:tabs>
        <w:rPr>
          <w:rFonts w:ascii="Arial" w:hAnsi="Arial" w:cs="Arial"/>
          <w:b/>
          <w:sz w:val="22"/>
          <w:szCs w:val="22"/>
        </w:rPr>
      </w:pPr>
    </w:p>
    <w:p w14:paraId="00DD829B" w14:textId="77777777" w:rsidR="00BB3641" w:rsidRPr="00F60C4B" w:rsidRDefault="00BB3641" w:rsidP="00BB3641">
      <w:pPr>
        <w:tabs>
          <w:tab w:val="left" w:pos="1980"/>
        </w:tabs>
        <w:rPr>
          <w:rFonts w:ascii="Arial" w:hAnsi="Arial" w:cs="Arial"/>
          <w:sz w:val="22"/>
          <w:szCs w:val="22"/>
        </w:rPr>
      </w:pPr>
    </w:p>
    <w:p w14:paraId="4CE83126" w14:textId="77777777" w:rsidR="00BB3641" w:rsidRPr="00F60C4B" w:rsidRDefault="00BB3641" w:rsidP="00BB3641">
      <w:pPr>
        <w:tabs>
          <w:tab w:val="left" w:pos="1980"/>
        </w:tabs>
        <w:rPr>
          <w:rFonts w:ascii="Arial" w:hAnsi="Arial" w:cs="Arial"/>
          <w:sz w:val="22"/>
          <w:szCs w:val="22"/>
        </w:rPr>
      </w:pPr>
      <w:r w:rsidRPr="00F60C4B">
        <w:rPr>
          <w:rFonts w:ascii="Arial" w:hAnsi="Arial" w:cs="Arial"/>
          <w:sz w:val="22"/>
          <w:szCs w:val="22"/>
        </w:rPr>
        <w:t>Class hours: TR TBD</w:t>
      </w:r>
    </w:p>
    <w:p w14:paraId="02B26B88" w14:textId="77777777" w:rsidR="00BB3641" w:rsidRPr="00F60C4B" w:rsidRDefault="00BB3641" w:rsidP="00BB3641">
      <w:pPr>
        <w:tabs>
          <w:tab w:val="left" w:pos="1980"/>
        </w:tabs>
        <w:rPr>
          <w:rFonts w:ascii="Arial" w:hAnsi="Arial" w:cs="Arial"/>
          <w:sz w:val="22"/>
          <w:szCs w:val="22"/>
          <w:lang w:eastAsia="zh-CN"/>
        </w:rPr>
      </w:pPr>
      <w:r w:rsidRPr="00F60C4B">
        <w:rPr>
          <w:rFonts w:ascii="Arial" w:hAnsi="Arial" w:cs="Arial"/>
          <w:noProof/>
          <w:sz w:val="22"/>
          <w:szCs w:val="22"/>
        </w:rPr>
        <w:drawing>
          <wp:anchor distT="0" distB="0" distL="114300" distR="114300" simplePos="0" relativeHeight="251659264" behindDoc="1" locked="0" layoutInCell="1" allowOverlap="1" wp14:anchorId="64939362" wp14:editId="0C89FF21">
            <wp:simplePos x="0" y="0"/>
            <wp:positionH relativeFrom="column">
              <wp:posOffset>5582285</wp:posOffset>
            </wp:positionH>
            <wp:positionV relativeFrom="paragraph">
              <wp:posOffset>90170</wp:posOffset>
            </wp:positionV>
            <wp:extent cx="872490" cy="860425"/>
            <wp:effectExtent l="0" t="0" r="3810" b="0"/>
            <wp:wrapTight wrapText="bothSides">
              <wp:wrapPolygon edited="0">
                <wp:start x="0" y="0"/>
                <wp:lineTo x="0" y="21042"/>
                <wp:lineTo x="21223" y="21042"/>
                <wp:lineTo x="21223" y="0"/>
                <wp:lineTo x="0" y="0"/>
              </wp:wrapPolygon>
            </wp:wrapTight>
            <wp:docPr id="1" name="Picture 1" descr="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2490" cy="860425"/>
                    </a:xfrm>
                    <a:prstGeom prst="rect">
                      <a:avLst/>
                    </a:prstGeom>
                    <a:noFill/>
                  </pic:spPr>
                </pic:pic>
              </a:graphicData>
            </a:graphic>
            <wp14:sizeRelH relativeFrom="page">
              <wp14:pctWidth>0</wp14:pctWidth>
            </wp14:sizeRelH>
            <wp14:sizeRelV relativeFrom="page">
              <wp14:pctHeight>0</wp14:pctHeight>
            </wp14:sizeRelV>
          </wp:anchor>
        </w:drawing>
      </w:r>
      <w:r w:rsidRPr="00F60C4B">
        <w:rPr>
          <w:rFonts w:ascii="Arial" w:hAnsi="Arial" w:cs="Arial"/>
          <w:sz w:val="22"/>
          <w:szCs w:val="22"/>
        </w:rPr>
        <w:t xml:space="preserve">Room: </w:t>
      </w:r>
      <w:r w:rsidRPr="00F60C4B">
        <w:rPr>
          <w:rFonts w:ascii="Arial" w:hAnsi="Arial" w:cs="Arial"/>
          <w:sz w:val="22"/>
          <w:szCs w:val="22"/>
          <w:lang w:eastAsia="zh-CN"/>
        </w:rPr>
        <w:t>TBD</w:t>
      </w:r>
    </w:p>
    <w:p w14:paraId="11D3EE7E" w14:textId="77777777" w:rsidR="00BB3641" w:rsidRPr="00F60C4B" w:rsidRDefault="00BB3641" w:rsidP="00BB3641">
      <w:pPr>
        <w:tabs>
          <w:tab w:val="left" w:pos="1980"/>
        </w:tabs>
        <w:rPr>
          <w:rFonts w:ascii="Arial" w:hAnsi="Arial" w:cs="Arial"/>
          <w:sz w:val="22"/>
          <w:szCs w:val="22"/>
        </w:rPr>
      </w:pPr>
    </w:p>
    <w:p w14:paraId="0A710017" w14:textId="77777777" w:rsidR="00BB3641" w:rsidRPr="00F60C4B" w:rsidRDefault="00BB3641" w:rsidP="00BB3641">
      <w:pPr>
        <w:tabs>
          <w:tab w:val="left" w:pos="1980"/>
        </w:tabs>
        <w:rPr>
          <w:rFonts w:ascii="Arial" w:hAnsi="Arial" w:cs="Arial"/>
          <w:sz w:val="22"/>
          <w:szCs w:val="22"/>
        </w:rPr>
      </w:pPr>
      <w:r w:rsidRPr="00F60C4B">
        <w:rPr>
          <w:rFonts w:ascii="Arial" w:hAnsi="Arial" w:cs="Arial"/>
          <w:sz w:val="22"/>
          <w:szCs w:val="22"/>
        </w:rPr>
        <w:t xml:space="preserve">Instructor:  </w:t>
      </w:r>
      <w:hyperlink r:id="rId8" w:history="1">
        <w:r w:rsidRPr="00F60C4B">
          <w:rPr>
            <w:rStyle w:val="Hyperlink"/>
            <w:rFonts w:ascii="Arial" w:hAnsi="Arial" w:cs="Arial"/>
            <w:sz w:val="22"/>
            <w:szCs w:val="22"/>
          </w:rPr>
          <w:t>Paul B. Foster</w:t>
        </w:r>
      </w:hyperlink>
      <w:r w:rsidRPr="00F60C4B">
        <w:rPr>
          <w:rFonts w:ascii="Arial" w:hAnsi="Arial" w:cs="Arial"/>
          <w:sz w:val="22"/>
          <w:szCs w:val="22"/>
        </w:rPr>
        <w:t xml:space="preserve">, Ph.D. </w:t>
      </w:r>
      <w:r w:rsidRPr="00F60C4B">
        <w:rPr>
          <w:rFonts w:ascii="Arial" w:hAnsi="Arial" w:cs="Arial"/>
          <w:sz w:val="22"/>
          <w:szCs w:val="22"/>
          <w:lang w:eastAsia="zh-CN"/>
        </w:rPr>
        <w:t>傅抱仁</w:t>
      </w:r>
      <w:r w:rsidRPr="00F60C4B">
        <w:rPr>
          <w:rFonts w:ascii="Arial" w:hAnsi="Arial" w:cs="Arial"/>
          <w:sz w:val="22"/>
          <w:szCs w:val="22"/>
          <w:lang w:eastAsia="zh-CN"/>
        </w:rPr>
        <w:t xml:space="preserve"> </w:t>
      </w:r>
      <w:r w:rsidRPr="00F60C4B">
        <w:rPr>
          <w:rFonts w:ascii="Arial" w:hAnsi="Arial" w:cs="Arial"/>
          <w:sz w:val="22"/>
          <w:szCs w:val="22"/>
        </w:rPr>
        <w:t>(</w:t>
      </w:r>
      <w:r w:rsidRPr="00F60C4B">
        <w:rPr>
          <w:rStyle w:val="pronounce1"/>
          <w:rFonts w:ascii="Arial" w:hAnsi="Arial" w:cs="Arial"/>
          <w:sz w:val="22"/>
          <w:szCs w:val="22"/>
        </w:rPr>
        <w:t>Fù Bàorén</w:t>
      </w:r>
      <w:r w:rsidRPr="00F60C4B">
        <w:rPr>
          <w:rFonts w:ascii="Arial" w:hAnsi="Arial" w:cs="Arial"/>
          <w:sz w:val="22"/>
          <w:szCs w:val="22"/>
        </w:rPr>
        <w:t>)</w:t>
      </w:r>
    </w:p>
    <w:p w14:paraId="2C1D3232" w14:textId="77777777" w:rsidR="00BB3641" w:rsidRPr="00F60C4B" w:rsidRDefault="00BB3641" w:rsidP="00BB3641">
      <w:pPr>
        <w:tabs>
          <w:tab w:val="left" w:pos="1980"/>
        </w:tabs>
        <w:rPr>
          <w:rFonts w:ascii="Arial" w:hAnsi="Arial" w:cs="Arial"/>
          <w:sz w:val="22"/>
          <w:szCs w:val="22"/>
        </w:rPr>
      </w:pPr>
      <w:r w:rsidRPr="00F60C4B">
        <w:rPr>
          <w:rFonts w:ascii="Arial" w:hAnsi="Arial" w:cs="Arial"/>
          <w:sz w:val="22"/>
          <w:szCs w:val="22"/>
        </w:rPr>
        <w:t xml:space="preserve">email:  </w:t>
      </w:r>
      <w:hyperlink r:id="rId9" w:history="1">
        <w:r w:rsidRPr="00F60C4B">
          <w:rPr>
            <w:rStyle w:val="Hyperlink"/>
            <w:rFonts w:ascii="Arial" w:hAnsi="Arial" w:cs="Arial"/>
            <w:sz w:val="22"/>
            <w:szCs w:val="22"/>
          </w:rPr>
          <w:t>paul.foster@modlangs.gatech.edu</w:t>
        </w:r>
      </w:hyperlink>
    </w:p>
    <w:p w14:paraId="771B78B5" w14:textId="77777777" w:rsidR="00BB3641" w:rsidRPr="00F60C4B" w:rsidRDefault="00BB3641" w:rsidP="00BB3641">
      <w:pPr>
        <w:tabs>
          <w:tab w:val="left" w:pos="1980"/>
        </w:tabs>
        <w:rPr>
          <w:rFonts w:ascii="Arial" w:hAnsi="Arial" w:cs="Arial"/>
          <w:sz w:val="22"/>
          <w:szCs w:val="22"/>
        </w:rPr>
      </w:pPr>
      <w:r w:rsidRPr="00F60C4B">
        <w:rPr>
          <w:rFonts w:ascii="Arial" w:hAnsi="Arial" w:cs="Arial"/>
          <w:sz w:val="22"/>
          <w:szCs w:val="22"/>
        </w:rPr>
        <w:t>office: Swann 311; office phone: 404-385-0936 (email contact recommended)</w:t>
      </w:r>
    </w:p>
    <w:p w14:paraId="73F2C212" w14:textId="77777777" w:rsidR="00BB3641" w:rsidRPr="00F60C4B" w:rsidRDefault="00BB3641" w:rsidP="00BB3641">
      <w:pPr>
        <w:pBdr>
          <w:bottom w:val="single" w:sz="6" w:space="1" w:color="auto"/>
        </w:pBdr>
        <w:tabs>
          <w:tab w:val="left" w:pos="1980"/>
        </w:tabs>
        <w:rPr>
          <w:rFonts w:ascii="Arial" w:hAnsi="Arial" w:cs="Arial"/>
          <w:sz w:val="22"/>
          <w:szCs w:val="22"/>
        </w:rPr>
      </w:pPr>
      <w:r w:rsidRPr="00F60C4B">
        <w:rPr>
          <w:rFonts w:ascii="Arial" w:hAnsi="Arial" w:cs="Arial"/>
          <w:sz w:val="22"/>
          <w:szCs w:val="22"/>
        </w:rPr>
        <w:t>office hours: TR: TBD; or by appointment.</w:t>
      </w:r>
    </w:p>
    <w:p w14:paraId="430C125E" w14:textId="77777777" w:rsidR="00BB3641" w:rsidRPr="00F60C4B" w:rsidRDefault="00BB3641" w:rsidP="00BB3641">
      <w:pPr>
        <w:pBdr>
          <w:bottom w:val="single" w:sz="6" w:space="1" w:color="auto"/>
        </w:pBdr>
        <w:tabs>
          <w:tab w:val="left" w:pos="1980"/>
        </w:tabs>
        <w:rPr>
          <w:rFonts w:ascii="Arial" w:hAnsi="Arial" w:cs="Arial"/>
          <w:sz w:val="22"/>
          <w:szCs w:val="22"/>
        </w:rPr>
      </w:pPr>
    </w:p>
    <w:p w14:paraId="4129744B" w14:textId="77777777" w:rsidR="00BB3641" w:rsidRPr="00F60C4B" w:rsidRDefault="00BB3641" w:rsidP="00BB3641">
      <w:pPr>
        <w:tabs>
          <w:tab w:val="left" w:pos="1980"/>
        </w:tabs>
        <w:rPr>
          <w:rFonts w:ascii="Arial" w:hAnsi="Arial" w:cs="Arial"/>
          <w:sz w:val="22"/>
          <w:szCs w:val="22"/>
        </w:rPr>
      </w:pPr>
    </w:p>
    <w:p w14:paraId="6E5F3A69" w14:textId="77777777" w:rsidR="00602C88" w:rsidRPr="00F60C4B" w:rsidRDefault="00602C88" w:rsidP="00AF00DF">
      <w:pPr>
        <w:rPr>
          <w:rFonts w:ascii="Arial" w:hAnsi="Arial" w:cs="Arial"/>
          <w:b/>
          <w:sz w:val="24"/>
          <w:szCs w:val="24"/>
        </w:rPr>
      </w:pPr>
      <w:r w:rsidRPr="00F60C4B">
        <w:rPr>
          <w:rFonts w:ascii="Arial" w:hAnsi="Arial" w:cs="Arial"/>
          <w:b/>
          <w:sz w:val="24"/>
          <w:szCs w:val="24"/>
        </w:rPr>
        <w:t>DESCRIPTION:</w:t>
      </w:r>
    </w:p>
    <w:p w14:paraId="3AC912AC" w14:textId="77777777" w:rsidR="00AC2E89" w:rsidRPr="00F60C4B" w:rsidRDefault="00AC2E89" w:rsidP="00D83BE2">
      <w:pPr>
        <w:rPr>
          <w:rFonts w:ascii="Arial" w:hAnsi="Arial" w:cs="Arial"/>
          <w:sz w:val="24"/>
          <w:szCs w:val="24"/>
        </w:rPr>
      </w:pPr>
    </w:p>
    <w:p w14:paraId="70297634" w14:textId="2B836AE0" w:rsidR="00F5281D" w:rsidRPr="00F60C4B" w:rsidRDefault="001F768C" w:rsidP="00D83BE2">
      <w:pPr>
        <w:rPr>
          <w:rFonts w:ascii="Arial" w:hAnsi="Arial" w:cs="Arial"/>
          <w:sz w:val="22"/>
          <w:szCs w:val="22"/>
        </w:rPr>
      </w:pPr>
      <w:r w:rsidRPr="00F60C4B">
        <w:rPr>
          <w:rFonts w:ascii="Arial" w:hAnsi="Arial" w:cs="Arial"/>
          <w:sz w:val="22"/>
          <w:szCs w:val="22"/>
        </w:rPr>
        <w:t xml:space="preserve">This 3 credit, proficiency based, advanced level language and culture course simultaneously continues the students’ development skills of conversation/oral presentation, listening, reading (including an introduction to Classical Chinese), writing and web-based research in Chinese utilizing authentic classical texts with their modern Chinese translations, and television series adaptations and television reports as well as contemporary examples of </w:t>
      </w:r>
      <w:r w:rsidRPr="00F60C4B">
        <w:rPr>
          <w:rFonts w:ascii="Arial" w:hAnsi="Arial" w:cs="Arial"/>
          <w:i/>
          <w:sz w:val="22"/>
          <w:szCs w:val="22"/>
        </w:rPr>
        <w:t>Sunzi Art of War</w:t>
      </w:r>
      <w:r w:rsidR="009C577E" w:rsidRPr="00F60C4B">
        <w:rPr>
          <w:rFonts w:ascii="Arial" w:hAnsi="Arial" w:cs="Arial"/>
          <w:sz w:val="22"/>
          <w:szCs w:val="22"/>
        </w:rPr>
        <w:t xml:space="preserve"> and </w:t>
      </w:r>
      <w:r w:rsidR="009C577E" w:rsidRPr="00F60C4B">
        <w:rPr>
          <w:rFonts w:ascii="Arial" w:hAnsi="Arial" w:cs="Arial"/>
          <w:i/>
          <w:sz w:val="22"/>
          <w:szCs w:val="22"/>
        </w:rPr>
        <w:t>T</w:t>
      </w:r>
      <w:r w:rsidRPr="00F60C4B">
        <w:rPr>
          <w:rFonts w:ascii="Arial" w:hAnsi="Arial" w:cs="Arial"/>
          <w:i/>
          <w:sz w:val="22"/>
          <w:szCs w:val="22"/>
        </w:rPr>
        <w:t>he Thirty-Six Strategems</w:t>
      </w:r>
      <w:r w:rsidRPr="00F60C4B">
        <w:rPr>
          <w:rFonts w:ascii="Arial" w:hAnsi="Arial" w:cs="Arial"/>
          <w:sz w:val="22"/>
          <w:szCs w:val="22"/>
        </w:rPr>
        <w:t xml:space="preserve"> found in news reports, martial arts literature and other media. </w:t>
      </w:r>
      <w:r w:rsidR="00F5281D" w:rsidRPr="00F60C4B">
        <w:rPr>
          <w:rFonts w:ascii="Arial" w:hAnsi="Arial" w:cs="Arial"/>
          <w:b/>
          <w:sz w:val="22"/>
          <w:szCs w:val="22"/>
        </w:rPr>
        <w:t>Student levels in class may vary, and as such, evaluation will be based upon effort, which is particularly applicable as we aspire to mastery of authentic material and recognize this takes sustained effort over a series of courses, rather than a single course</w:t>
      </w:r>
      <w:r w:rsidR="00F5281D" w:rsidRPr="00F60C4B">
        <w:rPr>
          <w:rFonts w:ascii="Arial" w:hAnsi="Arial" w:cs="Arial"/>
          <w:sz w:val="22"/>
          <w:szCs w:val="22"/>
        </w:rPr>
        <w:t xml:space="preserve">. </w:t>
      </w:r>
      <w:r w:rsidR="00F5281D" w:rsidRPr="00F60C4B">
        <w:rPr>
          <w:rFonts w:ascii="Arial" w:hAnsi="Arial" w:cs="Arial"/>
          <w:sz w:val="22"/>
          <w:szCs w:val="22"/>
          <w:lang w:eastAsia="zh-CN"/>
        </w:rPr>
        <w:t xml:space="preserve">Students will do brief presentations each day in class intended to address </w:t>
      </w:r>
      <w:r w:rsidR="00F5281D" w:rsidRPr="00F60C4B">
        <w:rPr>
          <w:rFonts w:ascii="Arial" w:hAnsi="Arial" w:cs="Arial"/>
          <w:sz w:val="22"/>
          <w:szCs w:val="22"/>
        </w:rPr>
        <w:t>text comprehension and elicit topics for discussion. Topics may also include related extra-textual pop culture</w:t>
      </w:r>
      <w:r w:rsidR="00F5281D" w:rsidRPr="00F60C4B">
        <w:rPr>
          <w:rFonts w:ascii="Arial" w:hAnsi="Arial" w:cs="Arial"/>
          <w:sz w:val="22"/>
          <w:szCs w:val="22"/>
          <w:lang w:eastAsia="zh-CN"/>
        </w:rPr>
        <w:t xml:space="preserve"> research. A</w:t>
      </w:r>
      <w:r w:rsidR="00F5281D" w:rsidRPr="00F60C4B">
        <w:rPr>
          <w:rFonts w:ascii="Arial" w:hAnsi="Arial" w:cs="Arial"/>
          <w:sz w:val="22"/>
          <w:szCs w:val="22"/>
        </w:rPr>
        <w:t xml:space="preserve">ssignments include a character journal, </w:t>
      </w:r>
      <w:r w:rsidR="00F5281D" w:rsidRPr="00F60C4B">
        <w:rPr>
          <w:rFonts w:ascii="Arial" w:hAnsi="Arial" w:cs="Arial"/>
          <w:sz w:val="22"/>
          <w:szCs w:val="22"/>
          <w:lang w:eastAsia="zh-CN"/>
        </w:rPr>
        <w:t xml:space="preserve">and as well as a semester research project &amp; presentation. </w:t>
      </w:r>
    </w:p>
    <w:p w14:paraId="01A8A114" w14:textId="77777777" w:rsidR="00F5281D" w:rsidRPr="00F60C4B" w:rsidRDefault="00F5281D" w:rsidP="00F5281D">
      <w:pPr>
        <w:tabs>
          <w:tab w:val="left" w:pos="1980"/>
        </w:tabs>
        <w:rPr>
          <w:rFonts w:ascii="Arial" w:hAnsi="Arial" w:cs="Arial"/>
          <w:sz w:val="22"/>
          <w:szCs w:val="22"/>
        </w:rPr>
      </w:pPr>
    </w:p>
    <w:p w14:paraId="58490635" w14:textId="5345B121" w:rsidR="0070225A" w:rsidRPr="00F60C4B" w:rsidRDefault="0070225A" w:rsidP="0070225A">
      <w:pPr>
        <w:tabs>
          <w:tab w:val="left" w:pos="1980"/>
        </w:tabs>
        <w:rPr>
          <w:rFonts w:ascii="Arial" w:hAnsi="Arial" w:cs="Arial"/>
          <w:sz w:val="22"/>
          <w:szCs w:val="22"/>
          <w:lang w:eastAsia="zh-CN"/>
        </w:rPr>
      </w:pPr>
      <w:r w:rsidRPr="00F60C4B">
        <w:rPr>
          <w:rFonts w:ascii="Arial" w:hAnsi="Arial" w:cs="Arial"/>
          <w:b/>
          <w:sz w:val="22"/>
          <w:szCs w:val="22"/>
          <w:lang w:eastAsia="zh-CN"/>
        </w:rPr>
        <w:t>Chinese 4023:</w:t>
      </w:r>
      <w:r w:rsidRPr="00F60C4B">
        <w:rPr>
          <w:rFonts w:ascii="Arial" w:hAnsi="Arial" w:cs="Arial"/>
          <w:sz w:val="22"/>
          <w:szCs w:val="22"/>
          <w:lang w:eastAsia="zh-CN"/>
        </w:rPr>
        <w:t xml:space="preserve"> Students will engage in brief individual or group presentations and/or discussions, demonstrating preparation of the day’s text and assignments. These activities are intended to clarify comprehension issues and elicit topics for further discussion. Topics may also include related extra-textual pop culture research. Evaluation is based on class participation, a character journal, written homework in the form of text comprehension topics, as well as a semester research project &amp; presentation.</w:t>
      </w:r>
    </w:p>
    <w:p w14:paraId="0480010A" w14:textId="77777777" w:rsidR="0070225A" w:rsidRPr="00F60C4B" w:rsidRDefault="0070225A" w:rsidP="0070225A">
      <w:pPr>
        <w:tabs>
          <w:tab w:val="left" w:pos="1980"/>
        </w:tabs>
        <w:rPr>
          <w:rFonts w:ascii="Arial" w:hAnsi="Arial" w:cs="Arial"/>
          <w:sz w:val="22"/>
          <w:szCs w:val="22"/>
          <w:lang w:eastAsia="zh-CN"/>
        </w:rPr>
      </w:pPr>
    </w:p>
    <w:p w14:paraId="3D383D3B" w14:textId="05668E49" w:rsidR="00F5281D" w:rsidRPr="00F60C4B" w:rsidRDefault="0070225A" w:rsidP="00F5281D">
      <w:pPr>
        <w:tabs>
          <w:tab w:val="left" w:pos="1980"/>
        </w:tabs>
        <w:rPr>
          <w:rFonts w:ascii="Arial" w:hAnsi="Arial" w:cs="Arial"/>
          <w:b/>
          <w:color w:val="0000FF"/>
          <w:sz w:val="22"/>
          <w:szCs w:val="22"/>
        </w:rPr>
      </w:pPr>
      <w:r w:rsidRPr="00F60C4B">
        <w:rPr>
          <w:rFonts w:ascii="Arial" w:hAnsi="Arial" w:cs="Arial"/>
          <w:b/>
          <w:color w:val="0000FF"/>
          <w:sz w:val="22"/>
          <w:szCs w:val="22"/>
        </w:rPr>
        <w:t>Chinese 6</w:t>
      </w:r>
      <w:r w:rsidR="009B3B62" w:rsidRPr="00F60C4B">
        <w:rPr>
          <w:rFonts w:ascii="Arial" w:hAnsi="Arial" w:cs="Arial"/>
          <w:b/>
          <w:color w:val="0000FF"/>
          <w:sz w:val="22"/>
          <w:szCs w:val="22"/>
        </w:rPr>
        <w:t>023</w:t>
      </w:r>
      <w:r w:rsidRPr="00F60C4B">
        <w:rPr>
          <w:rFonts w:ascii="Arial" w:hAnsi="Arial" w:cs="Arial"/>
          <w:b/>
          <w:color w:val="0000FF"/>
          <w:sz w:val="22"/>
          <w:szCs w:val="22"/>
        </w:rPr>
        <w:t>: In addition to the CHIN 402</w:t>
      </w:r>
      <w:r w:rsidR="009B3B62" w:rsidRPr="00F60C4B">
        <w:rPr>
          <w:rFonts w:ascii="Arial" w:hAnsi="Arial" w:cs="Arial"/>
          <w:b/>
          <w:color w:val="0000FF"/>
          <w:sz w:val="22"/>
          <w:szCs w:val="22"/>
        </w:rPr>
        <w:t>3</w:t>
      </w:r>
      <w:r w:rsidRPr="00F60C4B">
        <w:rPr>
          <w:rFonts w:ascii="Arial" w:hAnsi="Arial" w:cs="Arial"/>
          <w:b/>
          <w:color w:val="0000FF"/>
          <w:sz w:val="22"/>
          <w:szCs w:val="22"/>
        </w:rPr>
        <w:t xml:space="preserve"> elements described herein, students</w:t>
      </w:r>
      <w:r w:rsidRPr="00F60C4B">
        <w:rPr>
          <w:rFonts w:ascii="Arial" w:hAnsi="Arial" w:cs="Arial"/>
          <w:sz w:val="22"/>
          <w:szCs w:val="22"/>
        </w:rPr>
        <w:t xml:space="preserve"> </w:t>
      </w:r>
      <w:r w:rsidR="00F5281D" w:rsidRPr="00F60C4B">
        <w:rPr>
          <w:rFonts w:ascii="Arial" w:hAnsi="Arial" w:cs="Arial"/>
          <w:b/>
          <w:color w:val="0000FF"/>
          <w:sz w:val="22"/>
          <w:szCs w:val="22"/>
        </w:rPr>
        <w:t xml:space="preserve">will more deeply research and integrate the issues of intellectual discourse in China </w:t>
      </w:r>
      <w:r w:rsidR="00D83BE2" w:rsidRPr="00F60C4B">
        <w:rPr>
          <w:rFonts w:ascii="Arial" w:hAnsi="Arial" w:cs="Arial"/>
          <w:b/>
          <w:color w:val="0000FF"/>
          <w:sz w:val="22"/>
          <w:szCs w:val="22"/>
        </w:rPr>
        <w:t xml:space="preserve">surrounding strategy, </w:t>
      </w:r>
      <w:r w:rsidR="00697D44" w:rsidRPr="00F60C4B">
        <w:rPr>
          <w:rFonts w:ascii="Arial" w:hAnsi="Arial" w:cs="Arial"/>
          <w:b/>
          <w:color w:val="0000FF"/>
          <w:sz w:val="22"/>
          <w:szCs w:val="22"/>
        </w:rPr>
        <w:t>business modernization, cultural transformation, and/or contrast of high/low culture, etc.</w:t>
      </w:r>
      <w:r w:rsidR="00D83BE2" w:rsidRPr="00F60C4B">
        <w:rPr>
          <w:rFonts w:ascii="Arial" w:hAnsi="Arial" w:cs="Arial"/>
          <w:b/>
          <w:color w:val="0000FF"/>
          <w:sz w:val="22"/>
          <w:szCs w:val="22"/>
        </w:rPr>
        <w:t xml:space="preserve"> </w:t>
      </w:r>
      <w:r w:rsidR="00F5281D" w:rsidRPr="00F60C4B">
        <w:rPr>
          <w:rFonts w:ascii="Arial" w:hAnsi="Arial" w:cs="Arial"/>
          <w:b/>
          <w:color w:val="0000FF"/>
          <w:sz w:val="22"/>
          <w:szCs w:val="22"/>
        </w:rPr>
        <w:t>In addition to the classwork and homework (text comprehension, research and discu</w:t>
      </w:r>
      <w:r w:rsidR="00D83BE2" w:rsidRPr="00F60C4B">
        <w:rPr>
          <w:rFonts w:ascii="Arial" w:hAnsi="Arial" w:cs="Arial"/>
          <w:b/>
          <w:color w:val="0000FF"/>
          <w:sz w:val="22"/>
          <w:szCs w:val="22"/>
        </w:rPr>
        <w:t>ssion topics, etc.)</w:t>
      </w:r>
      <w:r w:rsidR="00AC2E89" w:rsidRPr="00F60C4B">
        <w:rPr>
          <w:rFonts w:ascii="Arial" w:hAnsi="Arial" w:cs="Arial"/>
          <w:b/>
          <w:color w:val="0000FF"/>
          <w:sz w:val="22"/>
          <w:szCs w:val="22"/>
        </w:rPr>
        <w:t>, the</w:t>
      </w:r>
      <w:r w:rsidR="00D83BE2" w:rsidRPr="00F60C4B">
        <w:rPr>
          <w:rFonts w:ascii="Arial" w:hAnsi="Arial" w:cs="Arial"/>
          <w:b/>
          <w:color w:val="0000FF"/>
          <w:sz w:val="22"/>
          <w:szCs w:val="22"/>
        </w:rPr>
        <w:t xml:space="preserve"> </w:t>
      </w:r>
      <w:r w:rsidR="00F5281D" w:rsidRPr="00F60C4B">
        <w:rPr>
          <w:rFonts w:ascii="Arial" w:hAnsi="Arial" w:cs="Arial"/>
          <w:b/>
          <w:color w:val="0000FF"/>
          <w:sz w:val="22"/>
          <w:szCs w:val="22"/>
        </w:rPr>
        <w:t xml:space="preserve">student Semester Research Project &amp; Presentation will include the complete design of a one week class segment based on a selected </w:t>
      </w:r>
      <w:r w:rsidR="00D83BE2" w:rsidRPr="00F60C4B">
        <w:rPr>
          <w:rFonts w:ascii="Arial" w:hAnsi="Arial" w:cs="Arial"/>
          <w:b/>
          <w:color w:val="0000FF"/>
          <w:sz w:val="22"/>
          <w:szCs w:val="22"/>
        </w:rPr>
        <w:t xml:space="preserve">strategem or chapter of </w:t>
      </w:r>
      <w:r w:rsidR="00D83BE2" w:rsidRPr="00F60C4B">
        <w:rPr>
          <w:rFonts w:ascii="Arial" w:hAnsi="Arial" w:cs="Arial"/>
          <w:b/>
          <w:i/>
          <w:color w:val="0000FF"/>
          <w:sz w:val="22"/>
          <w:szCs w:val="22"/>
        </w:rPr>
        <w:t>The Art of War</w:t>
      </w:r>
      <w:r w:rsidR="00F5281D" w:rsidRPr="00F60C4B">
        <w:rPr>
          <w:rFonts w:ascii="Arial" w:hAnsi="Arial" w:cs="Arial"/>
          <w:b/>
          <w:color w:val="0000FF"/>
          <w:sz w:val="22"/>
          <w:szCs w:val="22"/>
        </w:rPr>
        <w:t xml:space="preserve">, which will </w:t>
      </w:r>
      <w:r w:rsidR="00F5281D" w:rsidRPr="00F60C4B">
        <w:rPr>
          <w:rFonts w:ascii="Arial" w:hAnsi="Arial" w:cs="Arial"/>
          <w:b/>
          <w:color w:val="0000FF"/>
          <w:sz w:val="22"/>
          <w:szCs w:val="22"/>
        </w:rPr>
        <w:lastRenderedPageBreak/>
        <w:t xml:space="preserve">be added to the class online materials library. </w:t>
      </w:r>
      <w:r w:rsidR="00AC2E89" w:rsidRPr="00F60C4B">
        <w:rPr>
          <w:rFonts w:ascii="Arial" w:hAnsi="Arial" w:cs="Arial"/>
          <w:b/>
          <w:color w:val="0000FF"/>
          <w:sz w:val="22"/>
          <w:szCs w:val="22"/>
        </w:rPr>
        <w:t>Regular, punctual, positive participatory attendance is essential and strictly calculated in your participation grade.</w:t>
      </w:r>
    </w:p>
    <w:p w14:paraId="3191C66B" w14:textId="77777777" w:rsidR="00F5281D" w:rsidRPr="00F60C4B" w:rsidRDefault="00F5281D" w:rsidP="00F5281D">
      <w:pPr>
        <w:tabs>
          <w:tab w:val="left" w:pos="1980"/>
        </w:tabs>
        <w:rPr>
          <w:rFonts w:ascii="Arial" w:hAnsi="Arial" w:cs="Arial"/>
          <w:sz w:val="22"/>
          <w:szCs w:val="22"/>
          <w:lang w:eastAsia="zh-CN"/>
        </w:rPr>
      </w:pPr>
    </w:p>
    <w:p w14:paraId="7F0EA4D0" w14:textId="77777777" w:rsidR="00270143" w:rsidRPr="00F60C4B" w:rsidRDefault="00270143" w:rsidP="00270143">
      <w:pPr>
        <w:rPr>
          <w:rFonts w:ascii="Arial" w:hAnsi="Arial" w:cs="Arial"/>
          <w:b/>
          <w:sz w:val="22"/>
          <w:szCs w:val="22"/>
        </w:rPr>
      </w:pPr>
      <w:r w:rsidRPr="00F60C4B">
        <w:rPr>
          <w:rFonts w:ascii="Arial" w:hAnsi="Arial" w:cs="Arial"/>
          <w:b/>
          <w:sz w:val="22"/>
          <w:szCs w:val="22"/>
        </w:rPr>
        <w:t>Course Goals and Learning Objectives:</w:t>
      </w:r>
    </w:p>
    <w:p w14:paraId="6FD5C1B6" w14:textId="77777777" w:rsidR="00270143" w:rsidRPr="00F60C4B" w:rsidRDefault="00270143" w:rsidP="00270143">
      <w:pPr>
        <w:rPr>
          <w:rFonts w:ascii="Arial" w:hAnsi="Arial" w:cs="Arial"/>
          <w:b/>
          <w:sz w:val="22"/>
          <w:szCs w:val="22"/>
        </w:rPr>
      </w:pPr>
    </w:p>
    <w:p w14:paraId="76755096" w14:textId="77777777" w:rsidR="00270143" w:rsidRPr="00F60C4B" w:rsidRDefault="00270143" w:rsidP="00270143">
      <w:pPr>
        <w:rPr>
          <w:rFonts w:ascii="Arial" w:hAnsi="Arial" w:cs="Arial"/>
          <w:sz w:val="22"/>
          <w:szCs w:val="22"/>
        </w:rPr>
      </w:pPr>
      <w:r w:rsidRPr="00F60C4B">
        <w:rPr>
          <w:rFonts w:ascii="Arial" w:hAnsi="Arial" w:cs="Arial"/>
          <w:sz w:val="22"/>
          <w:szCs w:val="22"/>
        </w:rPr>
        <w:t xml:space="preserve">At the completion of the course, </w:t>
      </w:r>
      <w:r w:rsidRPr="00F60C4B">
        <w:rPr>
          <w:rFonts w:ascii="Arial" w:eastAsia="MS Mincho" w:hAnsi="Arial" w:cs="Arial"/>
          <w:sz w:val="22"/>
          <w:szCs w:val="22"/>
          <w:lang w:eastAsia="ja-JP"/>
        </w:rPr>
        <w:t>while simultaneously</w:t>
      </w:r>
      <w:r w:rsidRPr="00F60C4B">
        <w:rPr>
          <w:rFonts w:ascii="Arial" w:hAnsi="Arial" w:cs="Arial"/>
          <w:sz w:val="22"/>
          <w:szCs w:val="22"/>
        </w:rPr>
        <w:t xml:space="preserve"> improving their language </w:t>
      </w:r>
      <w:r w:rsidRPr="00F60C4B">
        <w:rPr>
          <w:rFonts w:ascii="Arial" w:hAnsi="Arial" w:cs="Arial"/>
          <w:b/>
          <w:sz w:val="22"/>
          <w:szCs w:val="22"/>
        </w:rPr>
        <w:t>skills</w:t>
      </w:r>
      <w:r w:rsidRPr="00F60C4B">
        <w:rPr>
          <w:rFonts w:ascii="Arial" w:hAnsi="Arial" w:cs="Arial"/>
          <w:sz w:val="22"/>
          <w:szCs w:val="22"/>
        </w:rPr>
        <w:t xml:space="preserve"> in speaking, listening, reading and writing, students will:</w:t>
      </w:r>
    </w:p>
    <w:p w14:paraId="0DA172DF" w14:textId="76779737" w:rsidR="00270143" w:rsidRPr="00F60C4B" w:rsidRDefault="00270143" w:rsidP="00270143">
      <w:pPr>
        <w:numPr>
          <w:ilvl w:val="0"/>
          <w:numId w:val="38"/>
        </w:numPr>
        <w:ind w:left="567" w:hanging="283"/>
        <w:rPr>
          <w:rFonts w:ascii="Arial" w:hAnsi="Arial" w:cs="Arial"/>
          <w:sz w:val="22"/>
          <w:szCs w:val="22"/>
        </w:rPr>
      </w:pPr>
      <w:r w:rsidRPr="00F60C4B">
        <w:rPr>
          <w:rFonts w:ascii="Arial" w:hAnsi="Arial" w:cs="Arial"/>
          <w:sz w:val="22"/>
          <w:szCs w:val="22"/>
        </w:rPr>
        <w:t xml:space="preserve">increase their </w:t>
      </w:r>
      <w:r w:rsidRPr="00F60C4B">
        <w:rPr>
          <w:rFonts w:ascii="Arial" w:hAnsi="Arial" w:cs="Arial"/>
          <w:b/>
          <w:sz w:val="22"/>
          <w:szCs w:val="22"/>
        </w:rPr>
        <w:t xml:space="preserve">knowledge and understanding </w:t>
      </w:r>
      <w:r w:rsidRPr="00F60C4B">
        <w:rPr>
          <w:rFonts w:ascii="Arial" w:hAnsi="Arial" w:cs="Arial"/>
          <w:sz w:val="22"/>
          <w:szCs w:val="22"/>
        </w:rPr>
        <w:t xml:space="preserve">of </w:t>
      </w:r>
      <w:r w:rsidRPr="00F60C4B">
        <w:rPr>
          <w:rFonts w:ascii="Arial" w:eastAsia="MS Mincho" w:hAnsi="Arial" w:cs="Arial"/>
          <w:sz w:val="22"/>
          <w:szCs w:val="22"/>
          <w:lang w:eastAsia="ja-JP"/>
        </w:rPr>
        <w:t xml:space="preserve">Chinese </w:t>
      </w:r>
      <w:r w:rsidR="00356AD2" w:rsidRPr="00F60C4B">
        <w:rPr>
          <w:rFonts w:ascii="Arial" w:eastAsia="MS Mincho" w:hAnsi="Arial" w:cs="Arial"/>
          <w:sz w:val="22"/>
          <w:szCs w:val="22"/>
          <w:lang w:eastAsia="ja-JP"/>
        </w:rPr>
        <w:t>strategy and strategems</w:t>
      </w:r>
      <w:r w:rsidRPr="00F60C4B">
        <w:rPr>
          <w:rFonts w:ascii="Arial" w:eastAsia="MS Mincho" w:hAnsi="Arial" w:cs="Arial"/>
          <w:sz w:val="22"/>
          <w:szCs w:val="22"/>
          <w:lang w:eastAsia="ja-JP"/>
        </w:rPr>
        <w:t>,</w:t>
      </w:r>
      <w:r w:rsidRPr="00F60C4B">
        <w:rPr>
          <w:rFonts w:ascii="Arial" w:hAnsi="Arial" w:cs="Arial"/>
          <w:sz w:val="22"/>
          <w:szCs w:val="22"/>
        </w:rPr>
        <w:t xml:space="preserve"> its</w:t>
      </w:r>
      <w:r w:rsidRPr="00F60C4B">
        <w:rPr>
          <w:rFonts w:ascii="Arial" w:eastAsia="MS Mincho" w:hAnsi="Arial" w:cs="Arial"/>
          <w:sz w:val="22"/>
          <w:szCs w:val="22"/>
          <w:lang w:eastAsia="ja-JP"/>
        </w:rPr>
        <w:t xml:space="preserve"> historical development, </w:t>
      </w:r>
      <w:r w:rsidRPr="00F60C4B">
        <w:rPr>
          <w:rFonts w:ascii="Arial" w:hAnsi="Arial" w:cs="Arial"/>
          <w:sz w:val="22"/>
          <w:szCs w:val="22"/>
        </w:rPr>
        <w:t xml:space="preserve">the </w:t>
      </w:r>
      <w:r w:rsidR="00356AD2" w:rsidRPr="00F60C4B">
        <w:rPr>
          <w:rFonts w:ascii="Arial" w:hAnsi="Arial" w:cs="Arial"/>
          <w:i/>
          <w:sz w:val="22"/>
          <w:szCs w:val="22"/>
        </w:rPr>
        <w:t>Art of War</w:t>
      </w:r>
      <w:r w:rsidR="00356AD2" w:rsidRPr="00F60C4B">
        <w:rPr>
          <w:rFonts w:ascii="Arial" w:hAnsi="Arial" w:cs="Arial"/>
          <w:sz w:val="22"/>
          <w:szCs w:val="22"/>
        </w:rPr>
        <w:t xml:space="preserve"> text</w:t>
      </w:r>
      <w:r w:rsidRPr="00F60C4B">
        <w:rPr>
          <w:rFonts w:ascii="Arial" w:eastAsia="MS Mincho" w:hAnsi="Arial" w:cs="Arial"/>
          <w:sz w:val="22"/>
          <w:szCs w:val="22"/>
          <w:lang w:eastAsia="ja-JP"/>
        </w:rPr>
        <w:t xml:space="preserve">, and numerous associated pop culture </w:t>
      </w:r>
      <w:r w:rsidR="00356AD2" w:rsidRPr="00F60C4B">
        <w:rPr>
          <w:rFonts w:ascii="Arial" w:eastAsia="MS Mincho" w:hAnsi="Arial" w:cs="Arial"/>
          <w:sz w:val="22"/>
          <w:szCs w:val="22"/>
          <w:lang w:eastAsia="ja-JP"/>
        </w:rPr>
        <w:t>applications</w:t>
      </w:r>
      <w:r w:rsidRPr="00F60C4B">
        <w:rPr>
          <w:rFonts w:ascii="Arial" w:hAnsi="Arial" w:cs="Arial"/>
          <w:sz w:val="22"/>
          <w:szCs w:val="22"/>
        </w:rPr>
        <w:t>;</w:t>
      </w:r>
    </w:p>
    <w:p w14:paraId="05C0898A" w14:textId="117D2559" w:rsidR="00270143" w:rsidRPr="00F60C4B" w:rsidRDefault="00270143" w:rsidP="00270143">
      <w:pPr>
        <w:numPr>
          <w:ilvl w:val="0"/>
          <w:numId w:val="38"/>
        </w:numPr>
        <w:ind w:left="567" w:hanging="283"/>
        <w:rPr>
          <w:rFonts w:ascii="Arial" w:hAnsi="Arial" w:cs="Arial"/>
          <w:sz w:val="22"/>
          <w:szCs w:val="22"/>
        </w:rPr>
      </w:pPr>
      <w:r w:rsidRPr="00F60C4B">
        <w:rPr>
          <w:rFonts w:ascii="Arial" w:hAnsi="Arial" w:cs="Arial"/>
          <w:sz w:val="22"/>
          <w:szCs w:val="22"/>
        </w:rPr>
        <w:t xml:space="preserve">demonstrate an </w:t>
      </w:r>
      <w:r w:rsidRPr="00F60C4B">
        <w:rPr>
          <w:rFonts w:ascii="Arial" w:hAnsi="Arial" w:cs="Arial"/>
          <w:b/>
          <w:sz w:val="22"/>
          <w:szCs w:val="22"/>
        </w:rPr>
        <w:t>understanding</w:t>
      </w:r>
      <w:r w:rsidRPr="00F60C4B">
        <w:rPr>
          <w:rFonts w:ascii="Arial" w:hAnsi="Arial" w:cs="Arial"/>
          <w:sz w:val="22"/>
          <w:szCs w:val="22"/>
        </w:rPr>
        <w:t xml:space="preserve"> of </w:t>
      </w:r>
      <w:r w:rsidRPr="00F60C4B">
        <w:rPr>
          <w:rFonts w:ascii="Arial" w:eastAsia="MS Mincho" w:hAnsi="Arial" w:cs="Arial"/>
          <w:sz w:val="22"/>
          <w:szCs w:val="22"/>
          <w:lang w:eastAsia="ja-JP"/>
        </w:rPr>
        <w:t xml:space="preserve">various aspects of Chinese </w:t>
      </w:r>
      <w:r w:rsidR="00356AD2" w:rsidRPr="00F60C4B">
        <w:rPr>
          <w:rFonts w:ascii="Arial" w:eastAsia="MS Mincho" w:hAnsi="Arial" w:cs="Arial"/>
          <w:sz w:val="22"/>
          <w:szCs w:val="22"/>
          <w:lang w:eastAsia="ja-JP"/>
        </w:rPr>
        <w:t xml:space="preserve">strategy and strategems </w:t>
      </w:r>
      <w:r w:rsidRPr="00F60C4B">
        <w:rPr>
          <w:rFonts w:ascii="Arial" w:eastAsia="MS Mincho" w:hAnsi="Arial" w:cs="Arial"/>
          <w:sz w:val="22"/>
          <w:szCs w:val="22"/>
          <w:lang w:eastAsia="ja-JP"/>
        </w:rPr>
        <w:t xml:space="preserve">and </w:t>
      </w:r>
      <w:r w:rsidR="00356AD2" w:rsidRPr="00F60C4B">
        <w:rPr>
          <w:rFonts w:ascii="Arial" w:eastAsia="MS Mincho" w:hAnsi="Arial" w:cs="Arial"/>
          <w:sz w:val="22"/>
          <w:szCs w:val="22"/>
          <w:lang w:eastAsia="ja-JP"/>
        </w:rPr>
        <w:t>their</w:t>
      </w:r>
      <w:r w:rsidRPr="00F60C4B">
        <w:rPr>
          <w:rFonts w:ascii="Arial" w:eastAsia="MS Mincho" w:hAnsi="Arial" w:cs="Arial"/>
          <w:sz w:val="22"/>
          <w:szCs w:val="22"/>
          <w:lang w:eastAsia="ja-JP"/>
        </w:rPr>
        <w:t xml:space="preserve"> relationship to pop culture and society</w:t>
      </w:r>
      <w:r w:rsidRPr="00F60C4B">
        <w:rPr>
          <w:rFonts w:ascii="Arial" w:hAnsi="Arial" w:cs="Arial"/>
          <w:sz w:val="22"/>
          <w:szCs w:val="22"/>
        </w:rPr>
        <w:t xml:space="preserve">; </w:t>
      </w:r>
    </w:p>
    <w:p w14:paraId="46693345" w14:textId="16B3F79B" w:rsidR="00270143" w:rsidRPr="00F60C4B" w:rsidRDefault="00270143" w:rsidP="00270143">
      <w:pPr>
        <w:numPr>
          <w:ilvl w:val="0"/>
          <w:numId w:val="38"/>
        </w:numPr>
        <w:ind w:left="567" w:hanging="283"/>
        <w:rPr>
          <w:rFonts w:ascii="Arial" w:hAnsi="Arial" w:cs="Arial"/>
          <w:sz w:val="22"/>
          <w:szCs w:val="22"/>
        </w:rPr>
      </w:pPr>
      <w:r w:rsidRPr="00F60C4B">
        <w:rPr>
          <w:rFonts w:ascii="Arial" w:hAnsi="Arial" w:cs="Arial"/>
          <w:b/>
          <w:sz w:val="22"/>
          <w:szCs w:val="22"/>
        </w:rPr>
        <w:t>compare and contrast</w:t>
      </w:r>
      <w:r w:rsidRPr="00F60C4B">
        <w:rPr>
          <w:rFonts w:ascii="Arial" w:hAnsi="Arial" w:cs="Arial"/>
          <w:sz w:val="22"/>
          <w:szCs w:val="22"/>
        </w:rPr>
        <w:t xml:space="preserve"> different </w:t>
      </w:r>
      <w:r w:rsidR="00356AD2" w:rsidRPr="00F60C4B">
        <w:rPr>
          <w:rFonts w:ascii="Arial" w:eastAsia="MS Mincho" w:hAnsi="Arial" w:cs="Arial"/>
          <w:sz w:val="22"/>
          <w:szCs w:val="22"/>
          <w:lang w:eastAsia="ja-JP"/>
        </w:rPr>
        <w:t>strategies and strategems</w:t>
      </w:r>
      <w:r w:rsidRPr="00F60C4B">
        <w:rPr>
          <w:rFonts w:ascii="Arial" w:hAnsi="Arial" w:cs="Arial"/>
          <w:sz w:val="22"/>
          <w:szCs w:val="22"/>
        </w:rPr>
        <w:t xml:space="preserve">; </w:t>
      </w:r>
    </w:p>
    <w:p w14:paraId="4CE0CA7D" w14:textId="4A3588D7" w:rsidR="00270143" w:rsidRPr="00F60C4B" w:rsidRDefault="00270143" w:rsidP="00270143">
      <w:pPr>
        <w:numPr>
          <w:ilvl w:val="0"/>
          <w:numId w:val="38"/>
        </w:numPr>
        <w:ind w:left="567" w:hanging="283"/>
        <w:rPr>
          <w:rFonts w:ascii="Arial" w:hAnsi="Arial" w:cs="Arial"/>
          <w:sz w:val="22"/>
          <w:szCs w:val="22"/>
        </w:rPr>
      </w:pPr>
      <w:r w:rsidRPr="00F60C4B">
        <w:rPr>
          <w:rFonts w:ascii="Arial" w:hAnsi="Arial" w:cs="Arial"/>
          <w:b/>
          <w:sz w:val="22"/>
          <w:szCs w:val="22"/>
        </w:rPr>
        <w:t>analyze</w:t>
      </w:r>
      <w:r w:rsidRPr="00F60C4B">
        <w:rPr>
          <w:rFonts w:ascii="Arial" w:hAnsi="Arial" w:cs="Arial"/>
          <w:sz w:val="22"/>
          <w:szCs w:val="22"/>
        </w:rPr>
        <w:t xml:space="preserve"> </w:t>
      </w:r>
      <w:r w:rsidRPr="00F60C4B">
        <w:rPr>
          <w:rFonts w:ascii="Arial" w:eastAsia="MS Mincho" w:hAnsi="Arial" w:cs="Arial"/>
          <w:sz w:val="22"/>
          <w:szCs w:val="22"/>
          <w:lang w:eastAsia="ja-JP"/>
        </w:rPr>
        <w:t xml:space="preserve">Chinese language used in </w:t>
      </w:r>
      <w:r w:rsidR="00356AD2" w:rsidRPr="00F60C4B">
        <w:rPr>
          <w:rFonts w:ascii="Arial" w:eastAsia="MS Mincho" w:hAnsi="Arial" w:cs="Arial"/>
          <w:sz w:val="22"/>
          <w:szCs w:val="22"/>
          <w:lang w:eastAsia="ja-JP"/>
        </w:rPr>
        <w:t>strategy and strategems</w:t>
      </w:r>
      <w:r w:rsidRPr="00F60C4B">
        <w:rPr>
          <w:rFonts w:ascii="Arial" w:hAnsi="Arial" w:cs="Arial"/>
          <w:sz w:val="22"/>
          <w:szCs w:val="22"/>
        </w:rPr>
        <w:t xml:space="preserve"> and</w:t>
      </w:r>
      <w:r w:rsidRPr="00F60C4B">
        <w:rPr>
          <w:rFonts w:ascii="Arial" w:eastAsia="MS Mincho" w:hAnsi="Arial" w:cs="Arial"/>
          <w:sz w:val="22"/>
          <w:szCs w:val="22"/>
          <w:lang w:eastAsia="ja-JP"/>
        </w:rPr>
        <w:t xml:space="preserve"> related pop culture research materials</w:t>
      </w:r>
      <w:r w:rsidRPr="00F60C4B">
        <w:rPr>
          <w:rFonts w:ascii="Arial" w:hAnsi="Arial" w:cs="Arial"/>
          <w:sz w:val="22"/>
          <w:szCs w:val="22"/>
        </w:rPr>
        <w:t>;</w:t>
      </w:r>
    </w:p>
    <w:p w14:paraId="66C4F0E1" w14:textId="455DC8E7" w:rsidR="00270143" w:rsidRPr="00F60C4B" w:rsidRDefault="00270143" w:rsidP="00270143">
      <w:pPr>
        <w:numPr>
          <w:ilvl w:val="0"/>
          <w:numId w:val="38"/>
        </w:numPr>
        <w:ind w:left="567" w:hanging="283"/>
        <w:rPr>
          <w:rFonts w:ascii="Arial" w:hAnsi="Arial" w:cs="Arial"/>
          <w:sz w:val="22"/>
          <w:szCs w:val="22"/>
        </w:rPr>
      </w:pPr>
      <w:r w:rsidRPr="00F60C4B">
        <w:rPr>
          <w:rFonts w:ascii="Arial" w:hAnsi="Arial" w:cs="Arial"/>
          <w:b/>
          <w:sz w:val="22"/>
          <w:szCs w:val="22"/>
        </w:rPr>
        <w:t>evaluate</w:t>
      </w:r>
      <w:r w:rsidRPr="00F60C4B">
        <w:rPr>
          <w:rFonts w:ascii="Arial" w:hAnsi="Arial" w:cs="Arial"/>
          <w:sz w:val="22"/>
          <w:szCs w:val="22"/>
        </w:rPr>
        <w:t xml:space="preserve"> </w:t>
      </w:r>
      <w:r w:rsidR="00356AD2" w:rsidRPr="00F60C4B">
        <w:rPr>
          <w:rFonts w:ascii="Arial" w:hAnsi="Arial" w:cs="Arial"/>
          <w:sz w:val="22"/>
          <w:szCs w:val="22"/>
        </w:rPr>
        <w:t xml:space="preserve">themes in </w:t>
      </w:r>
      <w:r w:rsidRPr="00F60C4B">
        <w:rPr>
          <w:rFonts w:ascii="Arial" w:hAnsi="Arial" w:cs="Arial"/>
          <w:sz w:val="22"/>
          <w:szCs w:val="22"/>
        </w:rPr>
        <w:t xml:space="preserve">Chinese </w:t>
      </w:r>
      <w:r w:rsidR="00356AD2" w:rsidRPr="00F60C4B">
        <w:rPr>
          <w:rFonts w:ascii="Arial" w:eastAsia="MS Mincho" w:hAnsi="Arial" w:cs="Arial"/>
          <w:sz w:val="22"/>
          <w:szCs w:val="22"/>
          <w:lang w:eastAsia="ja-JP"/>
        </w:rPr>
        <w:t>strategy and strategems</w:t>
      </w:r>
      <w:r w:rsidRPr="00F60C4B">
        <w:rPr>
          <w:rFonts w:ascii="Arial" w:hAnsi="Arial" w:cs="Arial"/>
          <w:sz w:val="22"/>
          <w:szCs w:val="22"/>
        </w:rPr>
        <w:t xml:space="preserve">, and popular </w:t>
      </w:r>
      <w:r w:rsidR="00356AD2" w:rsidRPr="00F60C4B">
        <w:rPr>
          <w:rFonts w:ascii="Arial" w:hAnsi="Arial" w:cs="Arial"/>
          <w:sz w:val="22"/>
          <w:szCs w:val="22"/>
        </w:rPr>
        <w:t>modern manifestations of them</w:t>
      </w:r>
      <w:r w:rsidRPr="00F60C4B">
        <w:rPr>
          <w:rFonts w:ascii="Arial" w:hAnsi="Arial" w:cs="Arial"/>
          <w:sz w:val="22"/>
          <w:szCs w:val="22"/>
        </w:rPr>
        <w:t xml:space="preserve">; </w:t>
      </w:r>
    </w:p>
    <w:p w14:paraId="2C59CEEB" w14:textId="2F8917C8" w:rsidR="00270143" w:rsidRPr="00F60C4B" w:rsidRDefault="00270143" w:rsidP="00270143">
      <w:pPr>
        <w:numPr>
          <w:ilvl w:val="0"/>
          <w:numId w:val="38"/>
        </w:numPr>
        <w:ind w:left="567" w:hanging="283"/>
        <w:rPr>
          <w:rFonts w:ascii="Arial" w:hAnsi="Arial" w:cs="Arial"/>
          <w:sz w:val="22"/>
          <w:szCs w:val="22"/>
        </w:rPr>
      </w:pPr>
      <w:r w:rsidRPr="00F60C4B">
        <w:rPr>
          <w:rFonts w:ascii="Arial" w:hAnsi="Arial" w:cs="Arial"/>
          <w:b/>
          <w:sz w:val="22"/>
          <w:szCs w:val="22"/>
        </w:rPr>
        <w:t>create</w:t>
      </w:r>
      <w:r w:rsidRPr="00F60C4B">
        <w:rPr>
          <w:rFonts w:ascii="Arial" w:hAnsi="Arial" w:cs="Arial"/>
          <w:sz w:val="22"/>
          <w:szCs w:val="22"/>
        </w:rPr>
        <w:t xml:space="preserve"> his/her own </w:t>
      </w:r>
      <w:r w:rsidRPr="00F60C4B">
        <w:rPr>
          <w:rFonts w:ascii="Arial" w:hAnsi="Arial" w:cs="Arial"/>
          <w:b/>
          <w:sz w:val="22"/>
          <w:szCs w:val="22"/>
        </w:rPr>
        <w:t>critique</w:t>
      </w:r>
      <w:r w:rsidRPr="00F60C4B">
        <w:rPr>
          <w:rFonts w:ascii="Arial" w:hAnsi="Arial" w:cs="Arial"/>
          <w:sz w:val="22"/>
          <w:szCs w:val="22"/>
        </w:rPr>
        <w:t xml:space="preserve"> of </w:t>
      </w:r>
      <w:r w:rsidR="00356AD2" w:rsidRPr="00F60C4B">
        <w:rPr>
          <w:rFonts w:ascii="Arial" w:hAnsi="Arial" w:cs="Arial"/>
          <w:sz w:val="22"/>
          <w:szCs w:val="22"/>
        </w:rPr>
        <w:t xml:space="preserve">applied example of </w:t>
      </w:r>
      <w:r w:rsidR="00356AD2" w:rsidRPr="00F60C4B">
        <w:rPr>
          <w:rFonts w:ascii="Arial" w:eastAsia="MS Mincho" w:hAnsi="Arial" w:cs="Arial"/>
          <w:sz w:val="22"/>
          <w:szCs w:val="22"/>
          <w:lang w:eastAsia="ja-JP"/>
        </w:rPr>
        <w:t>strategy and strategems</w:t>
      </w:r>
      <w:r w:rsidR="00356AD2" w:rsidRPr="00F60C4B">
        <w:rPr>
          <w:rFonts w:ascii="Arial" w:hAnsi="Arial" w:cs="Arial"/>
          <w:sz w:val="22"/>
          <w:szCs w:val="22"/>
        </w:rPr>
        <w:t xml:space="preserve"> and its relationship to c</w:t>
      </w:r>
      <w:r w:rsidRPr="00F60C4B">
        <w:rPr>
          <w:rFonts w:ascii="Arial" w:hAnsi="Arial" w:cs="Arial"/>
          <w:sz w:val="22"/>
          <w:szCs w:val="22"/>
        </w:rPr>
        <w:t>ulture.</w:t>
      </w:r>
    </w:p>
    <w:p w14:paraId="40C92148" w14:textId="77777777" w:rsidR="00270143" w:rsidRPr="00F60C4B" w:rsidRDefault="00270143" w:rsidP="00F5281D">
      <w:pPr>
        <w:tabs>
          <w:tab w:val="left" w:pos="1980"/>
        </w:tabs>
        <w:rPr>
          <w:rFonts w:ascii="Arial" w:hAnsi="Arial" w:cs="Arial"/>
          <w:sz w:val="22"/>
          <w:szCs w:val="22"/>
          <w:lang w:eastAsia="zh-CN"/>
        </w:rPr>
      </w:pPr>
    </w:p>
    <w:p w14:paraId="1CF98316" w14:textId="77777777" w:rsidR="0044451B" w:rsidRPr="00F60C4B" w:rsidRDefault="0044451B" w:rsidP="0044451B">
      <w:pPr>
        <w:shd w:val="clear" w:color="auto" w:fill="FFFFFF"/>
        <w:rPr>
          <w:rFonts w:ascii="Arial" w:eastAsia="Times New Roman" w:hAnsi="Arial" w:cs="Arial"/>
          <w:b/>
          <w:color w:val="0000FF"/>
          <w:sz w:val="24"/>
          <w:szCs w:val="24"/>
          <w:lang w:eastAsia="zh-CN"/>
        </w:rPr>
      </w:pPr>
      <w:r w:rsidRPr="00F60C4B">
        <w:rPr>
          <w:rFonts w:ascii="Arial" w:eastAsia="Times New Roman" w:hAnsi="Arial" w:cs="Arial"/>
          <w:b/>
          <w:color w:val="0000FF"/>
          <w:sz w:val="24"/>
          <w:szCs w:val="24"/>
          <w:lang w:eastAsia="zh-CN"/>
        </w:rPr>
        <w:t>Chinese 4023-6023 Comparison Chart</w:t>
      </w:r>
    </w:p>
    <w:p w14:paraId="2B26975E" w14:textId="77777777" w:rsidR="0044451B" w:rsidRPr="00F60C4B" w:rsidRDefault="0044451B" w:rsidP="0044451B">
      <w:pPr>
        <w:shd w:val="clear" w:color="auto" w:fill="FFFFFF"/>
        <w:rPr>
          <w:rFonts w:ascii="Arial" w:eastAsia="Times New Roman" w:hAnsi="Arial" w:cs="Arial"/>
          <w:color w:val="212121"/>
          <w:sz w:val="23"/>
          <w:szCs w:val="23"/>
          <w:lang w:eastAsia="zh-CN"/>
        </w:rPr>
      </w:pPr>
      <w:r w:rsidRPr="00F60C4B">
        <w:rPr>
          <w:rFonts w:ascii="Arial" w:eastAsia="Times New Roman" w:hAnsi="Arial" w:cs="Arial"/>
          <w:color w:val="212121"/>
          <w:sz w:val="24"/>
          <w:szCs w:val="24"/>
          <w:lang w:eastAsia="zh-CN"/>
        </w:rPr>
        <w:t> </w:t>
      </w:r>
    </w:p>
    <w:tbl>
      <w:tblPr>
        <w:tblW w:w="0" w:type="auto"/>
        <w:shd w:val="clear" w:color="auto" w:fill="FFFFFF"/>
        <w:tblCellMar>
          <w:left w:w="0" w:type="dxa"/>
          <w:right w:w="0" w:type="dxa"/>
        </w:tblCellMar>
        <w:tblLook w:val="04A0" w:firstRow="1" w:lastRow="0" w:firstColumn="1" w:lastColumn="0" w:noHBand="0" w:noVBand="1"/>
      </w:tblPr>
      <w:tblGrid>
        <w:gridCol w:w="1364"/>
        <w:gridCol w:w="788"/>
        <w:gridCol w:w="1519"/>
        <w:gridCol w:w="1273"/>
        <w:gridCol w:w="2044"/>
        <w:gridCol w:w="1327"/>
        <w:gridCol w:w="1879"/>
      </w:tblGrid>
      <w:tr w:rsidR="0044451B" w:rsidRPr="00F60C4B" w14:paraId="24B8C85F" w14:textId="77777777" w:rsidTr="00C12072">
        <w:trPr>
          <w:trHeight w:val="88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0289C9B8" w14:textId="77777777" w:rsidR="0044451B" w:rsidRPr="00F60C4B" w:rsidRDefault="0044451B" w:rsidP="00C12072">
            <w:pPr>
              <w:rPr>
                <w:rFonts w:ascii="Arial" w:eastAsia="Times New Roman" w:hAnsi="Arial" w:cs="Arial"/>
                <w:color w:val="212121"/>
                <w:sz w:val="23"/>
                <w:szCs w:val="23"/>
                <w:lang w:eastAsia="zh-CN"/>
              </w:rPr>
            </w:pPr>
            <w:r w:rsidRPr="00F60C4B">
              <w:rPr>
                <w:rFonts w:ascii="Arial" w:eastAsia="Times New Roman" w:hAnsi="Arial" w:cs="Arial"/>
                <w:b/>
                <w:bCs/>
                <w:color w:val="000000"/>
                <w:lang w:eastAsia="zh-CN"/>
              </w:rPr>
              <w:t>Nature of Assignment</w:t>
            </w:r>
          </w:p>
        </w:tc>
        <w:tc>
          <w:tcPr>
            <w:tcW w:w="0" w:type="auto"/>
            <w:gridSpan w:val="2"/>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hideMark/>
          </w:tcPr>
          <w:p w14:paraId="7B0C3FC7" w14:textId="77777777" w:rsidR="0044451B" w:rsidRPr="00F60C4B" w:rsidRDefault="0044451B" w:rsidP="00C12072">
            <w:pPr>
              <w:rPr>
                <w:rFonts w:ascii="Arial" w:eastAsia="Times New Roman" w:hAnsi="Arial" w:cs="Arial"/>
                <w:b/>
                <w:bCs/>
                <w:color w:val="000000"/>
                <w:lang w:eastAsia="zh-CN"/>
              </w:rPr>
            </w:pPr>
            <w:r w:rsidRPr="00F60C4B">
              <w:rPr>
                <w:rFonts w:ascii="Arial" w:eastAsia="Times New Roman" w:hAnsi="Arial" w:cs="Arial"/>
                <w:b/>
                <w:bCs/>
                <w:color w:val="000000"/>
                <w:lang w:eastAsia="zh-CN"/>
              </w:rPr>
              <w:t>     Quantity example</w:t>
            </w:r>
          </w:p>
          <w:p w14:paraId="1FF7AE62" w14:textId="77777777" w:rsidR="0044451B" w:rsidRPr="00F60C4B" w:rsidRDefault="0044451B" w:rsidP="00C12072">
            <w:pPr>
              <w:rPr>
                <w:rFonts w:ascii="Arial" w:eastAsia="Times New Roman" w:hAnsi="Arial" w:cs="Arial"/>
                <w:b/>
                <w:bCs/>
                <w:color w:val="000000"/>
                <w:lang w:eastAsia="zh-CN"/>
              </w:rPr>
            </w:pPr>
          </w:p>
          <w:p w14:paraId="7BE99E2B" w14:textId="77777777" w:rsidR="0044451B" w:rsidRPr="00F60C4B" w:rsidRDefault="0044451B" w:rsidP="00C12072">
            <w:pPr>
              <w:rPr>
                <w:rFonts w:ascii="Arial" w:eastAsia="Times New Roman" w:hAnsi="Arial" w:cs="Arial"/>
                <w:b/>
                <w:bCs/>
                <w:color w:val="000000"/>
                <w:lang w:eastAsia="zh-CN"/>
              </w:rPr>
            </w:pPr>
            <w:r w:rsidRPr="00F60C4B">
              <w:rPr>
                <w:rFonts w:ascii="Arial" w:eastAsia="Times New Roman" w:hAnsi="Arial" w:cs="Arial"/>
                <w:b/>
                <w:bCs/>
                <w:color w:val="000000"/>
                <w:lang w:eastAsia="zh-CN"/>
              </w:rPr>
              <w:t>Semester Research Report &amp; Presentation</w:t>
            </w:r>
          </w:p>
        </w:tc>
        <w:tc>
          <w:tcPr>
            <w:tcW w:w="0" w:type="auto"/>
            <w:gridSpan w:val="2"/>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hideMark/>
          </w:tcPr>
          <w:p w14:paraId="4C65DD25" w14:textId="77777777" w:rsidR="0044451B" w:rsidRPr="00F60C4B" w:rsidRDefault="0044451B" w:rsidP="00C12072">
            <w:pPr>
              <w:rPr>
                <w:rFonts w:ascii="Arial" w:eastAsia="Times New Roman" w:hAnsi="Arial" w:cs="Arial"/>
                <w:b/>
                <w:bCs/>
                <w:color w:val="000000"/>
                <w:lang w:eastAsia="zh-CN"/>
              </w:rPr>
            </w:pPr>
            <w:r w:rsidRPr="00F60C4B">
              <w:rPr>
                <w:rFonts w:ascii="Arial" w:eastAsia="Times New Roman" w:hAnsi="Arial" w:cs="Arial"/>
                <w:b/>
                <w:bCs/>
                <w:color w:val="000000"/>
                <w:lang w:eastAsia="zh-CN"/>
              </w:rPr>
              <w:t>      Quality example</w:t>
            </w:r>
          </w:p>
          <w:p w14:paraId="7AE1A24A" w14:textId="77777777" w:rsidR="0044451B" w:rsidRPr="00F60C4B" w:rsidRDefault="0044451B" w:rsidP="00C12072">
            <w:pPr>
              <w:rPr>
                <w:rFonts w:ascii="Arial" w:eastAsia="Times New Roman" w:hAnsi="Arial" w:cs="Arial"/>
                <w:b/>
                <w:bCs/>
                <w:color w:val="000000"/>
                <w:lang w:eastAsia="zh-CN"/>
              </w:rPr>
            </w:pPr>
          </w:p>
          <w:p w14:paraId="3D1BE685" w14:textId="77777777" w:rsidR="0044451B" w:rsidRPr="00F60C4B" w:rsidRDefault="0044451B" w:rsidP="00C12072">
            <w:pPr>
              <w:rPr>
                <w:rFonts w:ascii="Arial" w:eastAsia="Times New Roman" w:hAnsi="Arial" w:cs="Arial"/>
                <w:color w:val="212121"/>
                <w:sz w:val="23"/>
                <w:szCs w:val="23"/>
                <w:lang w:eastAsia="zh-CN"/>
              </w:rPr>
            </w:pPr>
            <w:r w:rsidRPr="00F60C4B">
              <w:rPr>
                <w:rFonts w:ascii="Arial" w:eastAsia="Times New Roman" w:hAnsi="Arial" w:cs="Arial"/>
                <w:b/>
                <w:bCs/>
                <w:color w:val="000000"/>
                <w:lang w:eastAsia="zh-CN"/>
              </w:rPr>
              <w:t>Semester Research Report &amp; Presentation</w:t>
            </w:r>
          </w:p>
        </w:tc>
        <w:tc>
          <w:tcPr>
            <w:tcW w:w="0" w:type="auto"/>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hideMark/>
          </w:tcPr>
          <w:p w14:paraId="72675D0C" w14:textId="77777777" w:rsidR="0044451B" w:rsidRPr="00F60C4B" w:rsidRDefault="0044451B" w:rsidP="00C12072">
            <w:pPr>
              <w:rPr>
                <w:rFonts w:ascii="Arial" w:eastAsia="Times New Roman" w:hAnsi="Arial" w:cs="Arial"/>
                <w:color w:val="212121"/>
                <w:sz w:val="23"/>
                <w:szCs w:val="23"/>
                <w:lang w:eastAsia="zh-CN"/>
              </w:rPr>
            </w:pPr>
            <w:r w:rsidRPr="00F60C4B">
              <w:rPr>
                <w:rFonts w:ascii="Arial" w:eastAsia="Times New Roman" w:hAnsi="Arial" w:cs="Arial"/>
                <w:b/>
                <w:bCs/>
                <w:color w:val="000000"/>
                <w:lang w:eastAsia="zh-CN"/>
              </w:rPr>
              <w:t>Daily Discussion Role example</w:t>
            </w:r>
          </w:p>
        </w:tc>
        <w:tc>
          <w:tcPr>
            <w:tcW w:w="0" w:type="auto"/>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hideMark/>
          </w:tcPr>
          <w:p w14:paraId="0269824F" w14:textId="77777777" w:rsidR="0044451B" w:rsidRPr="00F60C4B" w:rsidRDefault="0044451B" w:rsidP="00C12072">
            <w:pPr>
              <w:rPr>
                <w:rFonts w:ascii="Arial" w:eastAsia="Times New Roman" w:hAnsi="Arial" w:cs="Arial"/>
                <w:color w:val="212121"/>
                <w:sz w:val="23"/>
                <w:szCs w:val="23"/>
                <w:lang w:eastAsia="zh-CN"/>
              </w:rPr>
            </w:pPr>
            <w:r w:rsidRPr="00F60C4B">
              <w:rPr>
                <w:rFonts w:ascii="Arial" w:eastAsia="Times New Roman" w:hAnsi="Arial" w:cs="Arial"/>
                <w:b/>
                <w:bCs/>
                <w:color w:val="000000"/>
                <w:lang w:eastAsia="zh-CN"/>
              </w:rPr>
              <w:t>Type example</w:t>
            </w:r>
          </w:p>
        </w:tc>
      </w:tr>
      <w:tr w:rsidR="0044451B" w:rsidRPr="00F60C4B" w14:paraId="26821F9A" w14:textId="77777777" w:rsidTr="00C12072">
        <w:trPr>
          <w:trHeight w:val="1800"/>
        </w:trPr>
        <w:tc>
          <w:tcPr>
            <w:tcW w:w="0" w:type="auto"/>
            <w:tcBorders>
              <w:top w:val="nil"/>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14:paraId="5FEBBCC7" w14:textId="77777777" w:rsidR="0044451B" w:rsidRPr="00F60C4B" w:rsidRDefault="0044451B" w:rsidP="00C12072">
            <w:pPr>
              <w:rPr>
                <w:rFonts w:ascii="Arial" w:eastAsia="Times New Roman" w:hAnsi="Arial" w:cs="Arial"/>
                <w:b/>
                <w:bCs/>
                <w:color w:val="000000"/>
                <w:shd w:val="clear" w:color="auto" w:fill="FFF2CC"/>
                <w:lang w:eastAsia="zh-CN"/>
              </w:rPr>
            </w:pPr>
            <w:r w:rsidRPr="00F60C4B">
              <w:rPr>
                <w:rFonts w:ascii="Arial" w:eastAsia="Times New Roman" w:hAnsi="Arial" w:cs="Arial"/>
                <w:b/>
                <w:bCs/>
                <w:color w:val="000000"/>
                <w:shd w:val="clear" w:color="auto" w:fill="FFF2CC"/>
                <w:lang w:eastAsia="zh-CN"/>
              </w:rPr>
              <w:t xml:space="preserve">BS </w:t>
            </w:r>
          </w:p>
          <w:p w14:paraId="71B60E15" w14:textId="77777777" w:rsidR="0044451B" w:rsidRPr="00F60C4B" w:rsidRDefault="0044451B" w:rsidP="00C12072">
            <w:pPr>
              <w:rPr>
                <w:rFonts w:ascii="Arial" w:eastAsia="Times New Roman" w:hAnsi="Arial" w:cs="Arial"/>
                <w:color w:val="212121"/>
                <w:sz w:val="23"/>
                <w:szCs w:val="23"/>
                <w:shd w:val="clear" w:color="auto" w:fill="FFF2CC"/>
                <w:lang w:eastAsia="zh-CN"/>
              </w:rPr>
            </w:pPr>
            <w:r w:rsidRPr="00F60C4B">
              <w:rPr>
                <w:rFonts w:ascii="Arial" w:eastAsia="Times New Roman" w:hAnsi="Arial" w:cs="Arial"/>
                <w:b/>
                <w:bCs/>
                <w:color w:val="000000"/>
                <w:shd w:val="clear" w:color="auto" w:fill="FFF2CC"/>
                <w:lang w:eastAsia="zh-CN"/>
              </w:rPr>
              <w:t>CHIN 4023</w:t>
            </w:r>
          </w:p>
          <w:p w14:paraId="70473C21" w14:textId="77777777" w:rsidR="0044451B" w:rsidRPr="00F60C4B" w:rsidRDefault="0044451B" w:rsidP="00C12072">
            <w:pPr>
              <w:rPr>
                <w:rFonts w:ascii="Arial" w:eastAsia="Times New Roman" w:hAnsi="Arial" w:cs="Arial"/>
                <w:color w:val="212121"/>
                <w:sz w:val="22"/>
                <w:szCs w:val="22"/>
                <w:shd w:val="clear" w:color="auto" w:fill="FFF2CC"/>
                <w:lang w:eastAsia="zh-CN"/>
              </w:rPr>
            </w:pPr>
          </w:p>
          <w:p w14:paraId="77DAAB9B" w14:textId="77777777" w:rsidR="0044451B" w:rsidRPr="00F60C4B" w:rsidRDefault="0044451B" w:rsidP="00C12072">
            <w:pPr>
              <w:rPr>
                <w:rFonts w:ascii="Arial" w:eastAsia="Times New Roman" w:hAnsi="Arial" w:cs="Arial"/>
                <w:b/>
                <w:bCs/>
                <w:color w:val="000000"/>
                <w:shd w:val="clear" w:color="auto" w:fill="FFF2CC"/>
                <w:lang w:eastAsia="zh-CN"/>
              </w:rPr>
            </w:pPr>
          </w:p>
          <w:p w14:paraId="1AF64F9F" w14:textId="77777777" w:rsidR="0044451B" w:rsidRPr="00F60C4B" w:rsidRDefault="0044451B" w:rsidP="00C12072">
            <w:pPr>
              <w:rPr>
                <w:rFonts w:ascii="Arial" w:eastAsia="Times New Roman" w:hAnsi="Arial" w:cs="Arial"/>
                <w:color w:val="212121"/>
                <w:sz w:val="23"/>
                <w:szCs w:val="23"/>
                <w:shd w:val="clear" w:color="auto" w:fill="FFF2CC"/>
                <w:lang w:eastAsia="zh-CN"/>
              </w:rPr>
            </w:pPr>
          </w:p>
        </w:tc>
        <w:tc>
          <w:tcPr>
            <w:tcW w:w="0" w:type="auto"/>
            <w:tcBorders>
              <w:top w:val="nil"/>
              <w:left w:val="nil"/>
              <w:bottom w:val="single" w:sz="12" w:space="0" w:color="000000"/>
              <w:right w:val="single" w:sz="8" w:space="0" w:color="000000"/>
            </w:tcBorders>
            <w:shd w:val="clear" w:color="auto" w:fill="FFF2CC"/>
            <w:tcMar>
              <w:top w:w="100" w:type="dxa"/>
              <w:left w:w="100" w:type="dxa"/>
              <w:bottom w:w="100" w:type="dxa"/>
              <w:right w:w="100" w:type="dxa"/>
            </w:tcMar>
            <w:hideMark/>
          </w:tcPr>
          <w:p w14:paraId="76595968" w14:textId="77777777" w:rsidR="0044451B" w:rsidRPr="00F60C4B" w:rsidRDefault="0044451B" w:rsidP="00C12072">
            <w:pPr>
              <w:rPr>
                <w:rFonts w:ascii="Arial" w:eastAsia="Times New Roman" w:hAnsi="Arial" w:cs="Arial"/>
                <w:b/>
                <w:bCs/>
                <w:color w:val="000000"/>
                <w:shd w:val="clear" w:color="auto" w:fill="FFF2CC"/>
                <w:lang w:eastAsia="zh-CN"/>
              </w:rPr>
            </w:pPr>
            <w:r w:rsidRPr="00F60C4B">
              <w:rPr>
                <w:rFonts w:ascii="Arial" w:eastAsia="Times New Roman" w:hAnsi="Arial" w:cs="Arial"/>
                <w:b/>
                <w:bCs/>
                <w:color w:val="000000"/>
                <w:shd w:val="clear" w:color="auto" w:fill="FFF2CC"/>
                <w:lang w:eastAsia="zh-CN"/>
              </w:rPr>
              <w:t xml:space="preserve">~10 pages </w:t>
            </w:r>
          </w:p>
          <w:p w14:paraId="5CC7D208" w14:textId="77777777" w:rsidR="0044451B" w:rsidRPr="00F60C4B" w:rsidRDefault="0044451B" w:rsidP="00C12072">
            <w:pPr>
              <w:rPr>
                <w:rFonts w:ascii="Arial" w:eastAsia="Times New Roman" w:hAnsi="Arial" w:cs="Arial"/>
                <w:b/>
                <w:bCs/>
                <w:color w:val="000000"/>
                <w:shd w:val="clear" w:color="auto" w:fill="FFF2CC"/>
                <w:lang w:eastAsia="zh-CN"/>
              </w:rPr>
            </w:pPr>
          </w:p>
          <w:p w14:paraId="78D1626E" w14:textId="77777777" w:rsidR="0044451B" w:rsidRPr="00F60C4B" w:rsidRDefault="0044451B" w:rsidP="00C12072">
            <w:pPr>
              <w:rPr>
                <w:rFonts w:ascii="Arial" w:eastAsia="Times New Roman" w:hAnsi="Arial" w:cs="Arial"/>
                <w:color w:val="212121"/>
                <w:sz w:val="23"/>
                <w:szCs w:val="23"/>
                <w:shd w:val="clear" w:color="auto" w:fill="FFF2CC"/>
                <w:lang w:eastAsia="zh-CN"/>
              </w:rPr>
            </w:pPr>
          </w:p>
        </w:tc>
        <w:tc>
          <w:tcPr>
            <w:tcW w:w="0" w:type="auto"/>
            <w:tcBorders>
              <w:top w:val="nil"/>
              <w:left w:val="nil"/>
              <w:bottom w:val="single" w:sz="12" w:space="0" w:color="000000"/>
              <w:right w:val="single" w:sz="12" w:space="0" w:color="000000"/>
            </w:tcBorders>
            <w:shd w:val="clear" w:color="auto" w:fill="FFF2CC"/>
            <w:tcMar>
              <w:top w:w="100" w:type="dxa"/>
              <w:left w:w="100" w:type="dxa"/>
              <w:bottom w:w="100" w:type="dxa"/>
              <w:right w:w="100" w:type="dxa"/>
            </w:tcMar>
            <w:hideMark/>
          </w:tcPr>
          <w:p w14:paraId="13BA1AE3" w14:textId="77777777" w:rsidR="0044451B" w:rsidRPr="00F60C4B" w:rsidRDefault="0044451B" w:rsidP="00C12072">
            <w:pPr>
              <w:rPr>
                <w:rFonts w:ascii="Arial" w:eastAsia="Times New Roman" w:hAnsi="Arial" w:cs="Arial"/>
                <w:b/>
                <w:bCs/>
                <w:color w:val="000000"/>
                <w:shd w:val="clear" w:color="auto" w:fill="FFF2CC"/>
                <w:lang w:eastAsia="zh-CN"/>
              </w:rPr>
            </w:pPr>
            <w:r w:rsidRPr="00F60C4B">
              <w:rPr>
                <w:rFonts w:ascii="Arial" w:eastAsia="Times New Roman" w:hAnsi="Arial" w:cs="Arial"/>
                <w:b/>
                <w:bCs/>
                <w:color w:val="000000"/>
                <w:shd w:val="clear" w:color="auto" w:fill="FFF2CC"/>
                <w:lang w:eastAsia="zh-CN"/>
              </w:rPr>
              <w:t>25-minute presentation</w:t>
            </w:r>
          </w:p>
          <w:p w14:paraId="65A632EE" w14:textId="77777777" w:rsidR="0044451B" w:rsidRPr="00F60C4B" w:rsidRDefault="0044451B" w:rsidP="00C12072">
            <w:pPr>
              <w:rPr>
                <w:rFonts w:ascii="Arial" w:eastAsia="Times New Roman" w:hAnsi="Arial" w:cs="Arial"/>
                <w:b/>
                <w:bCs/>
                <w:color w:val="000000"/>
                <w:shd w:val="clear" w:color="auto" w:fill="FFF2CC"/>
                <w:lang w:eastAsia="zh-CN"/>
              </w:rPr>
            </w:pPr>
          </w:p>
          <w:p w14:paraId="33FCC4B4" w14:textId="77777777" w:rsidR="0044451B" w:rsidRPr="00F60C4B" w:rsidRDefault="0044451B" w:rsidP="00C12072">
            <w:pPr>
              <w:rPr>
                <w:rFonts w:ascii="Arial" w:eastAsia="Times New Roman" w:hAnsi="Arial" w:cs="Arial"/>
                <w:color w:val="212121"/>
                <w:sz w:val="23"/>
                <w:szCs w:val="23"/>
                <w:shd w:val="clear" w:color="auto" w:fill="FFF2CC"/>
                <w:lang w:eastAsia="zh-CN"/>
              </w:rPr>
            </w:pPr>
            <w:r w:rsidRPr="00F60C4B">
              <w:rPr>
                <w:rFonts w:ascii="Arial" w:eastAsia="Times New Roman" w:hAnsi="Arial" w:cs="Arial"/>
                <w:b/>
                <w:bCs/>
                <w:color w:val="000000"/>
                <w:shd w:val="clear" w:color="auto" w:fill="FFF2CC"/>
                <w:lang w:eastAsia="zh-CN"/>
              </w:rPr>
              <w:t>Based on  ~½ of  one daily lesson</w:t>
            </w:r>
          </w:p>
        </w:tc>
        <w:tc>
          <w:tcPr>
            <w:tcW w:w="0" w:type="auto"/>
            <w:tcBorders>
              <w:top w:val="nil"/>
              <w:left w:val="nil"/>
              <w:bottom w:val="single" w:sz="12" w:space="0" w:color="000000"/>
              <w:right w:val="single" w:sz="8" w:space="0" w:color="000000"/>
            </w:tcBorders>
            <w:shd w:val="clear" w:color="auto" w:fill="FFF2CC"/>
            <w:tcMar>
              <w:top w:w="100" w:type="dxa"/>
              <w:left w:w="100" w:type="dxa"/>
              <w:bottom w:w="100" w:type="dxa"/>
              <w:right w:w="100" w:type="dxa"/>
            </w:tcMar>
            <w:hideMark/>
          </w:tcPr>
          <w:p w14:paraId="03130AFB" w14:textId="77777777" w:rsidR="0044451B" w:rsidRPr="00F60C4B" w:rsidRDefault="0044451B" w:rsidP="00C12072">
            <w:pPr>
              <w:rPr>
                <w:rFonts w:ascii="Arial" w:eastAsia="Times New Roman" w:hAnsi="Arial" w:cs="Arial"/>
                <w:b/>
                <w:bCs/>
                <w:color w:val="000000"/>
                <w:shd w:val="clear" w:color="auto" w:fill="FFF2CC"/>
                <w:lang w:eastAsia="zh-CN"/>
              </w:rPr>
            </w:pPr>
            <w:r w:rsidRPr="00F60C4B">
              <w:rPr>
                <w:rFonts w:ascii="Arial" w:eastAsia="Times New Roman" w:hAnsi="Arial" w:cs="Arial"/>
                <w:b/>
                <w:bCs/>
                <w:color w:val="000000"/>
                <w:shd w:val="clear" w:color="auto" w:fill="FFF2CC"/>
                <w:lang w:eastAsia="zh-CN"/>
              </w:rPr>
              <w:t xml:space="preserve">Minimum of three references in Chinese </w:t>
            </w:r>
          </w:p>
        </w:tc>
        <w:tc>
          <w:tcPr>
            <w:tcW w:w="0" w:type="auto"/>
            <w:tcBorders>
              <w:top w:val="nil"/>
              <w:left w:val="nil"/>
              <w:bottom w:val="single" w:sz="12" w:space="0" w:color="000000"/>
              <w:right w:val="single" w:sz="12" w:space="0" w:color="000000"/>
            </w:tcBorders>
            <w:shd w:val="clear" w:color="auto" w:fill="FFF2CC"/>
            <w:tcMar>
              <w:top w:w="100" w:type="dxa"/>
              <w:left w:w="100" w:type="dxa"/>
              <w:bottom w:w="100" w:type="dxa"/>
              <w:right w:w="100" w:type="dxa"/>
            </w:tcMar>
            <w:hideMark/>
          </w:tcPr>
          <w:p w14:paraId="0C98EDA5" w14:textId="77777777" w:rsidR="0044451B" w:rsidRPr="00F60C4B" w:rsidRDefault="0044451B" w:rsidP="00C12072">
            <w:pPr>
              <w:rPr>
                <w:rFonts w:ascii="Arial" w:eastAsia="Times New Roman" w:hAnsi="Arial" w:cs="Arial"/>
                <w:color w:val="212121"/>
                <w:sz w:val="23"/>
                <w:szCs w:val="23"/>
                <w:shd w:val="clear" w:color="auto" w:fill="FFF2CC"/>
                <w:lang w:eastAsia="zh-CN"/>
              </w:rPr>
            </w:pPr>
            <w:r w:rsidRPr="00F60C4B">
              <w:rPr>
                <w:rFonts w:ascii="Arial" w:eastAsia="Times New Roman" w:hAnsi="Arial" w:cs="Arial"/>
                <w:b/>
                <w:bCs/>
                <w:color w:val="000000"/>
                <w:shd w:val="clear" w:color="auto" w:fill="FFF2CC"/>
                <w:lang w:eastAsia="zh-CN"/>
              </w:rPr>
              <w:t>Present with notes; evaluated on content and communication clarity including related extra-textual pop culture research</w:t>
            </w:r>
          </w:p>
        </w:tc>
        <w:tc>
          <w:tcPr>
            <w:tcW w:w="0" w:type="auto"/>
            <w:tcBorders>
              <w:top w:val="nil"/>
              <w:left w:val="nil"/>
              <w:bottom w:val="single" w:sz="12" w:space="0" w:color="000000"/>
              <w:right w:val="single" w:sz="12" w:space="0" w:color="000000"/>
            </w:tcBorders>
            <w:shd w:val="clear" w:color="auto" w:fill="FFF2CC"/>
            <w:tcMar>
              <w:top w:w="100" w:type="dxa"/>
              <w:left w:w="100" w:type="dxa"/>
              <w:bottom w:w="100" w:type="dxa"/>
              <w:right w:w="100" w:type="dxa"/>
            </w:tcMar>
            <w:hideMark/>
          </w:tcPr>
          <w:p w14:paraId="61E177BB" w14:textId="77777777" w:rsidR="0044451B" w:rsidRPr="00F60C4B" w:rsidRDefault="0044451B" w:rsidP="00C12072">
            <w:pPr>
              <w:rPr>
                <w:rFonts w:ascii="Arial" w:eastAsia="Times New Roman" w:hAnsi="Arial" w:cs="Arial"/>
                <w:color w:val="212121"/>
                <w:sz w:val="23"/>
                <w:szCs w:val="23"/>
                <w:shd w:val="clear" w:color="auto" w:fill="FFF2CC"/>
                <w:lang w:eastAsia="zh-CN"/>
              </w:rPr>
            </w:pPr>
            <w:r w:rsidRPr="00F60C4B">
              <w:rPr>
                <w:rFonts w:ascii="Arial" w:eastAsia="Times New Roman" w:hAnsi="Arial" w:cs="Arial"/>
                <w:b/>
                <w:bCs/>
                <w:color w:val="000000"/>
                <w:shd w:val="clear" w:color="auto" w:fill="FFF2CC"/>
                <w:lang w:eastAsia="zh-CN"/>
              </w:rPr>
              <w:t>Participate in daily class discussion</w:t>
            </w:r>
          </w:p>
        </w:tc>
        <w:tc>
          <w:tcPr>
            <w:tcW w:w="0" w:type="auto"/>
            <w:tcBorders>
              <w:top w:val="nil"/>
              <w:left w:val="nil"/>
              <w:bottom w:val="single" w:sz="12" w:space="0" w:color="000000"/>
              <w:right w:val="single" w:sz="12" w:space="0" w:color="000000"/>
            </w:tcBorders>
            <w:shd w:val="clear" w:color="auto" w:fill="FFF2CC"/>
            <w:tcMar>
              <w:top w:w="100" w:type="dxa"/>
              <w:left w:w="100" w:type="dxa"/>
              <w:bottom w:w="100" w:type="dxa"/>
              <w:right w:w="100" w:type="dxa"/>
            </w:tcMar>
            <w:hideMark/>
          </w:tcPr>
          <w:p w14:paraId="21BB38E3" w14:textId="77777777" w:rsidR="0044451B" w:rsidRPr="00F60C4B" w:rsidRDefault="0044451B" w:rsidP="00C12072">
            <w:pPr>
              <w:rPr>
                <w:rFonts w:ascii="Arial" w:eastAsia="Times New Roman" w:hAnsi="Arial" w:cs="Arial"/>
                <w:color w:val="212121"/>
                <w:sz w:val="23"/>
                <w:szCs w:val="23"/>
                <w:shd w:val="clear" w:color="auto" w:fill="FFF2CC"/>
                <w:lang w:eastAsia="zh-CN"/>
              </w:rPr>
            </w:pPr>
            <w:r w:rsidRPr="00F60C4B">
              <w:rPr>
                <w:rFonts w:ascii="Arial" w:eastAsia="Times New Roman" w:hAnsi="Arial" w:cs="Arial"/>
                <w:b/>
                <w:bCs/>
                <w:color w:val="000000"/>
                <w:shd w:val="clear" w:color="auto" w:fill="FFF2CC"/>
                <w:lang w:eastAsia="zh-CN"/>
              </w:rPr>
              <w:t>Discussion Topics include related extra-textual pop culture research</w:t>
            </w:r>
          </w:p>
        </w:tc>
      </w:tr>
      <w:tr w:rsidR="0044451B" w:rsidRPr="00F60C4B" w14:paraId="73907EAA" w14:textId="77777777" w:rsidTr="00C12072">
        <w:trPr>
          <w:trHeight w:val="1800"/>
        </w:trPr>
        <w:tc>
          <w:tcPr>
            <w:tcW w:w="0" w:type="auto"/>
            <w:tcBorders>
              <w:top w:val="nil"/>
              <w:left w:val="single" w:sz="12" w:space="0" w:color="000000"/>
              <w:bottom w:val="single" w:sz="8" w:space="0" w:color="000000"/>
              <w:right w:val="single" w:sz="12" w:space="0" w:color="000000"/>
            </w:tcBorders>
            <w:shd w:val="clear" w:color="auto" w:fill="B4C6E7"/>
            <w:tcMar>
              <w:top w:w="100" w:type="dxa"/>
              <w:left w:w="100" w:type="dxa"/>
              <w:bottom w:w="100" w:type="dxa"/>
              <w:right w:w="100" w:type="dxa"/>
            </w:tcMar>
            <w:hideMark/>
          </w:tcPr>
          <w:p w14:paraId="69032731" w14:textId="77777777" w:rsidR="0044451B" w:rsidRPr="00F60C4B" w:rsidRDefault="0044451B" w:rsidP="00C12072">
            <w:pPr>
              <w:rPr>
                <w:rFonts w:ascii="Arial" w:eastAsia="Times New Roman" w:hAnsi="Arial" w:cs="Arial"/>
                <w:b/>
                <w:bCs/>
                <w:color w:val="000000"/>
                <w:shd w:val="clear" w:color="auto" w:fill="B4C6E7"/>
                <w:lang w:eastAsia="zh-CN"/>
              </w:rPr>
            </w:pPr>
            <w:r w:rsidRPr="00F60C4B">
              <w:rPr>
                <w:rFonts w:ascii="Arial" w:eastAsia="Times New Roman" w:hAnsi="Arial" w:cs="Arial"/>
                <w:b/>
                <w:bCs/>
                <w:color w:val="000000"/>
                <w:shd w:val="clear" w:color="auto" w:fill="B4C6E7"/>
                <w:lang w:eastAsia="zh-CN"/>
              </w:rPr>
              <w:t xml:space="preserve">MS </w:t>
            </w:r>
          </w:p>
          <w:p w14:paraId="3903713F" w14:textId="77777777" w:rsidR="0044451B" w:rsidRPr="00F60C4B" w:rsidRDefault="0044451B" w:rsidP="00C12072">
            <w:pPr>
              <w:rPr>
                <w:rFonts w:ascii="Arial" w:eastAsia="Times New Roman" w:hAnsi="Arial" w:cs="Arial"/>
                <w:b/>
                <w:bCs/>
                <w:color w:val="000000"/>
                <w:shd w:val="clear" w:color="auto" w:fill="B4C6E7"/>
                <w:lang w:eastAsia="zh-CN"/>
              </w:rPr>
            </w:pPr>
            <w:r w:rsidRPr="00F60C4B">
              <w:rPr>
                <w:rFonts w:ascii="Arial" w:eastAsia="Times New Roman" w:hAnsi="Arial" w:cs="Arial"/>
                <w:b/>
                <w:bCs/>
                <w:color w:val="000000"/>
                <w:shd w:val="clear" w:color="auto" w:fill="B4C6E7"/>
                <w:lang w:eastAsia="zh-CN"/>
              </w:rPr>
              <w:t>CHIN 6023</w:t>
            </w:r>
          </w:p>
          <w:p w14:paraId="541C4DAF" w14:textId="77777777" w:rsidR="0044451B" w:rsidRPr="00F60C4B" w:rsidRDefault="0044451B" w:rsidP="00C12072">
            <w:pPr>
              <w:rPr>
                <w:rFonts w:ascii="Arial" w:eastAsia="Times New Roman" w:hAnsi="Arial" w:cs="Arial"/>
                <w:b/>
                <w:bCs/>
                <w:color w:val="000000"/>
                <w:shd w:val="clear" w:color="auto" w:fill="B4C6E7"/>
                <w:lang w:eastAsia="zh-CN"/>
              </w:rPr>
            </w:pPr>
          </w:p>
          <w:p w14:paraId="5CDD1D92" w14:textId="77777777" w:rsidR="0044451B" w:rsidRPr="00F60C4B" w:rsidRDefault="0044451B" w:rsidP="00C12072">
            <w:pPr>
              <w:rPr>
                <w:rFonts w:ascii="Arial" w:eastAsia="Times New Roman" w:hAnsi="Arial" w:cs="Arial"/>
                <w:b/>
                <w:bCs/>
                <w:color w:val="000000"/>
                <w:shd w:val="clear" w:color="auto" w:fill="B4C6E7"/>
                <w:lang w:eastAsia="zh-CN"/>
              </w:rPr>
            </w:pPr>
          </w:p>
          <w:p w14:paraId="29C45291" w14:textId="77777777" w:rsidR="0044451B" w:rsidRPr="00F60C4B" w:rsidRDefault="0044451B" w:rsidP="00C12072">
            <w:pPr>
              <w:rPr>
                <w:rFonts w:ascii="Arial" w:eastAsia="Times New Roman" w:hAnsi="Arial" w:cs="Arial"/>
                <w:color w:val="212121"/>
                <w:sz w:val="23"/>
                <w:szCs w:val="23"/>
                <w:shd w:val="clear" w:color="auto" w:fill="B4C6E7"/>
                <w:lang w:eastAsia="zh-CN"/>
              </w:rPr>
            </w:pPr>
          </w:p>
        </w:tc>
        <w:tc>
          <w:tcPr>
            <w:tcW w:w="0" w:type="auto"/>
            <w:tcBorders>
              <w:top w:val="nil"/>
              <w:left w:val="nil"/>
              <w:bottom w:val="single" w:sz="8" w:space="0" w:color="000000"/>
              <w:right w:val="single" w:sz="8" w:space="0" w:color="000000"/>
            </w:tcBorders>
            <w:shd w:val="clear" w:color="auto" w:fill="B4C6E7"/>
            <w:tcMar>
              <w:top w:w="100" w:type="dxa"/>
              <w:left w:w="100" w:type="dxa"/>
              <w:bottom w:w="100" w:type="dxa"/>
              <w:right w:w="100" w:type="dxa"/>
            </w:tcMar>
            <w:hideMark/>
          </w:tcPr>
          <w:p w14:paraId="6BA0470F" w14:textId="77777777" w:rsidR="0044451B" w:rsidRPr="00F60C4B" w:rsidRDefault="0044451B" w:rsidP="00C12072">
            <w:pPr>
              <w:rPr>
                <w:rFonts w:ascii="Arial" w:eastAsia="Times New Roman" w:hAnsi="Arial" w:cs="Arial"/>
                <w:b/>
                <w:bCs/>
                <w:color w:val="000000"/>
                <w:shd w:val="clear" w:color="auto" w:fill="B4C6E7"/>
                <w:lang w:eastAsia="zh-CN"/>
              </w:rPr>
            </w:pPr>
            <w:r w:rsidRPr="00F60C4B">
              <w:rPr>
                <w:rFonts w:ascii="Arial" w:eastAsia="Times New Roman" w:hAnsi="Arial" w:cs="Arial"/>
                <w:b/>
                <w:bCs/>
                <w:color w:val="000000"/>
                <w:shd w:val="clear" w:color="auto" w:fill="B4C6E7"/>
                <w:lang w:eastAsia="zh-CN"/>
              </w:rPr>
              <w:t xml:space="preserve">~30 pages </w:t>
            </w:r>
          </w:p>
          <w:p w14:paraId="7ED3081A" w14:textId="77777777" w:rsidR="0044451B" w:rsidRPr="00F60C4B" w:rsidRDefault="0044451B" w:rsidP="00C12072">
            <w:pPr>
              <w:rPr>
                <w:rFonts w:ascii="Arial" w:eastAsia="Times New Roman" w:hAnsi="Arial" w:cs="Arial"/>
                <w:b/>
                <w:bCs/>
                <w:color w:val="000000"/>
                <w:shd w:val="clear" w:color="auto" w:fill="B4C6E7"/>
                <w:lang w:eastAsia="zh-CN"/>
              </w:rPr>
            </w:pPr>
          </w:p>
          <w:p w14:paraId="00EABED1" w14:textId="77777777" w:rsidR="0044451B" w:rsidRPr="00F60C4B" w:rsidRDefault="0044451B" w:rsidP="00C12072">
            <w:pPr>
              <w:rPr>
                <w:rFonts w:ascii="Arial" w:eastAsia="Times New Roman" w:hAnsi="Arial" w:cs="Arial"/>
                <w:b/>
                <w:bCs/>
                <w:color w:val="000000"/>
                <w:shd w:val="clear" w:color="auto" w:fill="B4C6E7"/>
                <w:lang w:eastAsia="zh-CN"/>
              </w:rPr>
            </w:pPr>
          </w:p>
        </w:tc>
        <w:tc>
          <w:tcPr>
            <w:tcW w:w="0" w:type="auto"/>
            <w:tcBorders>
              <w:top w:val="nil"/>
              <w:left w:val="nil"/>
              <w:bottom w:val="single" w:sz="8" w:space="0" w:color="000000"/>
              <w:right w:val="single" w:sz="12" w:space="0" w:color="000000"/>
            </w:tcBorders>
            <w:shd w:val="clear" w:color="auto" w:fill="B4C6E7"/>
            <w:tcMar>
              <w:top w:w="100" w:type="dxa"/>
              <w:left w:w="100" w:type="dxa"/>
              <w:bottom w:w="100" w:type="dxa"/>
              <w:right w:w="100" w:type="dxa"/>
            </w:tcMar>
            <w:hideMark/>
          </w:tcPr>
          <w:p w14:paraId="48A704A8" w14:textId="77777777" w:rsidR="0044451B" w:rsidRPr="00F60C4B" w:rsidRDefault="0044451B" w:rsidP="00C12072">
            <w:pPr>
              <w:rPr>
                <w:rFonts w:ascii="Arial" w:eastAsia="Times New Roman" w:hAnsi="Arial" w:cs="Arial"/>
                <w:b/>
                <w:bCs/>
                <w:color w:val="000000"/>
                <w:shd w:val="clear" w:color="auto" w:fill="B4C6E7"/>
                <w:lang w:eastAsia="zh-CN"/>
              </w:rPr>
            </w:pPr>
            <w:r w:rsidRPr="00F60C4B">
              <w:rPr>
                <w:rFonts w:ascii="Arial" w:eastAsia="Times New Roman" w:hAnsi="Arial" w:cs="Arial"/>
                <w:b/>
                <w:bCs/>
                <w:color w:val="000000"/>
                <w:shd w:val="clear" w:color="auto" w:fill="B4C6E7"/>
                <w:lang w:eastAsia="zh-CN"/>
              </w:rPr>
              <w:t xml:space="preserve">50-minute presentation </w:t>
            </w:r>
          </w:p>
          <w:p w14:paraId="4A6A8BBB" w14:textId="77777777" w:rsidR="0044451B" w:rsidRPr="00F60C4B" w:rsidRDefault="0044451B" w:rsidP="00C12072">
            <w:pPr>
              <w:rPr>
                <w:rFonts w:ascii="Arial" w:eastAsia="Times New Roman" w:hAnsi="Arial" w:cs="Arial"/>
                <w:b/>
                <w:bCs/>
                <w:color w:val="000000"/>
                <w:shd w:val="clear" w:color="auto" w:fill="B4C6E7"/>
                <w:lang w:eastAsia="zh-CN"/>
              </w:rPr>
            </w:pPr>
          </w:p>
          <w:p w14:paraId="747F5D0C" w14:textId="77777777" w:rsidR="0044451B" w:rsidRPr="00F60C4B" w:rsidRDefault="0044451B" w:rsidP="00C12072">
            <w:pPr>
              <w:rPr>
                <w:rFonts w:ascii="Arial" w:eastAsia="Times New Roman" w:hAnsi="Arial" w:cs="Arial"/>
                <w:b/>
                <w:bCs/>
                <w:color w:val="000000"/>
                <w:shd w:val="clear" w:color="auto" w:fill="B4C6E7"/>
                <w:lang w:eastAsia="zh-CN"/>
              </w:rPr>
            </w:pPr>
            <w:r w:rsidRPr="00F60C4B">
              <w:rPr>
                <w:rFonts w:ascii="Arial" w:eastAsia="Times New Roman" w:hAnsi="Arial" w:cs="Arial"/>
                <w:b/>
                <w:bCs/>
                <w:color w:val="000000"/>
                <w:shd w:val="clear" w:color="auto" w:fill="B4C6E7"/>
                <w:lang w:eastAsia="zh-CN"/>
              </w:rPr>
              <w:t>Based on design of one full week of class (equivalent of 150-minutes)</w:t>
            </w:r>
          </w:p>
        </w:tc>
        <w:tc>
          <w:tcPr>
            <w:tcW w:w="0" w:type="auto"/>
            <w:tcBorders>
              <w:top w:val="nil"/>
              <w:left w:val="nil"/>
              <w:bottom w:val="single" w:sz="8" w:space="0" w:color="000000"/>
              <w:right w:val="single" w:sz="8" w:space="0" w:color="000000"/>
            </w:tcBorders>
            <w:shd w:val="clear" w:color="auto" w:fill="B4C6E7"/>
            <w:tcMar>
              <w:top w:w="100" w:type="dxa"/>
              <w:left w:w="100" w:type="dxa"/>
              <w:bottom w:w="100" w:type="dxa"/>
              <w:right w:w="100" w:type="dxa"/>
            </w:tcMar>
            <w:hideMark/>
          </w:tcPr>
          <w:p w14:paraId="55218693" w14:textId="77777777" w:rsidR="0044451B" w:rsidRPr="00F60C4B" w:rsidRDefault="0044451B" w:rsidP="00C12072">
            <w:pPr>
              <w:rPr>
                <w:rFonts w:ascii="Arial" w:eastAsia="Times New Roman" w:hAnsi="Arial" w:cs="Arial"/>
                <w:color w:val="212121"/>
                <w:sz w:val="23"/>
                <w:szCs w:val="23"/>
                <w:shd w:val="clear" w:color="auto" w:fill="B4C6E7"/>
                <w:lang w:eastAsia="zh-CN"/>
              </w:rPr>
            </w:pPr>
            <w:r w:rsidRPr="00F60C4B">
              <w:rPr>
                <w:rFonts w:ascii="Arial" w:eastAsia="Times New Roman" w:hAnsi="Arial" w:cs="Arial"/>
                <w:b/>
                <w:bCs/>
                <w:color w:val="000000"/>
                <w:shd w:val="clear" w:color="auto" w:fill="B4C6E7"/>
                <w:lang w:eastAsia="zh-CN"/>
              </w:rPr>
              <w:t>Minimum of six references in Chinese</w:t>
            </w:r>
          </w:p>
        </w:tc>
        <w:tc>
          <w:tcPr>
            <w:tcW w:w="0" w:type="auto"/>
            <w:tcBorders>
              <w:top w:val="nil"/>
              <w:left w:val="nil"/>
              <w:bottom w:val="single" w:sz="8" w:space="0" w:color="000000"/>
              <w:right w:val="single" w:sz="12" w:space="0" w:color="000000"/>
            </w:tcBorders>
            <w:shd w:val="clear" w:color="auto" w:fill="B4C6E7"/>
            <w:tcMar>
              <w:top w:w="100" w:type="dxa"/>
              <w:left w:w="100" w:type="dxa"/>
              <w:bottom w:w="100" w:type="dxa"/>
              <w:right w:w="100" w:type="dxa"/>
            </w:tcMar>
            <w:hideMark/>
          </w:tcPr>
          <w:p w14:paraId="0234A0EE" w14:textId="77777777" w:rsidR="0044451B" w:rsidRPr="00F60C4B" w:rsidRDefault="0044451B" w:rsidP="00C12072">
            <w:pPr>
              <w:rPr>
                <w:rFonts w:ascii="Arial" w:eastAsia="Times New Roman" w:hAnsi="Arial" w:cs="Arial"/>
                <w:color w:val="212121"/>
                <w:sz w:val="23"/>
                <w:szCs w:val="23"/>
                <w:shd w:val="clear" w:color="auto" w:fill="B4C6E7"/>
                <w:lang w:eastAsia="zh-CN"/>
              </w:rPr>
            </w:pPr>
            <w:r w:rsidRPr="00F60C4B">
              <w:rPr>
                <w:rFonts w:ascii="Arial" w:eastAsia="Times New Roman" w:hAnsi="Arial" w:cs="Arial"/>
                <w:b/>
                <w:bCs/>
                <w:color w:val="000000"/>
                <w:shd w:val="clear" w:color="auto" w:fill="B4C6E7"/>
                <w:lang w:eastAsia="zh-CN"/>
              </w:rPr>
              <w:t>Present with limited notes; evaluated on precision, style, engagement, and extensive content including business modernization, cultural transformation, and/or contrast of high/low culture, etc.</w:t>
            </w:r>
          </w:p>
        </w:tc>
        <w:tc>
          <w:tcPr>
            <w:tcW w:w="0" w:type="auto"/>
            <w:tcBorders>
              <w:top w:val="nil"/>
              <w:left w:val="nil"/>
              <w:bottom w:val="single" w:sz="8" w:space="0" w:color="000000"/>
              <w:right w:val="single" w:sz="12" w:space="0" w:color="000000"/>
            </w:tcBorders>
            <w:shd w:val="clear" w:color="auto" w:fill="B4C6E7"/>
            <w:tcMar>
              <w:top w:w="100" w:type="dxa"/>
              <w:left w:w="100" w:type="dxa"/>
              <w:bottom w:w="100" w:type="dxa"/>
              <w:right w:w="100" w:type="dxa"/>
            </w:tcMar>
            <w:hideMark/>
          </w:tcPr>
          <w:p w14:paraId="380E70AD" w14:textId="77777777" w:rsidR="0044451B" w:rsidRPr="00F60C4B" w:rsidRDefault="0044451B" w:rsidP="00C12072">
            <w:pPr>
              <w:rPr>
                <w:rFonts w:ascii="Arial" w:eastAsia="Times New Roman" w:hAnsi="Arial" w:cs="Arial"/>
                <w:color w:val="212121"/>
                <w:sz w:val="23"/>
                <w:szCs w:val="23"/>
                <w:shd w:val="clear" w:color="auto" w:fill="B4C6E7"/>
                <w:lang w:eastAsia="zh-CN"/>
              </w:rPr>
            </w:pPr>
            <w:r w:rsidRPr="00F60C4B">
              <w:rPr>
                <w:rFonts w:ascii="Arial" w:eastAsia="Times New Roman" w:hAnsi="Arial" w:cs="Arial"/>
                <w:b/>
                <w:bCs/>
                <w:color w:val="000000"/>
                <w:shd w:val="clear" w:color="auto" w:fill="B4C6E7"/>
                <w:lang w:eastAsia="zh-CN"/>
              </w:rPr>
              <w:t xml:space="preserve">Participate in daily class discussion and </w:t>
            </w:r>
          </w:p>
        </w:tc>
        <w:tc>
          <w:tcPr>
            <w:tcW w:w="0" w:type="auto"/>
            <w:tcBorders>
              <w:top w:val="nil"/>
              <w:left w:val="nil"/>
              <w:bottom w:val="single" w:sz="8" w:space="0" w:color="000000"/>
              <w:right w:val="single" w:sz="12" w:space="0" w:color="000000"/>
            </w:tcBorders>
            <w:shd w:val="clear" w:color="auto" w:fill="B4C6E7"/>
            <w:tcMar>
              <w:top w:w="100" w:type="dxa"/>
              <w:left w:w="100" w:type="dxa"/>
              <w:bottom w:w="100" w:type="dxa"/>
              <w:right w:w="100" w:type="dxa"/>
            </w:tcMar>
            <w:hideMark/>
          </w:tcPr>
          <w:p w14:paraId="1D0568C1" w14:textId="77777777" w:rsidR="0044451B" w:rsidRPr="00F60C4B" w:rsidRDefault="0044451B" w:rsidP="00C12072">
            <w:pPr>
              <w:rPr>
                <w:rFonts w:ascii="Arial" w:eastAsia="Times New Roman" w:hAnsi="Arial" w:cs="Arial"/>
                <w:b/>
                <w:bCs/>
                <w:color w:val="000000"/>
                <w:shd w:val="clear" w:color="auto" w:fill="B4C6E7"/>
                <w:lang w:eastAsia="zh-CN"/>
              </w:rPr>
            </w:pPr>
            <w:r w:rsidRPr="00F60C4B">
              <w:rPr>
                <w:rFonts w:ascii="Arial" w:eastAsia="Times New Roman" w:hAnsi="Arial" w:cs="Arial"/>
                <w:b/>
                <w:bCs/>
                <w:color w:val="000000"/>
                <w:shd w:val="clear" w:color="auto" w:fill="B4C6E7"/>
                <w:lang w:eastAsia="zh-CN"/>
              </w:rPr>
              <w:t>Discussion Topics extend to business modernization, cultural transformation, and/or contrast of high/low culture, etc.</w:t>
            </w:r>
          </w:p>
        </w:tc>
      </w:tr>
    </w:tbl>
    <w:p w14:paraId="095835B3" w14:textId="77777777" w:rsidR="0044451B" w:rsidRPr="00F60C4B" w:rsidRDefault="0044451B" w:rsidP="0044451B">
      <w:pPr>
        <w:shd w:val="clear" w:color="auto" w:fill="FFFFFF"/>
        <w:rPr>
          <w:rFonts w:ascii="Arial" w:eastAsia="Times New Roman" w:hAnsi="Arial" w:cs="Arial"/>
          <w:color w:val="212121"/>
          <w:sz w:val="23"/>
          <w:szCs w:val="23"/>
          <w:lang w:eastAsia="zh-CN"/>
        </w:rPr>
      </w:pPr>
      <w:r w:rsidRPr="00F60C4B">
        <w:rPr>
          <w:rFonts w:ascii="Arial" w:eastAsia="Times New Roman" w:hAnsi="Arial" w:cs="Arial"/>
          <w:color w:val="212121"/>
          <w:sz w:val="22"/>
          <w:szCs w:val="22"/>
          <w:lang w:eastAsia="zh-CN"/>
        </w:rPr>
        <w:t> </w:t>
      </w:r>
    </w:p>
    <w:p w14:paraId="1810C3E9" w14:textId="77777777" w:rsidR="0044451B" w:rsidRPr="00F60C4B" w:rsidRDefault="0044451B" w:rsidP="0044451B">
      <w:pPr>
        <w:rPr>
          <w:rFonts w:ascii="Arial" w:hAnsi="Arial" w:cs="Arial"/>
          <w:lang w:eastAsia="zh-CN"/>
        </w:rPr>
      </w:pPr>
    </w:p>
    <w:p w14:paraId="4075CED6" w14:textId="5BECD9F6" w:rsidR="00F5281D" w:rsidRPr="00F60C4B" w:rsidRDefault="00F5281D" w:rsidP="00F5281D">
      <w:pPr>
        <w:tabs>
          <w:tab w:val="left" w:pos="1980"/>
        </w:tabs>
        <w:rPr>
          <w:rFonts w:ascii="Arial" w:hAnsi="Arial" w:cs="Arial"/>
          <w:b/>
          <w:sz w:val="22"/>
          <w:szCs w:val="22"/>
        </w:rPr>
      </w:pPr>
      <w:r w:rsidRPr="00F60C4B">
        <w:rPr>
          <w:rFonts w:ascii="Arial" w:hAnsi="Arial" w:cs="Arial"/>
          <w:sz w:val="22"/>
          <w:szCs w:val="22"/>
          <w:lang w:eastAsia="zh-CN"/>
        </w:rPr>
        <w:t xml:space="preserve">This </w:t>
      </w:r>
      <w:r w:rsidRPr="00F60C4B">
        <w:rPr>
          <w:rFonts w:ascii="Arial" w:hAnsi="Arial" w:cs="Arial"/>
          <w:sz w:val="22"/>
          <w:szCs w:val="22"/>
        </w:rPr>
        <w:t xml:space="preserve">class is not open to native speakers/readers. </w:t>
      </w:r>
    </w:p>
    <w:p w14:paraId="028CCB07" w14:textId="77777777" w:rsidR="00602C88" w:rsidRPr="00F60C4B" w:rsidRDefault="00602C88" w:rsidP="00080B43">
      <w:pPr>
        <w:pBdr>
          <w:bottom w:val="single" w:sz="4" w:space="1" w:color="auto"/>
        </w:pBdr>
        <w:rPr>
          <w:rFonts w:ascii="Arial" w:hAnsi="Arial" w:cs="Arial"/>
          <w:sz w:val="24"/>
          <w:szCs w:val="24"/>
        </w:rPr>
      </w:pPr>
    </w:p>
    <w:p w14:paraId="6E557281" w14:textId="77777777" w:rsidR="005F1394" w:rsidRPr="00F60C4B" w:rsidRDefault="005F1394" w:rsidP="00AF00DF">
      <w:pPr>
        <w:rPr>
          <w:rFonts w:ascii="Arial" w:hAnsi="Arial" w:cs="Arial"/>
          <w:sz w:val="24"/>
          <w:szCs w:val="24"/>
        </w:rPr>
      </w:pPr>
    </w:p>
    <w:p w14:paraId="5F16AA16" w14:textId="77777777" w:rsidR="005F1394" w:rsidRPr="00F60C4B" w:rsidRDefault="00327D35" w:rsidP="005F1394">
      <w:pPr>
        <w:rPr>
          <w:rFonts w:ascii="Arial" w:hAnsi="Arial" w:cs="Arial"/>
          <w:b/>
          <w:sz w:val="24"/>
          <w:szCs w:val="24"/>
        </w:rPr>
      </w:pPr>
      <w:r w:rsidRPr="00F60C4B">
        <w:rPr>
          <w:rFonts w:ascii="Arial" w:hAnsi="Arial" w:cs="Arial"/>
          <w:b/>
          <w:sz w:val="24"/>
          <w:szCs w:val="24"/>
        </w:rPr>
        <w:t>Assignments I</w:t>
      </w:r>
      <w:r w:rsidR="005F1394" w:rsidRPr="00F60C4B">
        <w:rPr>
          <w:rFonts w:ascii="Arial" w:hAnsi="Arial" w:cs="Arial"/>
          <w:b/>
          <w:sz w:val="24"/>
          <w:szCs w:val="24"/>
        </w:rPr>
        <w:t>nclude</w:t>
      </w:r>
      <w:r w:rsidR="00B649BC" w:rsidRPr="00F60C4B">
        <w:rPr>
          <w:rFonts w:ascii="Arial" w:hAnsi="Arial" w:cs="Arial"/>
          <w:b/>
          <w:sz w:val="24"/>
          <w:szCs w:val="24"/>
        </w:rPr>
        <w:t xml:space="preserve"> (you do the math and figure out how to earn the following)</w:t>
      </w:r>
      <w:r w:rsidR="005F1394" w:rsidRPr="00F60C4B">
        <w:rPr>
          <w:rFonts w:ascii="Arial" w:hAnsi="Arial" w:cs="Arial"/>
          <w:b/>
          <w:sz w:val="24"/>
          <w:szCs w:val="24"/>
        </w:rPr>
        <w:t>:</w:t>
      </w:r>
    </w:p>
    <w:p w14:paraId="0387FC11" w14:textId="77777777" w:rsidR="004275E8" w:rsidRPr="00F60C4B" w:rsidRDefault="004275E8" w:rsidP="005F1394">
      <w:pPr>
        <w:rPr>
          <w:rFonts w:ascii="Arial" w:hAnsi="Arial" w:cs="Arial"/>
          <w:sz w:val="24"/>
          <w:szCs w:val="24"/>
        </w:rPr>
      </w:pPr>
    </w:p>
    <w:p w14:paraId="12DDC523" w14:textId="77777777" w:rsidR="005F1394" w:rsidRPr="00F60C4B" w:rsidRDefault="005F1394" w:rsidP="005F1394">
      <w:pPr>
        <w:ind w:left="720"/>
        <w:rPr>
          <w:rFonts w:ascii="Arial" w:hAnsi="Arial" w:cs="Arial"/>
          <w:sz w:val="24"/>
          <w:szCs w:val="24"/>
        </w:rPr>
      </w:pPr>
      <w:r w:rsidRPr="00F60C4B">
        <w:rPr>
          <w:rFonts w:ascii="Arial" w:hAnsi="Arial" w:cs="Arial"/>
          <w:b/>
          <w:sz w:val="24"/>
          <w:szCs w:val="24"/>
        </w:rPr>
        <w:lastRenderedPageBreak/>
        <w:t>Class Participation: 25%</w:t>
      </w:r>
      <w:r w:rsidRPr="00F60C4B">
        <w:rPr>
          <w:rFonts w:ascii="Arial" w:hAnsi="Arial" w:cs="Arial"/>
          <w:sz w:val="24"/>
          <w:szCs w:val="24"/>
        </w:rPr>
        <w:t xml:space="preserve"> (includes text presentations)</w:t>
      </w:r>
    </w:p>
    <w:p w14:paraId="60E08297" w14:textId="77777777" w:rsidR="005F1394" w:rsidRPr="00F60C4B" w:rsidRDefault="005F1394" w:rsidP="005F1394">
      <w:pPr>
        <w:ind w:left="720"/>
        <w:rPr>
          <w:rFonts w:ascii="Arial" w:hAnsi="Arial" w:cs="Arial"/>
          <w:b/>
          <w:sz w:val="24"/>
          <w:szCs w:val="24"/>
        </w:rPr>
      </w:pPr>
      <w:r w:rsidRPr="00F60C4B">
        <w:rPr>
          <w:rFonts w:ascii="Arial" w:hAnsi="Arial" w:cs="Arial"/>
          <w:b/>
          <w:sz w:val="24"/>
          <w:szCs w:val="24"/>
        </w:rPr>
        <w:t>Semester Project: 15%</w:t>
      </w:r>
    </w:p>
    <w:p w14:paraId="1FFEC182" w14:textId="77777777" w:rsidR="005F1394" w:rsidRPr="00F60C4B" w:rsidRDefault="005F1394" w:rsidP="005F1394">
      <w:pPr>
        <w:ind w:left="720"/>
        <w:rPr>
          <w:rFonts w:ascii="Arial" w:hAnsi="Arial" w:cs="Arial"/>
          <w:b/>
          <w:sz w:val="24"/>
          <w:szCs w:val="24"/>
        </w:rPr>
      </w:pPr>
      <w:r w:rsidRPr="00F60C4B">
        <w:rPr>
          <w:rFonts w:ascii="Arial" w:hAnsi="Arial" w:cs="Arial"/>
          <w:b/>
          <w:sz w:val="24"/>
          <w:szCs w:val="24"/>
        </w:rPr>
        <w:t>Vocabulary Homework 15%</w:t>
      </w:r>
    </w:p>
    <w:p w14:paraId="0B526C3A" w14:textId="77777777" w:rsidR="005F1394" w:rsidRPr="00F60C4B" w:rsidRDefault="005F1394" w:rsidP="005F1394">
      <w:pPr>
        <w:ind w:left="720"/>
        <w:rPr>
          <w:rFonts w:ascii="Arial" w:hAnsi="Arial" w:cs="Arial"/>
          <w:b/>
          <w:sz w:val="24"/>
          <w:szCs w:val="24"/>
        </w:rPr>
      </w:pPr>
      <w:r w:rsidRPr="00F60C4B">
        <w:rPr>
          <w:rFonts w:ascii="Arial" w:hAnsi="Arial" w:cs="Arial"/>
          <w:b/>
          <w:sz w:val="24"/>
          <w:szCs w:val="24"/>
        </w:rPr>
        <w:t>Translation Homework 25%</w:t>
      </w:r>
    </w:p>
    <w:p w14:paraId="740E91EF" w14:textId="77777777" w:rsidR="005F1394" w:rsidRPr="00F60C4B" w:rsidRDefault="005F1394" w:rsidP="005F1394">
      <w:pPr>
        <w:ind w:left="720"/>
        <w:rPr>
          <w:rFonts w:ascii="Arial" w:hAnsi="Arial" w:cs="Arial"/>
          <w:b/>
          <w:sz w:val="24"/>
          <w:szCs w:val="24"/>
        </w:rPr>
      </w:pPr>
      <w:r w:rsidRPr="00F60C4B">
        <w:rPr>
          <w:rFonts w:ascii="Arial" w:hAnsi="Arial" w:cs="Arial"/>
          <w:b/>
          <w:sz w:val="24"/>
          <w:szCs w:val="24"/>
        </w:rPr>
        <w:t>Questions Homework: 15%</w:t>
      </w:r>
      <w:r w:rsidR="00DE4639" w:rsidRPr="00F60C4B">
        <w:rPr>
          <w:rFonts w:ascii="Arial" w:hAnsi="Arial" w:cs="Arial"/>
          <w:b/>
          <w:sz w:val="24"/>
          <w:szCs w:val="24"/>
        </w:rPr>
        <w:t xml:space="preserve"> (Includes homework from the first week)</w:t>
      </w:r>
    </w:p>
    <w:p w14:paraId="6E0165BF" w14:textId="77777777" w:rsidR="005F1394" w:rsidRPr="00F60C4B" w:rsidRDefault="005F1394" w:rsidP="005F1394">
      <w:pPr>
        <w:ind w:left="720"/>
        <w:rPr>
          <w:rFonts w:ascii="Arial" w:hAnsi="Arial" w:cs="Arial"/>
          <w:b/>
          <w:sz w:val="24"/>
          <w:szCs w:val="24"/>
        </w:rPr>
      </w:pPr>
      <w:r w:rsidRPr="00F60C4B">
        <w:rPr>
          <w:rFonts w:ascii="Arial" w:hAnsi="Arial" w:cs="Arial"/>
          <w:b/>
          <w:sz w:val="24"/>
          <w:szCs w:val="24"/>
        </w:rPr>
        <w:t>Vocabulary Self-Quiz Homework: 5%</w:t>
      </w:r>
    </w:p>
    <w:p w14:paraId="46A94E31" w14:textId="77777777" w:rsidR="005F1394" w:rsidRPr="00F60C4B" w:rsidRDefault="005F1394" w:rsidP="005F1394">
      <w:pPr>
        <w:rPr>
          <w:rFonts w:ascii="Arial" w:hAnsi="Arial" w:cs="Arial"/>
          <w:sz w:val="22"/>
          <w:szCs w:val="22"/>
        </w:rPr>
      </w:pPr>
    </w:p>
    <w:p w14:paraId="682986BD" w14:textId="77777777" w:rsidR="005F1394" w:rsidRPr="00F60C4B" w:rsidRDefault="005F1394" w:rsidP="005F1394">
      <w:pPr>
        <w:rPr>
          <w:rFonts w:ascii="Arial" w:hAnsi="Arial" w:cs="Arial"/>
          <w:b/>
          <w:color w:val="FF0000"/>
          <w:sz w:val="24"/>
          <w:szCs w:val="24"/>
        </w:rPr>
      </w:pPr>
      <w:r w:rsidRPr="00F60C4B">
        <w:rPr>
          <w:rFonts w:ascii="Arial" w:hAnsi="Arial" w:cs="Arial"/>
          <w:b/>
          <w:color w:val="FF0000"/>
          <w:sz w:val="24"/>
          <w:szCs w:val="24"/>
        </w:rPr>
        <w:t xml:space="preserve">Students have varying levels, and the </w:t>
      </w:r>
      <w:r w:rsidRPr="00F60C4B">
        <w:rPr>
          <w:rFonts w:ascii="Arial" w:hAnsi="Arial" w:cs="Arial"/>
          <w:b/>
          <w:color w:val="0000FF"/>
          <w:sz w:val="24"/>
          <w:szCs w:val="24"/>
        </w:rPr>
        <w:t>grading is effort based</w:t>
      </w:r>
      <w:r w:rsidRPr="00F60C4B">
        <w:rPr>
          <w:rFonts w:ascii="Arial" w:hAnsi="Arial" w:cs="Arial"/>
          <w:b/>
          <w:color w:val="FF0000"/>
          <w:sz w:val="24"/>
          <w:szCs w:val="24"/>
        </w:rPr>
        <w:t>, so everyone has an equal opportunity to work on speaking, listening, reading and writing. Plan to consult with the instructor to work out a study plan that will reflect your effort in these areas. Regular, punctual, positive participatory attendance is essential and strictly calculated in your participation grade.</w:t>
      </w:r>
    </w:p>
    <w:p w14:paraId="1C22F1CE" w14:textId="77777777" w:rsidR="00602C88" w:rsidRPr="00F60C4B" w:rsidRDefault="00602C88" w:rsidP="00AF00DF">
      <w:pPr>
        <w:rPr>
          <w:rFonts w:ascii="Arial" w:hAnsi="Arial" w:cs="Arial"/>
          <w:sz w:val="24"/>
          <w:szCs w:val="24"/>
        </w:rPr>
      </w:pPr>
    </w:p>
    <w:p w14:paraId="03A329F5" w14:textId="77777777" w:rsidR="00602C88" w:rsidRPr="00F60C4B" w:rsidRDefault="00602C88" w:rsidP="00080B43">
      <w:pPr>
        <w:pBdr>
          <w:bottom w:val="single" w:sz="4" w:space="1" w:color="auto"/>
        </w:pBdr>
        <w:rPr>
          <w:rFonts w:ascii="Arial" w:hAnsi="Arial" w:cs="Arial"/>
          <w:sz w:val="24"/>
          <w:szCs w:val="24"/>
        </w:rPr>
      </w:pPr>
    </w:p>
    <w:p w14:paraId="258D3F5F" w14:textId="77777777" w:rsidR="00197766" w:rsidRPr="00F60C4B" w:rsidRDefault="00197766" w:rsidP="00AF00DF">
      <w:pPr>
        <w:rPr>
          <w:rFonts w:ascii="Arial" w:hAnsi="Arial" w:cs="Arial"/>
          <w:b/>
          <w:sz w:val="22"/>
          <w:szCs w:val="22"/>
        </w:rPr>
      </w:pPr>
    </w:p>
    <w:p w14:paraId="36C4EF29" w14:textId="77777777" w:rsidR="00602C88" w:rsidRPr="00F60C4B" w:rsidRDefault="00602C88" w:rsidP="00AF00DF">
      <w:pPr>
        <w:rPr>
          <w:rFonts w:ascii="Arial" w:hAnsi="Arial" w:cs="Arial"/>
          <w:b/>
          <w:sz w:val="22"/>
          <w:szCs w:val="22"/>
        </w:rPr>
      </w:pPr>
      <w:r w:rsidRPr="00F60C4B">
        <w:rPr>
          <w:rFonts w:ascii="Arial" w:hAnsi="Arial" w:cs="Arial"/>
          <w:b/>
          <w:sz w:val="22"/>
          <w:szCs w:val="22"/>
        </w:rPr>
        <w:t>REQUIRED TEXTS:</w:t>
      </w:r>
    </w:p>
    <w:p w14:paraId="3C17D4F5" w14:textId="77777777" w:rsidR="00602C88" w:rsidRPr="00F60C4B" w:rsidRDefault="00602C88" w:rsidP="00AF00DF">
      <w:pPr>
        <w:rPr>
          <w:rFonts w:ascii="Arial" w:hAnsi="Arial" w:cs="Arial"/>
          <w:sz w:val="22"/>
          <w:szCs w:val="22"/>
        </w:rPr>
      </w:pPr>
    </w:p>
    <w:p w14:paraId="79518568" w14:textId="77777777" w:rsidR="00B4645E" w:rsidRPr="00F60C4B" w:rsidRDefault="00671787" w:rsidP="006A1B99">
      <w:pPr>
        <w:ind w:left="720" w:hanging="720"/>
        <w:rPr>
          <w:rFonts w:ascii="Arial" w:hAnsi="Arial" w:cs="Arial"/>
          <w:color w:val="000000"/>
          <w:sz w:val="24"/>
          <w:szCs w:val="24"/>
        </w:rPr>
      </w:pPr>
      <w:hyperlink r:id="rId10" w:history="1">
        <w:r w:rsidR="004A728B" w:rsidRPr="00F60C4B">
          <w:rPr>
            <w:rStyle w:val="Hyperlink"/>
            <w:rFonts w:ascii="Arial" w:hAnsi="Arial" w:cs="Arial"/>
            <w:sz w:val="24"/>
            <w:szCs w:val="24"/>
          </w:rPr>
          <w:t>Online Textbook/Courseware</w:t>
        </w:r>
      </w:hyperlink>
      <w:r w:rsidR="004A728B" w:rsidRPr="00F60C4B">
        <w:rPr>
          <w:rFonts w:ascii="Arial" w:hAnsi="Arial" w:cs="Arial"/>
          <w:sz w:val="24"/>
          <w:szCs w:val="24"/>
        </w:rPr>
        <w:t>.</w:t>
      </w:r>
      <w:r w:rsidR="006354F2" w:rsidRPr="00F60C4B">
        <w:rPr>
          <w:rFonts w:ascii="Arial" w:hAnsi="Arial" w:cs="Arial"/>
          <w:sz w:val="24"/>
          <w:szCs w:val="24"/>
          <w:lang w:eastAsia="zh-CN"/>
        </w:rPr>
        <w:t xml:space="preserve"> </w:t>
      </w:r>
      <w:hyperlink r:id="rId11" w:tgtFrame="_blank" w:history="1">
        <w:r w:rsidR="00B4645E" w:rsidRPr="00F60C4B">
          <w:rPr>
            <w:rStyle w:val="Hyperlink"/>
            <w:rFonts w:ascii="Arial" w:hAnsi="Arial" w:cs="Arial"/>
            <w:sz w:val="24"/>
            <w:szCs w:val="24"/>
          </w:rPr>
          <w:t xml:space="preserve">Paul. B. Foster </w:t>
        </w:r>
        <w:r w:rsidR="00B4645E" w:rsidRPr="00F60C4B">
          <w:rPr>
            <w:rStyle w:val="Hyperlink"/>
            <w:rFonts w:ascii="Arial" w:hAnsi="Arial" w:cs="Arial"/>
            <w:sz w:val="24"/>
            <w:szCs w:val="24"/>
          </w:rPr>
          <w:t>傅抱仁</w:t>
        </w:r>
      </w:hyperlink>
      <w:r w:rsidR="00B4645E" w:rsidRPr="00F60C4B">
        <w:rPr>
          <w:rFonts w:ascii="Arial" w:hAnsi="Arial" w:cs="Arial"/>
          <w:color w:val="000000"/>
          <w:sz w:val="24"/>
          <w:szCs w:val="24"/>
        </w:rPr>
        <w:t>,</w:t>
      </w:r>
      <w:r w:rsidR="000D3FB4" w:rsidRPr="00F60C4B">
        <w:rPr>
          <w:rFonts w:ascii="Arial" w:hAnsi="Arial" w:cs="Arial"/>
          <w:color w:val="000000"/>
          <w:sz w:val="24"/>
          <w:szCs w:val="24"/>
        </w:rPr>
        <w:t xml:space="preserve"> </w:t>
      </w:r>
      <w:r w:rsidR="006354F2" w:rsidRPr="00F60C4B">
        <w:rPr>
          <w:rFonts w:ascii="Arial" w:hAnsi="Arial" w:cs="Arial"/>
          <w:b/>
          <w:bCs/>
          <w:color w:val="000000"/>
          <w:sz w:val="24"/>
          <w:szCs w:val="24"/>
        </w:rPr>
        <w:t>高级汉语</w:t>
      </w:r>
      <w:r w:rsidR="006354F2" w:rsidRPr="00F60C4B">
        <w:rPr>
          <w:rFonts w:ascii="Arial" w:hAnsi="Arial" w:cs="Arial"/>
          <w:b/>
          <w:bCs/>
          <w:color w:val="000000"/>
          <w:sz w:val="24"/>
          <w:szCs w:val="24"/>
          <w:lang w:eastAsia="zh-CN"/>
        </w:rPr>
        <w:t>：</w:t>
      </w:r>
      <w:r w:rsidR="00134F1D" w:rsidRPr="00F60C4B">
        <w:rPr>
          <w:rFonts w:ascii="Arial" w:hAnsi="Arial" w:cs="Arial"/>
          <w:b/>
          <w:color w:val="000000"/>
          <w:sz w:val="24"/>
          <w:szCs w:val="24"/>
          <w:lang w:eastAsia="zh-CN"/>
        </w:rPr>
        <w:t>《</w:t>
      </w:r>
      <w:r w:rsidR="00B4645E" w:rsidRPr="00F60C4B">
        <w:rPr>
          <w:rFonts w:ascii="Arial" w:hAnsi="Arial" w:cs="Arial"/>
          <w:b/>
          <w:color w:val="000000"/>
          <w:sz w:val="24"/>
          <w:szCs w:val="24"/>
          <w:lang w:eastAsia="zh-CN"/>
        </w:rPr>
        <w:t>孙子兵法</w:t>
      </w:r>
      <w:r w:rsidR="00134F1D" w:rsidRPr="00F60C4B">
        <w:rPr>
          <w:rFonts w:ascii="Arial" w:hAnsi="Arial" w:cs="Arial"/>
          <w:b/>
          <w:color w:val="000000"/>
          <w:sz w:val="24"/>
          <w:szCs w:val="24"/>
        </w:rPr>
        <w:t>》</w:t>
      </w:r>
      <w:r w:rsidR="00B4645E" w:rsidRPr="00F60C4B">
        <w:rPr>
          <w:rFonts w:ascii="Arial" w:hAnsi="Arial" w:cs="Arial"/>
          <w:b/>
          <w:color w:val="000000"/>
          <w:sz w:val="24"/>
          <w:szCs w:val="24"/>
          <w:lang w:eastAsia="zh-CN"/>
        </w:rPr>
        <w:t>与</w:t>
      </w:r>
      <w:r w:rsidR="00134F1D" w:rsidRPr="00F60C4B">
        <w:rPr>
          <w:rFonts w:ascii="Arial" w:hAnsi="Arial" w:cs="Arial"/>
          <w:b/>
          <w:color w:val="000000"/>
          <w:sz w:val="24"/>
          <w:szCs w:val="24"/>
          <w:lang w:eastAsia="zh-CN"/>
        </w:rPr>
        <w:t>《</w:t>
      </w:r>
      <w:r w:rsidR="005944E5" w:rsidRPr="00F60C4B">
        <w:rPr>
          <w:rFonts w:ascii="Arial" w:hAnsi="Arial" w:cs="Arial"/>
          <w:b/>
          <w:color w:val="000000"/>
          <w:sz w:val="24"/>
          <w:szCs w:val="24"/>
          <w:lang w:eastAsia="zh-CN"/>
        </w:rPr>
        <w:t>三十六</w:t>
      </w:r>
      <w:r w:rsidR="00B4645E" w:rsidRPr="00F60C4B">
        <w:rPr>
          <w:rFonts w:ascii="Arial" w:hAnsi="Arial" w:cs="Arial"/>
          <w:b/>
          <w:color w:val="000000"/>
          <w:sz w:val="24"/>
          <w:szCs w:val="24"/>
          <w:lang w:eastAsia="zh-CN"/>
        </w:rPr>
        <w:t>计</w:t>
      </w:r>
      <w:r w:rsidR="00B4645E" w:rsidRPr="00F60C4B">
        <w:rPr>
          <w:rFonts w:ascii="Arial" w:hAnsi="Arial" w:cs="Arial"/>
          <w:b/>
          <w:color w:val="000000"/>
          <w:sz w:val="24"/>
          <w:szCs w:val="24"/>
        </w:rPr>
        <w:t>》</w:t>
      </w:r>
      <w:r w:rsidR="00134F1D" w:rsidRPr="00F60C4B">
        <w:rPr>
          <w:rFonts w:ascii="Arial" w:hAnsi="Arial" w:cs="Arial"/>
          <w:b/>
          <w:color w:val="000000"/>
          <w:sz w:val="24"/>
          <w:szCs w:val="24"/>
        </w:rPr>
        <w:t xml:space="preserve"> </w:t>
      </w:r>
      <w:r w:rsidR="00B4645E" w:rsidRPr="00F60C4B">
        <w:rPr>
          <w:rFonts w:ascii="Arial" w:hAnsi="Arial" w:cs="Arial"/>
          <w:color w:val="000000"/>
          <w:sz w:val="24"/>
          <w:szCs w:val="24"/>
        </w:rPr>
        <w:t>[</w:t>
      </w:r>
      <w:r w:rsidR="00FB210B" w:rsidRPr="00F60C4B">
        <w:rPr>
          <w:rFonts w:ascii="Arial" w:hAnsi="Arial" w:cs="Arial"/>
          <w:color w:val="000000"/>
          <w:sz w:val="24"/>
          <w:szCs w:val="24"/>
          <w:lang w:eastAsia="zh-CN"/>
        </w:rPr>
        <w:t>Advanced Chinese</w:t>
      </w:r>
      <w:r w:rsidR="006354F2" w:rsidRPr="00F60C4B">
        <w:rPr>
          <w:rFonts w:ascii="Arial" w:hAnsi="Arial" w:cs="Arial"/>
          <w:color w:val="000000"/>
          <w:sz w:val="24"/>
          <w:szCs w:val="24"/>
          <w:lang w:eastAsia="zh-CN"/>
        </w:rPr>
        <w:t xml:space="preserve">: </w:t>
      </w:r>
      <w:r w:rsidR="004933C6" w:rsidRPr="00F60C4B">
        <w:rPr>
          <w:rFonts w:ascii="Arial" w:hAnsi="Arial" w:cs="Arial"/>
          <w:i/>
          <w:color w:val="000000"/>
          <w:sz w:val="24"/>
          <w:szCs w:val="24"/>
          <w:lang w:eastAsia="zh-CN"/>
        </w:rPr>
        <w:t xml:space="preserve">The Art of War </w:t>
      </w:r>
      <w:r w:rsidR="004933C6" w:rsidRPr="00F60C4B">
        <w:rPr>
          <w:rFonts w:ascii="Arial" w:hAnsi="Arial" w:cs="Arial"/>
          <w:color w:val="000000"/>
          <w:sz w:val="24"/>
          <w:szCs w:val="24"/>
          <w:lang w:eastAsia="zh-CN"/>
        </w:rPr>
        <w:t xml:space="preserve">&amp; </w:t>
      </w:r>
      <w:r w:rsidR="004933C6" w:rsidRPr="00F60C4B">
        <w:rPr>
          <w:rFonts w:ascii="Arial" w:hAnsi="Arial" w:cs="Arial"/>
          <w:i/>
          <w:color w:val="000000"/>
          <w:sz w:val="24"/>
          <w:szCs w:val="24"/>
          <w:lang w:eastAsia="zh-CN"/>
        </w:rPr>
        <w:t>The Thirty-Six Strategems</w:t>
      </w:r>
      <w:r w:rsidR="00B4645E" w:rsidRPr="00F60C4B">
        <w:rPr>
          <w:rFonts w:ascii="Arial" w:hAnsi="Arial" w:cs="Arial"/>
          <w:color w:val="000000"/>
          <w:sz w:val="24"/>
          <w:szCs w:val="24"/>
        </w:rPr>
        <w:t xml:space="preserve">], Georgia Tech School of Modern Languages, </w:t>
      </w:r>
      <w:r w:rsidR="00F303B8" w:rsidRPr="00F60C4B">
        <w:rPr>
          <w:rFonts w:ascii="Arial" w:hAnsi="Arial" w:cs="Arial"/>
          <w:color w:val="000000"/>
          <w:sz w:val="24"/>
          <w:szCs w:val="24"/>
        </w:rPr>
        <w:t xml:space="preserve">Summer </w:t>
      </w:r>
      <w:r w:rsidR="00B4645E" w:rsidRPr="00F60C4B">
        <w:rPr>
          <w:rFonts w:ascii="Arial" w:hAnsi="Arial" w:cs="Arial"/>
          <w:color w:val="000000"/>
          <w:sz w:val="24"/>
          <w:szCs w:val="24"/>
        </w:rPr>
        <w:t>201</w:t>
      </w:r>
      <w:r w:rsidR="00907136" w:rsidRPr="00F60C4B">
        <w:rPr>
          <w:rFonts w:ascii="Arial" w:hAnsi="Arial" w:cs="Arial"/>
          <w:color w:val="000000"/>
          <w:sz w:val="24"/>
          <w:szCs w:val="24"/>
          <w:lang w:eastAsia="zh-CN"/>
        </w:rPr>
        <w:t>5</w:t>
      </w:r>
      <w:r w:rsidR="00B4645E" w:rsidRPr="00F60C4B">
        <w:rPr>
          <w:rFonts w:ascii="Arial" w:hAnsi="Arial" w:cs="Arial"/>
          <w:color w:val="000000"/>
          <w:sz w:val="24"/>
          <w:szCs w:val="24"/>
        </w:rPr>
        <w:t>.</w:t>
      </w:r>
    </w:p>
    <w:p w14:paraId="4777CEC8" w14:textId="77777777" w:rsidR="002230B7" w:rsidRPr="00F60C4B" w:rsidRDefault="002230B7" w:rsidP="002230B7">
      <w:pPr>
        <w:tabs>
          <w:tab w:val="left" w:pos="360"/>
          <w:tab w:val="left" w:pos="1980"/>
          <w:tab w:val="left" w:pos="2790"/>
        </w:tabs>
        <w:ind w:left="360" w:hanging="360"/>
        <w:rPr>
          <w:rFonts w:ascii="Arial" w:eastAsiaTheme="minorEastAsia" w:hAnsi="Arial" w:cs="Arial"/>
          <w:sz w:val="22"/>
          <w:szCs w:val="22"/>
        </w:rPr>
      </w:pPr>
    </w:p>
    <w:p w14:paraId="5A44ACFD" w14:textId="77777777" w:rsidR="002230B7" w:rsidRPr="00F60C4B" w:rsidRDefault="002230B7" w:rsidP="002230B7">
      <w:pPr>
        <w:tabs>
          <w:tab w:val="left" w:pos="360"/>
          <w:tab w:val="left" w:pos="1980"/>
          <w:tab w:val="left" w:pos="2790"/>
        </w:tabs>
        <w:ind w:left="720" w:hanging="360"/>
        <w:rPr>
          <w:rFonts w:ascii="Arial" w:eastAsiaTheme="minorEastAsia" w:hAnsi="Arial" w:cs="Arial"/>
          <w:sz w:val="24"/>
          <w:szCs w:val="24"/>
        </w:rPr>
      </w:pPr>
      <w:r w:rsidRPr="00F60C4B">
        <w:rPr>
          <w:rFonts w:ascii="Arial" w:eastAsiaTheme="minorEastAsia" w:hAnsi="Arial" w:cs="Arial"/>
          <w:sz w:val="24"/>
          <w:szCs w:val="24"/>
        </w:rPr>
        <w:t xml:space="preserve">Access Courseware URL: </w:t>
      </w:r>
      <w:hyperlink r:id="rId12" w:history="1">
        <w:r w:rsidRPr="00F60C4B">
          <w:rPr>
            <w:rStyle w:val="Hyperlink"/>
            <w:rFonts w:ascii="Arial" w:hAnsi="Arial" w:cs="Arial"/>
            <w:sz w:val="24"/>
            <w:szCs w:val="24"/>
          </w:rPr>
          <w:t>http://chinese.clsp.iac.gatech.edu/Downloadable/</w:t>
        </w:r>
      </w:hyperlink>
      <w:r w:rsidRPr="00F60C4B">
        <w:rPr>
          <w:rFonts w:ascii="Arial" w:hAnsi="Arial" w:cs="Arial"/>
          <w:sz w:val="24"/>
          <w:szCs w:val="24"/>
        </w:rPr>
        <w:t xml:space="preserve"> </w:t>
      </w:r>
    </w:p>
    <w:p w14:paraId="17AD5A0D" w14:textId="77777777" w:rsidR="002230B7" w:rsidRPr="00F60C4B" w:rsidRDefault="002230B7" w:rsidP="002230B7">
      <w:pPr>
        <w:tabs>
          <w:tab w:val="left" w:pos="360"/>
          <w:tab w:val="left" w:pos="1980"/>
          <w:tab w:val="left" w:pos="2790"/>
        </w:tabs>
        <w:ind w:left="720" w:hanging="360"/>
        <w:rPr>
          <w:rFonts w:ascii="Arial" w:eastAsiaTheme="minorEastAsia" w:hAnsi="Arial" w:cs="Arial"/>
          <w:sz w:val="24"/>
          <w:szCs w:val="24"/>
        </w:rPr>
      </w:pPr>
      <w:r w:rsidRPr="00F60C4B">
        <w:rPr>
          <w:rFonts w:ascii="Arial" w:eastAsiaTheme="minorEastAsia" w:hAnsi="Arial" w:cs="Arial"/>
          <w:sz w:val="24"/>
          <w:szCs w:val="24"/>
        </w:rPr>
        <w:t xml:space="preserve">Account Login: </w:t>
      </w:r>
      <w:r w:rsidR="005C7236" w:rsidRPr="00F60C4B">
        <w:rPr>
          <w:rFonts w:ascii="Arial" w:hAnsi="Arial" w:cs="Arial"/>
          <w:sz w:val="24"/>
          <w:szCs w:val="24"/>
        </w:rPr>
        <w:t xml:space="preserve">Chinese 4023 </w:t>
      </w:r>
      <w:r w:rsidR="00080B43" w:rsidRPr="00F60C4B">
        <w:rPr>
          <w:rFonts w:ascii="Arial" w:hAnsi="Arial" w:cs="Arial"/>
          <w:sz w:val="24"/>
          <w:szCs w:val="24"/>
        </w:rPr>
        <w:t>TBD</w:t>
      </w:r>
    </w:p>
    <w:p w14:paraId="70646D07" w14:textId="77777777" w:rsidR="002230B7" w:rsidRPr="00F60C4B" w:rsidRDefault="002230B7" w:rsidP="002230B7">
      <w:pPr>
        <w:tabs>
          <w:tab w:val="left" w:pos="360"/>
          <w:tab w:val="left" w:pos="1980"/>
          <w:tab w:val="left" w:pos="2790"/>
        </w:tabs>
        <w:ind w:left="720" w:hanging="360"/>
        <w:rPr>
          <w:rFonts w:ascii="Arial" w:eastAsiaTheme="minorEastAsia" w:hAnsi="Arial" w:cs="Arial"/>
          <w:sz w:val="24"/>
          <w:szCs w:val="24"/>
          <w:u w:val="single"/>
        </w:rPr>
      </w:pPr>
      <w:r w:rsidRPr="00F60C4B">
        <w:rPr>
          <w:rFonts w:ascii="Arial" w:eastAsiaTheme="minorEastAsia" w:hAnsi="Arial" w:cs="Arial"/>
          <w:sz w:val="24"/>
          <w:szCs w:val="24"/>
        </w:rPr>
        <w:t xml:space="preserve">Password (honor code: do not share): </w:t>
      </w:r>
      <w:r w:rsidR="00080B43" w:rsidRPr="00F60C4B">
        <w:rPr>
          <w:rFonts w:ascii="Arial" w:hAnsi="Arial" w:cs="Arial"/>
          <w:sz w:val="24"/>
          <w:szCs w:val="24"/>
        </w:rPr>
        <w:t>TBD</w:t>
      </w:r>
    </w:p>
    <w:p w14:paraId="57B78A3F" w14:textId="77777777" w:rsidR="002230B7" w:rsidRPr="00F60C4B" w:rsidRDefault="002230B7" w:rsidP="002230B7">
      <w:pPr>
        <w:tabs>
          <w:tab w:val="left" w:pos="360"/>
          <w:tab w:val="left" w:pos="1980"/>
        </w:tabs>
        <w:ind w:left="720" w:hanging="360"/>
        <w:rPr>
          <w:rFonts w:ascii="Arial" w:eastAsiaTheme="minorEastAsia" w:hAnsi="Arial" w:cs="Arial"/>
          <w:sz w:val="24"/>
          <w:szCs w:val="24"/>
        </w:rPr>
      </w:pPr>
      <w:r w:rsidRPr="00F60C4B">
        <w:rPr>
          <w:rFonts w:ascii="Arial" w:eastAsiaTheme="minorEastAsia" w:hAnsi="Arial" w:cs="Arial"/>
          <w:sz w:val="24"/>
          <w:szCs w:val="24"/>
        </w:rPr>
        <w:t xml:space="preserve">(Cut and paste Account and PW) </w:t>
      </w:r>
    </w:p>
    <w:p w14:paraId="373F7186" w14:textId="77777777" w:rsidR="00602C88" w:rsidRPr="00F60C4B" w:rsidRDefault="00602C88" w:rsidP="00AF00DF">
      <w:pPr>
        <w:rPr>
          <w:rFonts w:ascii="Arial" w:hAnsi="Arial" w:cs="Arial"/>
          <w:sz w:val="22"/>
          <w:szCs w:val="22"/>
          <w:u w:val="single"/>
        </w:rPr>
      </w:pPr>
    </w:p>
    <w:p w14:paraId="17F2E4F8" w14:textId="77777777" w:rsidR="006973D6" w:rsidRPr="00F60C4B" w:rsidRDefault="00AB30C7" w:rsidP="00AF00DF">
      <w:pPr>
        <w:rPr>
          <w:rFonts w:ascii="Arial" w:hAnsi="Arial" w:cs="Arial"/>
          <w:sz w:val="22"/>
          <w:szCs w:val="22"/>
        </w:rPr>
      </w:pPr>
      <w:r w:rsidRPr="00F60C4B">
        <w:rPr>
          <w:rFonts w:ascii="Arial" w:hAnsi="Arial" w:cs="Arial"/>
          <w:b/>
          <w:color w:val="FF0000"/>
          <w:sz w:val="22"/>
          <w:szCs w:val="22"/>
          <w:lang w:eastAsia="zh-CN"/>
        </w:rPr>
        <w:t>Online Resources</w:t>
      </w:r>
      <w:r w:rsidR="009B5137" w:rsidRPr="00F60C4B">
        <w:rPr>
          <w:rFonts w:ascii="Arial" w:hAnsi="Arial" w:cs="Arial"/>
          <w:sz w:val="22"/>
          <w:szCs w:val="22"/>
        </w:rPr>
        <w:t>:</w:t>
      </w:r>
    </w:p>
    <w:p w14:paraId="5C46B5EA" w14:textId="77777777" w:rsidR="00724C11" w:rsidRPr="00F60C4B" w:rsidRDefault="00724C11" w:rsidP="00AF00DF">
      <w:pPr>
        <w:rPr>
          <w:rFonts w:ascii="Arial" w:hAnsi="Arial" w:cs="Arial"/>
          <w:color w:val="000000"/>
          <w:sz w:val="24"/>
          <w:szCs w:val="24"/>
        </w:rPr>
      </w:pPr>
    </w:p>
    <w:p w14:paraId="1FBDB836" w14:textId="77777777" w:rsidR="003728C6" w:rsidRPr="00F60C4B" w:rsidRDefault="003728C6" w:rsidP="00C0328C">
      <w:pPr>
        <w:ind w:left="720"/>
        <w:rPr>
          <w:rFonts w:ascii="Arial" w:hAnsi="Arial" w:cs="Arial"/>
          <w:color w:val="000000"/>
          <w:sz w:val="24"/>
          <w:szCs w:val="24"/>
        </w:rPr>
      </w:pPr>
      <w:r w:rsidRPr="00F60C4B">
        <w:rPr>
          <w:rFonts w:ascii="Arial" w:hAnsi="Arial" w:cs="Arial"/>
          <w:color w:val="000000"/>
          <w:sz w:val="24"/>
          <w:szCs w:val="24"/>
        </w:rPr>
        <w:t xml:space="preserve">Giles </w:t>
      </w:r>
      <w:r w:rsidR="00BE19AD" w:rsidRPr="00F60C4B">
        <w:rPr>
          <w:rFonts w:ascii="Arial" w:hAnsi="Arial" w:cs="Arial"/>
          <w:color w:val="000000"/>
          <w:sz w:val="24"/>
          <w:szCs w:val="24"/>
          <w:lang w:eastAsia="zh-CN"/>
        </w:rPr>
        <w:t xml:space="preserve">English </w:t>
      </w:r>
      <w:r w:rsidRPr="00F60C4B">
        <w:rPr>
          <w:rFonts w:ascii="Arial" w:hAnsi="Arial" w:cs="Arial"/>
          <w:color w:val="000000"/>
          <w:sz w:val="24"/>
          <w:szCs w:val="24"/>
        </w:rPr>
        <w:t>Translation:</w:t>
      </w:r>
      <w:r w:rsidRPr="00F60C4B">
        <w:rPr>
          <w:rFonts w:ascii="Arial" w:hAnsi="Arial" w:cs="Arial"/>
          <w:color w:val="000000"/>
          <w:sz w:val="24"/>
          <w:szCs w:val="24"/>
        </w:rPr>
        <w:t>《</w:t>
      </w:r>
      <w:hyperlink r:id="rId13" w:history="1">
        <w:r w:rsidRPr="00F60C4B">
          <w:rPr>
            <w:rStyle w:val="Hyperlink"/>
            <w:rFonts w:ascii="Arial" w:hAnsi="Arial" w:cs="Arial"/>
            <w:sz w:val="24"/>
            <w:szCs w:val="24"/>
          </w:rPr>
          <w:t>孫子兵法</w:t>
        </w:r>
        <w:r w:rsidRPr="00F60C4B">
          <w:rPr>
            <w:rStyle w:val="Hyperlink"/>
            <w:rFonts w:ascii="Arial" w:hAnsi="Arial" w:cs="Arial"/>
            <w:sz w:val="24"/>
            <w:szCs w:val="24"/>
          </w:rPr>
          <w:t xml:space="preserve"> - The Art of War</w:t>
        </w:r>
      </w:hyperlink>
      <w:r w:rsidRPr="00F60C4B">
        <w:rPr>
          <w:rFonts w:ascii="Arial" w:hAnsi="Arial" w:cs="Arial"/>
          <w:color w:val="000000"/>
          <w:sz w:val="24"/>
          <w:szCs w:val="24"/>
        </w:rPr>
        <w:t>》</w:t>
      </w:r>
    </w:p>
    <w:p w14:paraId="4C50C02A" w14:textId="77777777" w:rsidR="005A03FC" w:rsidRPr="00F60C4B" w:rsidRDefault="00671787" w:rsidP="00C0328C">
      <w:pPr>
        <w:ind w:left="720"/>
        <w:rPr>
          <w:rFonts w:ascii="Arial" w:hAnsi="Arial" w:cs="Arial"/>
          <w:color w:val="000000"/>
          <w:sz w:val="24"/>
          <w:szCs w:val="24"/>
        </w:rPr>
      </w:pPr>
      <w:hyperlink r:id="rId14" w:history="1">
        <w:r w:rsidR="00AC2E37" w:rsidRPr="00F60C4B">
          <w:rPr>
            <w:rStyle w:val="Hyperlink"/>
            <w:rFonts w:ascii="Arial" w:hAnsi="Arial" w:cs="Arial"/>
            <w:sz w:val="24"/>
            <w:szCs w:val="24"/>
          </w:rPr>
          <w:t>Modern Chinese Translation</w:t>
        </w:r>
      </w:hyperlink>
      <w:r w:rsidR="000967BD" w:rsidRPr="00F60C4B">
        <w:rPr>
          <w:rStyle w:val="Hyperlink"/>
          <w:rFonts w:ascii="Arial" w:hAnsi="Arial" w:cs="Arial"/>
          <w:sz w:val="24"/>
          <w:szCs w:val="24"/>
          <w:lang w:eastAsia="zh-CN"/>
        </w:rPr>
        <w:t xml:space="preserve"> 1</w:t>
      </w:r>
      <w:r w:rsidR="005A03FC" w:rsidRPr="00F60C4B">
        <w:rPr>
          <w:rStyle w:val="Hyperlink"/>
          <w:rFonts w:ascii="Arial" w:hAnsi="Arial" w:cs="Arial"/>
          <w:sz w:val="24"/>
          <w:szCs w:val="24"/>
        </w:rPr>
        <w:t xml:space="preserve"> :</w:t>
      </w:r>
      <w:r w:rsidR="005A03FC" w:rsidRPr="00F60C4B">
        <w:rPr>
          <w:rFonts w:ascii="Arial" w:hAnsi="Arial" w:cs="Arial"/>
          <w:color w:val="000000"/>
          <w:sz w:val="24"/>
          <w:szCs w:val="24"/>
        </w:rPr>
        <w:t>《孫子兵法》白話翻譯</w:t>
      </w:r>
      <w:r w:rsidR="005A03FC" w:rsidRPr="00F60C4B">
        <w:rPr>
          <w:rFonts w:ascii="Arial" w:hAnsi="Arial" w:cs="Arial"/>
          <w:color w:val="000000"/>
          <w:sz w:val="24"/>
          <w:szCs w:val="24"/>
        </w:rPr>
        <w:t xml:space="preserve">; </w:t>
      </w:r>
      <w:r w:rsidR="005A03FC" w:rsidRPr="00F60C4B">
        <w:rPr>
          <w:rFonts w:ascii="Arial" w:hAnsi="Arial" w:cs="Arial"/>
          <w:color w:val="000000"/>
          <w:sz w:val="24"/>
          <w:szCs w:val="24"/>
        </w:rPr>
        <w:t>朔雪寒</w:t>
      </w:r>
      <w:r w:rsidR="005A03FC" w:rsidRPr="00F60C4B">
        <w:rPr>
          <w:rFonts w:ascii="Arial" w:hAnsi="Arial" w:cs="Arial"/>
          <w:color w:val="000000"/>
          <w:sz w:val="24"/>
          <w:szCs w:val="24"/>
        </w:rPr>
        <w:t xml:space="preserve"> </w:t>
      </w:r>
      <w:r w:rsidR="005A03FC" w:rsidRPr="00F60C4B">
        <w:rPr>
          <w:rFonts w:ascii="Arial" w:hAnsi="Arial" w:cs="Arial"/>
          <w:color w:val="000000"/>
          <w:sz w:val="24"/>
          <w:szCs w:val="24"/>
        </w:rPr>
        <w:t>著</w:t>
      </w:r>
    </w:p>
    <w:p w14:paraId="50E8EF36" w14:textId="77777777" w:rsidR="000967BD" w:rsidRPr="00F60C4B" w:rsidRDefault="00671787" w:rsidP="00C0328C">
      <w:pPr>
        <w:ind w:left="720"/>
        <w:rPr>
          <w:rFonts w:ascii="Arial" w:hAnsi="Arial" w:cs="Arial"/>
          <w:sz w:val="24"/>
          <w:szCs w:val="24"/>
        </w:rPr>
      </w:pPr>
      <w:hyperlink r:id="rId15" w:history="1">
        <w:r w:rsidR="000967BD" w:rsidRPr="00F60C4B">
          <w:rPr>
            <w:rStyle w:val="Hyperlink"/>
            <w:rFonts w:ascii="Arial" w:hAnsi="Arial" w:cs="Arial"/>
            <w:sz w:val="24"/>
            <w:szCs w:val="24"/>
          </w:rPr>
          <w:t>Modern Chinese Translation 2</w:t>
        </w:r>
      </w:hyperlink>
      <w:r w:rsidR="000967BD" w:rsidRPr="00F60C4B">
        <w:rPr>
          <w:rFonts w:ascii="Arial" w:hAnsi="Arial" w:cs="Arial"/>
          <w:sz w:val="24"/>
          <w:szCs w:val="24"/>
        </w:rPr>
        <w:t xml:space="preserve">: </w:t>
      </w:r>
      <w:r w:rsidR="000967BD" w:rsidRPr="00F60C4B">
        <w:rPr>
          <w:rFonts w:ascii="Arial" w:hAnsi="Arial" w:cs="Arial"/>
          <w:sz w:val="24"/>
          <w:szCs w:val="24"/>
        </w:rPr>
        <w:t>白話翻譯</w:t>
      </w:r>
      <w:r w:rsidR="000967BD" w:rsidRPr="00F60C4B">
        <w:rPr>
          <w:rFonts w:ascii="Arial" w:hAnsi="Arial" w:cs="Arial"/>
          <w:sz w:val="24"/>
          <w:szCs w:val="24"/>
        </w:rPr>
        <w:t>2</w:t>
      </w:r>
      <w:r w:rsidR="000967BD" w:rsidRPr="00F60C4B">
        <w:rPr>
          <w:rFonts w:ascii="Arial" w:hAnsi="Arial" w:cs="Arial"/>
          <w:sz w:val="24"/>
          <w:szCs w:val="24"/>
        </w:rPr>
        <w:t>：中华古籍白话解析系列合集</w:t>
      </w:r>
    </w:p>
    <w:p w14:paraId="132DD04C" w14:textId="77777777" w:rsidR="00C0328C" w:rsidRPr="00F60C4B" w:rsidRDefault="00671787" w:rsidP="00C0328C">
      <w:pPr>
        <w:ind w:left="720"/>
        <w:rPr>
          <w:rFonts w:ascii="Arial" w:hAnsi="Arial" w:cs="Arial"/>
          <w:color w:val="000000"/>
          <w:sz w:val="24"/>
          <w:szCs w:val="24"/>
        </w:rPr>
      </w:pPr>
      <w:hyperlink r:id="rId16" w:history="1">
        <w:r w:rsidR="00C0328C" w:rsidRPr="00F60C4B">
          <w:rPr>
            <w:rStyle w:val="Hyperlink"/>
            <w:rFonts w:ascii="Arial" w:hAnsi="Arial" w:cs="Arial"/>
            <w:sz w:val="24"/>
            <w:szCs w:val="24"/>
          </w:rPr>
          <w:t>Translation in Simplified Chinese and English - Chinese Wiki</w:t>
        </w:r>
      </w:hyperlink>
    </w:p>
    <w:p w14:paraId="5F9CB9BE" w14:textId="77777777" w:rsidR="00CC23F9" w:rsidRPr="00F60C4B" w:rsidRDefault="00671787" w:rsidP="00AF00DF">
      <w:pPr>
        <w:pStyle w:val="ListParagraph"/>
        <w:rPr>
          <w:rFonts w:ascii="Arial" w:hAnsi="Arial" w:cs="Arial"/>
          <w:color w:val="222222"/>
          <w:sz w:val="24"/>
          <w:szCs w:val="24"/>
        </w:rPr>
      </w:pPr>
      <w:hyperlink r:id="rId17" w:history="1">
        <w:r w:rsidR="00CC23F9" w:rsidRPr="00F60C4B">
          <w:rPr>
            <w:rStyle w:val="Hyperlink"/>
            <w:rFonts w:ascii="Arial" w:hAnsi="Arial" w:cs="Arial"/>
            <w:sz w:val="24"/>
            <w:szCs w:val="24"/>
          </w:rPr>
          <w:t xml:space="preserve">English Translation of </w:t>
        </w:r>
        <w:r w:rsidR="00CC23F9" w:rsidRPr="00F60C4B">
          <w:rPr>
            <w:rStyle w:val="Hyperlink"/>
            <w:rFonts w:ascii="Arial" w:hAnsi="Arial" w:cs="Arial"/>
            <w:i/>
            <w:sz w:val="24"/>
            <w:szCs w:val="24"/>
          </w:rPr>
          <w:t>The Thirty-Six Strategems</w:t>
        </w:r>
      </w:hyperlink>
    </w:p>
    <w:p w14:paraId="1A8E8877" w14:textId="77777777" w:rsidR="00CC23F9" w:rsidRPr="00F60C4B" w:rsidRDefault="00671787" w:rsidP="00AF00DF">
      <w:pPr>
        <w:pStyle w:val="ListParagraph"/>
        <w:rPr>
          <w:rStyle w:val="Hyperlink"/>
          <w:rFonts w:ascii="Arial" w:hAnsi="Arial" w:cs="Arial"/>
          <w:color w:val="222222"/>
          <w:sz w:val="24"/>
          <w:szCs w:val="24"/>
        </w:rPr>
      </w:pPr>
      <w:hyperlink r:id="rId18" w:history="1">
        <w:r w:rsidR="00CC23F9" w:rsidRPr="00F60C4B">
          <w:rPr>
            <w:rStyle w:val="Hyperlink"/>
            <w:rFonts w:ascii="Arial" w:hAnsi="Arial" w:cs="Arial"/>
            <w:sz w:val="24"/>
            <w:szCs w:val="24"/>
          </w:rPr>
          <w:t>Wall Street (1987 Film) - The Art of War</w:t>
        </w:r>
      </w:hyperlink>
      <w:r w:rsidR="00CC23F9" w:rsidRPr="00F60C4B">
        <w:rPr>
          <w:rFonts w:ascii="Arial" w:hAnsi="Arial" w:cs="Arial"/>
          <w:color w:val="222222"/>
          <w:sz w:val="24"/>
          <w:szCs w:val="24"/>
        </w:rPr>
        <w:t>: selected clips</w:t>
      </w:r>
    </w:p>
    <w:p w14:paraId="6915F9EC" w14:textId="77777777" w:rsidR="00CC23F9" w:rsidRPr="00F60C4B" w:rsidRDefault="00671787" w:rsidP="00AF00DF">
      <w:pPr>
        <w:pStyle w:val="ListParagraph"/>
        <w:rPr>
          <w:rFonts w:ascii="Arial" w:hAnsi="Arial" w:cs="Arial"/>
          <w:color w:val="222222"/>
          <w:sz w:val="24"/>
          <w:szCs w:val="24"/>
        </w:rPr>
      </w:pPr>
      <w:hyperlink r:id="rId19" w:history="1">
        <w:r w:rsidR="00CC23F9" w:rsidRPr="00F60C4B">
          <w:rPr>
            <w:rStyle w:val="Hyperlink"/>
            <w:rFonts w:ascii="Arial" w:hAnsi="Arial" w:cs="Arial"/>
            <w:color w:val="660099"/>
            <w:sz w:val="24"/>
            <w:szCs w:val="24"/>
          </w:rPr>
          <w:t>The</w:t>
        </w:r>
        <w:r w:rsidR="00CC23F9" w:rsidRPr="00F60C4B">
          <w:rPr>
            <w:rStyle w:val="apple-converted-space"/>
            <w:rFonts w:ascii="Arial" w:hAnsi="Arial" w:cs="Arial"/>
            <w:color w:val="660099"/>
            <w:sz w:val="24"/>
            <w:szCs w:val="24"/>
            <w:u w:val="single"/>
          </w:rPr>
          <w:t> </w:t>
        </w:r>
        <w:r w:rsidR="00CC23F9" w:rsidRPr="00F60C4B">
          <w:rPr>
            <w:rStyle w:val="Emphasis"/>
            <w:rFonts w:ascii="Arial" w:hAnsi="Arial" w:cs="Arial"/>
            <w:color w:val="660099"/>
            <w:sz w:val="24"/>
            <w:szCs w:val="24"/>
            <w:u w:val="single"/>
          </w:rPr>
          <w:t>Art of War</w:t>
        </w:r>
        <w:r w:rsidR="00CC23F9" w:rsidRPr="00F60C4B">
          <w:rPr>
            <w:rStyle w:val="apple-converted-space"/>
            <w:rFonts w:ascii="Arial" w:hAnsi="Arial" w:cs="Arial"/>
            <w:color w:val="660099"/>
            <w:sz w:val="24"/>
            <w:szCs w:val="24"/>
            <w:u w:val="single"/>
          </w:rPr>
          <w:t> </w:t>
        </w:r>
        <w:r w:rsidR="00CC23F9" w:rsidRPr="00F60C4B">
          <w:rPr>
            <w:rStyle w:val="Hyperlink"/>
            <w:rFonts w:ascii="Arial" w:hAnsi="Arial" w:cs="Arial"/>
            <w:color w:val="660099"/>
            <w:sz w:val="24"/>
            <w:szCs w:val="24"/>
          </w:rPr>
          <w:t>Sun Tsu Full</w:t>
        </w:r>
        <w:r w:rsidR="00CC23F9" w:rsidRPr="00F60C4B">
          <w:rPr>
            <w:rStyle w:val="apple-converted-space"/>
            <w:rFonts w:ascii="Arial" w:hAnsi="Arial" w:cs="Arial"/>
            <w:color w:val="660099"/>
            <w:sz w:val="24"/>
            <w:szCs w:val="24"/>
            <w:u w:val="single"/>
          </w:rPr>
          <w:t> </w:t>
        </w:r>
        <w:r w:rsidR="00CC23F9" w:rsidRPr="00F60C4B">
          <w:rPr>
            <w:rStyle w:val="Emphasis"/>
            <w:rFonts w:ascii="Arial" w:hAnsi="Arial" w:cs="Arial"/>
            <w:color w:val="660099"/>
            <w:sz w:val="24"/>
            <w:szCs w:val="24"/>
            <w:u w:val="single"/>
          </w:rPr>
          <w:t>Documentary</w:t>
        </w:r>
        <w:r w:rsidR="00CC23F9" w:rsidRPr="00F60C4B">
          <w:rPr>
            <w:rStyle w:val="Hyperlink"/>
            <w:rFonts w:ascii="Arial" w:hAnsi="Arial" w:cs="Arial"/>
            <w:color w:val="660099"/>
            <w:sz w:val="24"/>
            <w:szCs w:val="24"/>
          </w:rPr>
          <w:t>. (Educational). - YouTube</w:t>
        </w:r>
      </w:hyperlink>
      <w:r w:rsidR="00CC23F9" w:rsidRPr="00F60C4B">
        <w:rPr>
          <w:rFonts w:ascii="Arial" w:hAnsi="Arial" w:cs="Arial"/>
          <w:color w:val="222222"/>
          <w:sz w:val="24"/>
          <w:szCs w:val="24"/>
        </w:rPr>
        <w:t xml:space="preserve"> (90 min)</w:t>
      </w:r>
    </w:p>
    <w:p w14:paraId="0B21B186" w14:textId="77777777" w:rsidR="00CC23F9" w:rsidRPr="00F60C4B" w:rsidRDefault="00671787" w:rsidP="00AF00DF">
      <w:pPr>
        <w:pStyle w:val="ListParagraph"/>
        <w:rPr>
          <w:rStyle w:val="Hyperlink"/>
          <w:rFonts w:ascii="Arial" w:hAnsi="Arial" w:cs="Arial"/>
          <w:color w:val="222222"/>
          <w:sz w:val="24"/>
          <w:szCs w:val="24"/>
        </w:rPr>
      </w:pPr>
      <w:hyperlink r:id="rId20" w:history="1">
        <w:r w:rsidR="00CC23F9" w:rsidRPr="00F60C4B">
          <w:rPr>
            <w:rStyle w:val="Hyperlink"/>
            <w:rFonts w:ascii="Arial" w:hAnsi="Arial" w:cs="Arial"/>
            <w:color w:val="660099"/>
            <w:sz w:val="24"/>
            <w:szCs w:val="24"/>
          </w:rPr>
          <w:t>The</w:t>
        </w:r>
        <w:r w:rsidR="00CC23F9" w:rsidRPr="00F60C4B">
          <w:rPr>
            <w:rStyle w:val="apple-converted-space"/>
            <w:rFonts w:ascii="Arial" w:hAnsi="Arial" w:cs="Arial"/>
            <w:color w:val="660099"/>
            <w:sz w:val="24"/>
            <w:szCs w:val="24"/>
            <w:u w:val="single"/>
          </w:rPr>
          <w:t> </w:t>
        </w:r>
        <w:r w:rsidR="00CC23F9" w:rsidRPr="00F60C4B">
          <w:rPr>
            <w:rStyle w:val="Emphasis"/>
            <w:rFonts w:ascii="Arial" w:hAnsi="Arial" w:cs="Arial"/>
            <w:color w:val="660099"/>
            <w:sz w:val="24"/>
            <w:szCs w:val="24"/>
            <w:u w:val="single"/>
          </w:rPr>
          <w:t>Art of War</w:t>
        </w:r>
        <w:r w:rsidR="00CC23F9" w:rsidRPr="00F60C4B">
          <w:rPr>
            <w:rStyle w:val="apple-converted-space"/>
            <w:rFonts w:ascii="Arial" w:hAnsi="Arial" w:cs="Arial"/>
            <w:color w:val="660099"/>
            <w:sz w:val="24"/>
            <w:szCs w:val="24"/>
            <w:u w:val="single"/>
          </w:rPr>
          <w:t> </w:t>
        </w:r>
        <w:r w:rsidR="00CC23F9" w:rsidRPr="00F60C4B">
          <w:rPr>
            <w:rStyle w:val="Hyperlink"/>
            <w:rFonts w:ascii="Arial" w:hAnsi="Arial" w:cs="Arial"/>
            <w:color w:val="660099"/>
            <w:sz w:val="24"/>
            <w:szCs w:val="24"/>
          </w:rPr>
          <w:t>— History.com Articles, Video, Pictures and Facts</w:t>
        </w:r>
      </w:hyperlink>
    </w:p>
    <w:p w14:paraId="26A40C8A" w14:textId="77777777" w:rsidR="00AB30C7" w:rsidRPr="00F60C4B" w:rsidRDefault="00AB30C7" w:rsidP="00CC23F9">
      <w:pPr>
        <w:rPr>
          <w:rFonts w:ascii="Arial" w:hAnsi="Arial" w:cs="Arial"/>
          <w:color w:val="000000"/>
          <w:sz w:val="24"/>
          <w:szCs w:val="24"/>
          <w:lang w:eastAsia="zh-CN"/>
        </w:rPr>
      </w:pPr>
    </w:p>
    <w:p w14:paraId="7E81E012" w14:textId="77777777" w:rsidR="00CC23F9" w:rsidRPr="00F60C4B" w:rsidRDefault="00CC23F9" w:rsidP="00CC23F9">
      <w:pPr>
        <w:rPr>
          <w:rFonts w:ascii="Arial" w:hAnsi="Arial" w:cs="Arial"/>
          <w:color w:val="000000"/>
          <w:sz w:val="24"/>
          <w:szCs w:val="24"/>
          <w:lang w:eastAsia="zh-CN"/>
        </w:rPr>
      </w:pPr>
      <w:r w:rsidRPr="00F60C4B">
        <w:rPr>
          <w:rFonts w:ascii="Arial" w:hAnsi="Arial" w:cs="Arial"/>
          <w:b/>
          <w:color w:val="FF0000"/>
          <w:sz w:val="24"/>
          <w:szCs w:val="24"/>
          <w:lang w:eastAsia="zh-CN"/>
        </w:rPr>
        <w:t>Web Tools</w:t>
      </w:r>
      <w:r w:rsidRPr="00F60C4B">
        <w:rPr>
          <w:rFonts w:ascii="Arial" w:hAnsi="Arial" w:cs="Arial"/>
          <w:color w:val="000000"/>
          <w:sz w:val="24"/>
          <w:szCs w:val="24"/>
          <w:lang w:eastAsia="zh-CN"/>
        </w:rPr>
        <w:t>:</w:t>
      </w:r>
    </w:p>
    <w:p w14:paraId="577E1FDA" w14:textId="77777777" w:rsidR="00561212" w:rsidRPr="00F60C4B" w:rsidRDefault="00671787" w:rsidP="00601EC0">
      <w:pPr>
        <w:ind w:left="720"/>
        <w:rPr>
          <w:rFonts w:ascii="Arial" w:hAnsi="Arial" w:cs="Arial"/>
          <w:sz w:val="24"/>
          <w:szCs w:val="24"/>
        </w:rPr>
      </w:pPr>
      <w:hyperlink r:id="rId21" w:history="1">
        <w:r w:rsidR="00561212" w:rsidRPr="00F60C4B">
          <w:rPr>
            <w:rStyle w:val="Hyperlink"/>
            <w:rFonts w:ascii="Arial" w:hAnsi="Arial" w:cs="Arial"/>
            <w:sz w:val="24"/>
            <w:szCs w:val="24"/>
          </w:rPr>
          <w:t>Chinese Pop Up Dictionary</w:t>
        </w:r>
      </w:hyperlink>
      <w:r w:rsidR="00561212" w:rsidRPr="00F60C4B">
        <w:rPr>
          <w:rFonts w:ascii="Arial" w:hAnsi="Arial" w:cs="Arial"/>
          <w:sz w:val="24"/>
          <w:szCs w:val="24"/>
        </w:rPr>
        <w:t xml:space="preserve"> [really good]</w:t>
      </w:r>
    </w:p>
    <w:p w14:paraId="1C98DE37" w14:textId="77777777" w:rsidR="009B5137" w:rsidRPr="00F60C4B" w:rsidRDefault="009B5137" w:rsidP="00601EC0">
      <w:pPr>
        <w:ind w:left="720"/>
        <w:rPr>
          <w:rFonts w:ascii="Arial" w:hAnsi="Arial" w:cs="Arial"/>
          <w:color w:val="000000"/>
          <w:sz w:val="24"/>
          <w:szCs w:val="24"/>
          <w:lang w:eastAsia="zh-CN"/>
        </w:rPr>
      </w:pPr>
      <w:r w:rsidRPr="00F60C4B">
        <w:rPr>
          <w:rFonts w:ascii="Arial" w:hAnsi="Arial" w:cs="Arial"/>
          <w:sz w:val="24"/>
          <w:szCs w:val="24"/>
          <w:lang w:eastAsia="zh-CN"/>
        </w:rPr>
        <w:t>汉典</w:t>
      </w:r>
      <w:r w:rsidRPr="00F60C4B">
        <w:rPr>
          <w:rFonts w:ascii="Arial" w:hAnsi="Arial" w:cs="Arial"/>
          <w:sz w:val="24"/>
          <w:szCs w:val="24"/>
          <w:lang w:eastAsia="zh-CN"/>
        </w:rPr>
        <w:t xml:space="preserve"> </w:t>
      </w:r>
      <w:r w:rsidRPr="00F60C4B">
        <w:rPr>
          <w:rFonts w:ascii="Arial" w:hAnsi="Arial" w:cs="Arial"/>
          <w:sz w:val="24"/>
          <w:szCs w:val="24"/>
          <w:lang w:eastAsia="zh-CN"/>
        </w:rPr>
        <w:t>：</w:t>
      </w:r>
      <w:hyperlink r:id="rId22" w:history="1">
        <w:r w:rsidRPr="00F60C4B">
          <w:rPr>
            <w:rStyle w:val="Hyperlink"/>
            <w:rFonts w:ascii="Arial" w:hAnsi="Arial" w:cs="Arial"/>
            <w:sz w:val="24"/>
            <w:szCs w:val="24"/>
            <w:lang w:eastAsia="zh-CN"/>
          </w:rPr>
          <w:t>http://www.zdic.net/c/</w:t>
        </w:r>
      </w:hyperlink>
    </w:p>
    <w:p w14:paraId="2F91ACAA" w14:textId="77777777" w:rsidR="009B5137" w:rsidRPr="00F60C4B" w:rsidRDefault="00671787" w:rsidP="00601EC0">
      <w:pPr>
        <w:ind w:left="720"/>
        <w:rPr>
          <w:rFonts w:ascii="Arial" w:hAnsi="Arial" w:cs="Arial"/>
          <w:color w:val="000000"/>
          <w:sz w:val="24"/>
          <w:szCs w:val="24"/>
          <w:lang w:eastAsia="zh-CN"/>
        </w:rPr>
      </w:pPr>
      <w:hyperlink r:id="rId23" w:history="1">
        <w:r w:rsidR="009B5137" w:rsidRPr="00F60C4B">
          <w:rPr>
            <w:rStyle w:val="Hyperlink"/>
            <w:rFonts w:ascii="Arial" w:hAnsi="Arial" w:cs="Arial"/>
            <w:sz w:val="24"/>
            <w:szCs w:val="24"/>
            <w:lang w:eastAsia="zh-CN"/>
          </w:rPr>
          <w:t>dict.baidu.com</w:t>
        </w:r>
      </w:hyperlink>
      <w:r w:rsidR="009B5137" w:rsidRPr="00F60C4B">
        <w:rPr>
          <w:rFonts w:ascii="Arial" w:hAnsi="Arial" w:cs="Arial"/>
          <w:color w:val="000000"/>
          <w:sz w:val="24"/>
          <w:szCs w:val="24"/>
          <w:lang w:eastAsia="zh-CN"/>
        </w:rPr>
        <w:t xml:space="preserve"> </w:t>
      </w:r>
      <w:r w:rsidR="009B5137" w:rsidRPr="00F60C4B">
        <w:rPr>
          <w:rFonts w:ascii="Arial" w:hAnsi="Arial" w:cs="Arial"/>
          <w:sz w:val="24"/>
          <w:szCs w:val="24"/>
          <w:lang w:eastAsia="zh-CN"/>
        </w:rPr>
        <w:t>[</w:t>
      </w:r>
      <w:r w:rsidR="009B5137" w:rsidRPr="00F60C4B">
        <w:rPr>
          <w:rFonts w:ascii="Arial" w:hAnsi="Arial" w:cs="Arial"/>
          <w:sz w:val="24"/>
          <w:szCs w:val="24"/>
          <w:lang w:eastAsia="zh-CN"/>
        </w:rPr>
        <w:t>百度词典</w:t>
      </w:r>
      <w:r w:rsidR="009B5137" w:rsidRPr="00F60C4B">
        <w:rPr>
          <w:rFonts w:ascii="Arial" w:hAnsi="Arial" w:cs="Arial"/>
          <w:sz w:val="24"/>
          <w:szCs w:val="24"/>
          <w:lang w:eastAsia="zh-CN"/>
        </w:rPr>
        <w:t>]</w:t>
      </w:r>
    </w:p>
    <w:p w14:paraId="0299B095" w14:textId="77777777" w:rsidR="009B5137" w:rsidRPr="00F60C4B" w:rsidRDefault="00671787" w:rsidP="00601EC0">
      <w:pPr>
        <w:ind w:left="720"/>
        <w:rPr>
          <w:rFonts w:ascii="Arial" w:hAnsi="Arial" w:cs="Arial"/>
          <w:color w:val="000000"/>
          <w:sz w:val="24"/>
          <w:szCs w:val="24"/>
        </w:rPr>
      </w:pPr>
      <w:hyperlink r:id="rId24" w:history="1">
        <w:r w:rsidR="009B5137" w:rsidRPr="00F60C4B">
          <w:rPr>
            <w:rStyle w:val="Hyperlink"/>
            <w:rFonts w:ascii="Arial" w:hAnsi="Arial" w:cs="Arial"/>
            <w:sz w:val="24"/>
            <w:szCs w:val="24"/>
          </w:rPr>
          <w:t xml:space="preserve">Convert between Simplified and Traditional Characters </w:t>
        </w:r>
      </w:hyperlink>
    </w:p>
    <w:p w14:paraId="5D17E7CB" w14:textId="77777777" w:rsidR="009B5137" w:rsidRPr="00F60C4B" w:rsidRDefault="00671787" w:rsidP="00601EC0">
      <w:pPr>
        <w:ind w:left="720"/>
        <w:rPr>
          <w:rFonts w:ascii="Arial" w:hAnsi="Arial" w:cs="Arial"/>
          <w:color w:val="000000"/>
          <w:sz w:val="24"/>
          <w:szCs w:val="24"/>
        </w:rPr>
      </w:pPr>
      <w:hyperlink r:id="rId25" w:history="1">
        <w:r w:rsidR="009B5137" w:rsidRPr="00F60C4B">
          <w:rPr>
            <w:rStyle w:val="Hyperlink"/>
            <w:rFonts w:ascii="Arial" w:hAnsi="Arial" w:cs="Arial"/>
            <w:sz w:val="24"/>
            <w:szCs w:val="24"/>
          </w:rPr>
          <w:t>Baidu.com</w:t>
        </w:r>
      </w:hyperlink>
      <w:r w:rsidR="009B5137" w:rsidRPr="00F60C4B">
        <w:rPr>
          <w:rFonts w:ascii="Arial" w:hAnsi="Arial" w:cs="Arial"/>
          <w:color w:val="000000"/>
          <w:sz w:val="24"/>
          <w:szCs w:val="24"/>
        </w:rPr>
        <w:t xml:space="preserve"> [</w:t>
      </w:r>
      <w:r w:rsidR="009B5137" w:rsidRPr="00F60C4B">
        <w:rPr>
          <w:rFonts w:ascii="Arial" w:hAnsi="Arial" w:cs="Arial"/>
          <w:color w:val="000000"/>
          <w:sz w:val="24"/>
          <w:szCs w:val="24"/>
        </w:rPr>
        <w:t>百度</w:t>
      </w:r>
      <w:r w:rsidR="009B5137" w:rsidRPr="00F60C4B">
        <w:rPr>
          <w:rFonts w:ascii="Arial" w:hAnsi="Arial" w:cs="Arial"/>
          <w:color w:val="000000"/>
          <w:sz w:val="24"/>
          <w:szCs w:val="24"/>
        </w:rPr>
        <w:t xml:space="preserve"> Chinese search engine]</w:t>
      </w:r>
    </w:p>
    <w:p w14:paraId="79244244" w14:textId="77777777" w:rsidR="009B5137" w:rsidRPr="00F60C4B" w:rsidRDefault="00671787" w:rsidP="00601EC0">
      <w:pPr>
        <w:ind w:left="720"/>
        <w:rPr>
          <w:rFonts w:ascii="Arial" w:hAnsi="Arial" w:cs="Arial"/>
          <w:color w:val="000000"/>
          <w:sz w:val="24"/>
          <w:szCs w:val="24"/>
        </w:rPr>
      </w:pPr>
      <w:hyperlink r:id="rId26" w:history="1">
        <w:r w:rsidR="009B5137" w:rsidRPr="00F60C4B">
          <w:rPr>
            <w:rStyle w:val="Hyperlink"/>
            <w:rFonts w:ascii="Arial" w:hAnsi="Arial" w:cs="Arial"/>
            <w:sz w:val="24"/>
            <w:szCs w:val="24"/>
          </w:rPr>
          <w:t>Wikipedia.org</w:t>
        </w:r>
      </w:hyperlink>
      <w:r w:rsidR="009B5137" w:rsidRPr="00F60C4B">
        <w:rPr>
          <w:rFonts w:ascii="Arial" w:hAnsi="Arial" w:cs="Arial"/>
          <w:color w:val="000000"/>
          <w:sz w:val="24"/>
          <w:szCs w:val="24"/>
        </w:rPr>
        <w:t xml:space="preserve"> [</w:t>
      </w:r>
      <w:r w:rsidR="009B5137" w:rsidRPr="00F60C4B">
        <w:rPr>
          <w:rFonts w:ascii="Arial" w:hAnsi="Arial" w:cs="Arial"/>
          <w:color w:val="000000"/>
          <w:sz w:val="24"/>
          <w:szCs w:val="24"/>
        </w:rPr>
        <w:t>维基百科</w:t>
      </w:r>
      <w:r w:rsidR="009B5137" w:rsidRPr="00F60C4B">
        <w:rPr>
          <w:rFonts w:ascii="Arial" w:hAnsi="Arial" w:cs="Arial"/>
          <w:color w:val="000000"/>
          <w:sz w:val="24"/>
          <w:szCs w:val="24"/>
        </w:rPr>
        <w:t xml:space="preserve"> Wikipedia Chinese search engine]</w:t>
      </w:r>
    </w:p>
    <w:p w14:paraId="7F0F34A5" w14:textId="77777777" w:rsidR="009E2C9C" w:rsidRPr="00F60C4B" w:rsidRDefault="00671787" w:rsidP="00601EC0">
      <w:pPr>
        <w:ind w:left="720"/>
        <w:rPr>
          <w:rFonts w:ascii="Arial" w:hAnsi="Arial" w:cs="Arial"/>
          <w:color w:val="000000"/>
          <w:sz w:val="24"/>
          <w:szCs w:val="24"/>
        </w:rPr>
      </w:pPr>
      <w:hyperlink r:id="rId27" w:tgtFrame="blank" w:history="1">
        <w:r w:rsidR="009E2C9C" w:rsidRPr="00F60C4B">
          <w:rPr>
            <w:rStyle w:val="Hyperlink"/>
            <w:rFonts w:ascii="Arial" w:hAnsi="Arial" w:cs="Arial"/>
            <w:bCs/>
            <w:sz w:val="24"/>
            <w:szCs w:val="24"/>
          </w:rPr>
          <w:t>文言文字典</w:t>
        </w:r>
        <w:r w:rsidR="009E2C9C" w:rsidRPr="00F60C4B">
          <w:rPr>
            <w:rStyle w:val="Hyperlink"/>
            <w:rFonts w:ascii="Arial" w:hAnsi="Arial" w:cs="Arial"/>
            <w:bCs/>
            <w:sz w:val="24"/>
            <w:szCs w:val="24"/>
          </w:rPr>
          <w:t xml:space="preserve"> </w:t>
        </w:r>
      </w:hyperlink>
      <w:r w:rsidR="009E2C9C" w:rsidRPr="00F60C4B">
        <w:rPr>
          <w:rFonts w:ascii="Arial" w:hAnsi="Arial" w:cs="Arial"/>
          <w:bCs/>
          <w:color w:val="000000"/>
          <w:sz w:val="24"/>
          <w:szCs w:val="24"/>
        </w:rPr>
        <w:t>[Classical Chinese Dictionary]</w:t>
      </w:r>
    </w:p>
    <w:p w14:paraId="05638738" w14:textId="77777777" w:rsidR="00937502" w:rsidRPr="00F60C4B" w:rsidRDefault="00937502" w:rsidP="00AF00DF">
      <w:pPr>
        <w:rPr>
          <w:rFonts w:ascii="Arial" w:hAnsi="Arial" w:cs="Arial"/>
          <w:b/>
          <w:sz w:val="24"/>
          <w:szCs w:val="24"/>
          <w:lang w:eastAsia="zh-CN"/>
        </w:rPr>
      </w:pPr>
    </w:p>
    <w:p w14:paraId="56472AC3" w14:textId="77777777" w:rsidR="00080B43" w:rsidRPr="00F60C4B" w:rsidRDefault="00080B43" w:rsidP="00080B43">
      <w:pPr>
        <w:rPr>
          <w:rFonts w:ascii="Arial" w:hAnsi="Arial" w:cs="Arial"/>
          <w:bCs/>
          <w:sz w:val="24"/>
          <w:szCs w:val="24"/>
        </w:rPr>
      </w:pPr>
      <w:r w:rsidRPr="00F60C4B">
        <w:rPr>
          <w:rFonts w:ascii="Arial" w:hAnsi="Arial" w:cs="Arial"/>
          <w:b/>
          <w:sz w:val="24"/>
          <w:szCs w:val="24"/>
        </w:rPr>
        <w:t xml:space="preserve">Class Participation </w:t>
      </w:r>
      <w:r w:rsidRPr="00F60C4B">
        <w:rPr>
          <w:rFonts w:ascii="Arial" w:hAnsi="Arial" w:cs="Arial"/>
          <w:b/>
          <w:sz w:val="24"/>
          <w:szCs w:val="24"/>
          <w:lang w:eastAsia="zh-CN"/>
        </w:rPr>
        <w:t>参加</w:t>
      </w:r>
      <w:r w:rsidRPr="00F60C4B">
        <w:rPr>
          <w:rFonts w:ascii="Arial" w:hAnsi="Arial" w:cs="Arial"/>
          <w:b/>
          <w:sz w:val="24"/>
          <w:szCs w:val="24"/>
          <w:lang w:eastAsia="zh-CN"/>
        </w:rPr>
        <w:t xml:space="preserve">  </w:t>
      </w:r>
      <w:r w:rsidRPr="00F60C4B">
        <w:rPr>
          <w:rFonts w:ascii="Arial" w:hAnsi="Arial" w:cs="Arial"/>
          <w:b/>
          <w:sz w:val="24"/>
          <w:szCs w:val="24"/>
        </w:rPr>
        <w:t>(</w:t>
      </w:r>
      <w:r w:rsidRPr="00F60C4B">
        <w:rPr>
          <w:rFonts w:ascii="Arial" w:hAnsi="Arial" w:cs="Arial"/>
          <w:b/>
          <w:sz w:val="24"/>
          <w:szCs w:val="24"/>
          <w:lang w:eastAsia="zh-CN"/>
        </w:rPr>
        <w:t>25</w:t>
      </w:r>
      <w:r w:rsidRPr="00F60C4B">
        <w:rPr>
          <w:rFonts w:ascii="Arial" w:hAnsi="Arial" w:cs="Arial"/>
          <w:b/>
          <w:sz w:val="24"/>
          <w:szCs w:val="24"/>
        </w:rPr>
        <w:t>%).</w:t>
      </w:r>
      <w:r w:rsidRPr="00F60C4B">
        <w:rPr>
          <w:rFonts w:ascii="Arial" w:hAnsi="Arial" w:cs="Arial"/>
          <w:sz w:val="24"/>
          <w:szCs w:val="24"/>
        </w:rPr>
        <w:t xml:space="preserve">  </w:t>
      </w:r>
      <w:r w:rsidRPr="00F60C4B">
        <w:rPr>
          <w:rFonts w:ascii="Arial" w:hAnsi="Arial" w:cs="Arial"/>
          <w:bCs/>
          <w:sz w:val="24"/>
          <w:szCs w:val="24"/>
        </w:rPr>
        <w:t>Students are expected to come to class fully prepared to participate in class activities. Daily grades will be determined by students’ level of participation, utilization of the target grammatical items and contributions to class, on 3 levels:</w:t>
      </w:r>
    </w:p>
    <w:p w14:paraId="03405642" w14:textId="77777777" w:rsidR="00080B43" w:rsidRPr="00F60C4B" w:rsidRDefault="00080B43" w:rsidP="00080B43">
      <w:pPr>
        <w:rPr>
          <w:rFonts w:ascii="Arial" w:hAnsi="Arial" w:cs="Arial"/>
          <w:bCs/>
          <w:sz w:val="24"/>
          <w:szCs w:val="24"/>
        </w:rPr>
      </w:pPr>
    </w:p>
    <w:p w14:paraId="5639C62A" w14:textId="77777777" w:rsidR="00080B43" w:rsidRPr="00F60C4B" w:rsidRDefault="00080B43" w:rsidP="00080B43">
      <w:pPr>
        <w:numPr>
          <w:ilvl w:val="0"/>
          <w:numId w:val="37"/>
        </w:numPr>
        <w:rPr>
          <w:rFonts w:ascii="Arial" w:hAnsi="Arial" w:cs="Arial"/>
          <w:bCs/>
          <w:sz w:val="24"/>
          <w:szCs w:val="24"/>
        </w:rPr>
      </w:pPr>
      <w:r w:rsidRPr="00F60C4B">
        <w:rPr>
          <w:rFonts w:ascii="Arial" w:hAnsi="Arial" w:cs="Arial"/>
          <w:bCs/>
          <w:sz w:val="24"/>
          <w:szCs w:val="24"/>
        </w:rPr>
        <w:t>3 – Student is well prepared and fully engaged;</w:t>
      </w:r>
    </w:p>
    <w:p w14:paraId="01742F34" w14:textId="77777777" w:rsidR="00080B43" w:rsidRPr="00F60C4B" w:rsidRDefault="00080B43" w:rsidP="00080B43">
      <w:pPr>
        <w:numPr>
          <w:ilvl w:val="0"/>
          <w:numId w:val="37"/>
        </w:numPr>
        <w:rPr>
          <w:rFonts w:ascii="Arial" w:hAnsi="Arial" w:cs="Arial"/>
          <w:bCs/>
          <w:sz w:val="24"/>
          <w:szCs w:val="24"/>
        </w:rPr>
      </w:pPr>
      <w:r w:rsidRPr="00F60C4B">
        <w:rPr>
          <w:rFonts w:ascii="Arial" w:hAnsi="Arial" w:cs="Arial"/>
          <w:bCs/>
          <w:sz w:val="24"/>
          <w:szCs w:val="24"/>
        </w:rPr>
        <w:t>2 – Student is not fully prepared, not participating to the fullest level possible;</w:t>
      </w:r>
    </w:p>
    <w:p w14:paraId="61437E42" w14:textId="77777777" w:rsidR="00080B43" w:rsidRPr="00F60C4B" w:rsidRDefault="00080B43" w:rsidP="00080B43">
      <w:pPr>
        <w:numPr>
          <w:ilvl w:val="0"/>
          <w:numId w:val="37"/>
        </w:numPr>
        <w:rPr>
          <w:rFonts w:ascii="Arial" w:hAnsi="Arial" w:cs="Arial"/>
          <w:bCs/>
          <w:sz w:val="24"/>
          <w:szCs w:val="24"/>
        </w:rPr>
      </w:pPr>
      <w:r w:rsidRPr="00F60C4B">
        <w:rPr>
          <w:rFonts w:ascii="Arial" w:hAnsi="Arial" w:cs="Arial"/>
          <w:bCs/>
          <w:sz w:val="24"/>
          <w:szCs w:val="24"/>
        </w:rPr>
        <w:t>1 – Student is inattentive and distracted; and</w:t>
      </w:r>
    </w:p>
    <w:p w14:paraId="754F95CC" w14:textId="77777777" w:rsidR="00080B43" w:rsidRPr="00F60C4B" w:rsidRDefault="00080B43" w:rsidP="00080B43">
      <w:pPr>
        <w:numPr>
          <w:ilvl w:val="0"/>
          <w:numId w:val="37"/>
        </w:numPr>
        <w:rPr>
          <w:rFonts w:ascii="Arial" w:hAnsi="Arial" w:cs="Arial"/>
          <w:bCs/>
          <w:sz w:val="24"/>
          <w:szCs w:val="24"/>
        </w:rPr>
      </w:pPr>
      <w:r w:rsidRPr="00F60C4B">
        <w:rPr>
          <w:rFonts w:ascii="Arial" w:hAnsi="Arial" w:cs="Arial"/>
          <w:bCs/>
          <w:sz w:val="24"/>
          <w:szCs w:val="24"/>
        </w:rPr>
        <w:t>0 – Student is absent.</w:t>
      </w:r>
    </w:p>
    <w:p w14:paraId="0932A707" w14:textId="77777777" w:rsidR="00080B43" w:rsidRPr="00F60C4B" w:rsidRDefault="00080B43" w:rsidP="00080B43">
      <w:pPr>
        <w:rPr>
          <w:rFonts w:ascii="Arial" w:hAnsi="Arial" w:cs="Arial"/>
          <w:sz w:val="24"/>
          <w:szCs w:val="24"/>
        </w:rPr>
      </w:pPr>
    </w:p>
    <w:p w14:paraId="773E6B04" w14:textId="77777777" w:rsidR="00080B43" w:rsidRPr="00F60C4B" w:rsidRDefault="00080B43" w:rsidP="00080B43">
      <w:pPr>
        <w:ind w:left="360"/>
        <w:rPr>
          <w:rFonts w:ascii="Arial" w:hAnsi="Arial" w:cs="Arial"/>
          <w:b/>
          <w:sz w:val="24"/>
          <w:szCs w:val="24"/>
        </w:rPr>
      </w:pPr>
      <w:r w:rsidRPr="00F60C4B">
        <w:rPr>
          <w:rFonts w:ascii="Arial" w:hAnsi="Arial" w:cs="Arial"/>
          <w:b/>
          <w:sz w:val="24"/>
          <w:szCs w:val="24"/>
        </w:rPr>
        <w:t xml:space="preserve">How to Prepare for Class. </w:t>
      </w:r>
      <w:r w:rsidRPr="00F60C4B">
        <w:rPr>
          <w:rFonts w:ascii="Arial" w:hAnsi="Arial" w:cs="Arial"/>
          <w:sz w:val="24"/>
          <w:szCs w:val="24"/>
        </w:rPr>
        <w:t xml:space="preserve">You are expected to fully participate in a variety of class activities geared toward language </w:t>
      </w:r>
      <w:r w:rsidRPr="00F60C4B">
        <w:rPr>
          <w:rFonts w:ascii="Arial" w:hAnsi="Arial" w:cs="Arial"/>
          <w:sz w:val="24"/>
          <w:szCs w:val="24"/>
          <w:lang w:eastAsia="zh-CN"/>
        </w:rPr>
        <w:t xml:space="preserve">and cultural </w:t>
      </w:r>
      <w:r w:rsidRPr="00F60C4B">
        <w:rPr>
          <w:rFonts w:ascii="Arial" w:hAnsi="Arial" w:cs="Arial"/>
          <w:sz w:val="24"/>
          <w:szCs w:val="24"/>
        </w:rPr>
        <w:t>acquisition including, but not limited to, pronunciation &amp; grammar drills, text presentation and text comprehension question presentations,</w:t>
      </w:r>
      <w:r w:rsidRPr="00F60C4B">
        <w:rPr>
          <w:rFonts w:ascii="Arial" w:hAnsi="Arial" w:cs="Arial"/>
          <w:b/>
          <w:color w:val="0000FF"/>
          <w:sz w:val="24"/>
          <w:szCs w:val="24"/>
        </w:rPr>
        <w:t xml:space="preserve"> </w:t>
      </w:r>
      <w:r w:rsidRPr="00F60C4B">
        <w:rPr>
          <w:rFonts w:ascii="Arial" w:hAnsi="Arial" w:cs="Arial"/>
          <w:color w:val="0000FF"/>
          <w:sz w:val="24"/>
          <w:szCs w:val="24"/>
        </w:rPr>
        <w:t>and</w:t>
      </w:r>
      <w:r w:rsidRPr="00F60C4B">
        <w:rPr>
          <w:rFonts w:ascii="Arial" w:hAnsi="Arial" w:cs="Arial"/>
          <w:b/>
          <w:color w:val="0000FF"/>
          <w:sz w:val="24"/>
          <w:szCs w:val="24"/>
        </w:rPr>
        <w:t xml:space="preserve"> </w:t>
      </w:r>
      <w:r w:rsidRPr="00F60C4B">
        <w:rPr>
          <w:rFonts w:ascii="Arial" w:hAnsi="Arial" w:cs="Arial"/>
          <w:sz w:val="24"/>
          <w:szCs w:val="24"/>
          <w:lang w:eastAsia="zh-CN"/>
        </w:rPr>
        <w:t xml:space="preserve">brief </w:t>
      </w:r>
      <w:r w:rsidRPr="00F60C4B">
        <w:rPr>
          <w:rFonts w:ascii="Arial" w:hAnsi="Arial" w:cs="Arial"/>
          <w:sz w:val="24"/>
          <w:szCs w:val="24"/>
        </w:rPr>
        <w:t>presentations</w:t>
      </w:r>
      <w:r w:rsidRPr="00F60C4B">
        <w:rPr>
          <w:rFonts w:ascii="Arial" w:hAnsi="Arial" w:cs="Arial"/>
          <w:sz w:val="24"/>
          <w:szCs w:val="24"/>
          <w:lang w:eastAsia="zh-CN"/>
        </w:rPr>
        <w:t>” on selected topics</w:t>
      </w:r>
      <w:r w:rsidRPr="00F60C4B">
        <w:rPr>
          <w:rFonts w:ascii="Arial" w:hAnsi="Arial" w:cs="Arial"/>
          <w:sz w:val="24"/>
          <w:szCs w:val="24"/>
        </w:rPr>
        <w:t xml:space="preserve"> etc.  </w:t>
      </w:r>
      <w:r w:rsidRPr="00F60C4B">
        <w:rPr>
          <w:rFonts w:ascii="Arial" w:hAnsi="Arial" w:cs="Arial"/>
          <w:b/>
          <w:color w:val="FF0000"/>
          <w:sz w:val="24"/>
          <w:szCs w:val="24"/>
        </w:rPr>
        <w:t xml:space="preserve">Daily classroom activities include </w:t>
      </w:r>
      <w:r w:rsidRPr="00F60C4B">
        <w:rPr>
          <w:rFonts w:ascii="Arial" w:hAnsi="Arial" w:cs="Arial"/>
          <w:b/>
          <w:color w:val="FF0000"/>
          <w:sz w:val="24"/>
          <w:szCs w:val="24"/>
          <w:lang w:eastAsia="zh-CN"/>
        </w:rPr>
        <w:t>brief presentation of grammar and text highlights by the instructor, as well as Student Text Presentations and presentation of Research and Discussion Questions. These are evaluated on effort as described in Class Participation above, so please be conscientious. You will prepare in advance for these, and it is suggested for efficiency that you keep track of classmates’ answers as you go along for efficiency of completing homework!</w:t>
      </w:r>
      <w:r w:rsidRPr="00F60C4B">
        <w:rPr>
          <w:rFonts w:ascii="Arial" w:hAnsi="Arial" w:cs="Arial"/>
          <w:b/>
          <w:sz w:val="24"/>
          <w:szCs w:val="24"/>
          <w:lang w:eastAsia="zh-CN"/>
        </w:rPr>
        <w:t xml:space="preserve"> </w:t>
      </w:r>
      <w:r w:rsidRPr="00F60C4B">
        <w:rPr>
          <w:rFonts w:ascii="Arial" w:hAnsi="Arial" w:cs="Arial"/>
          <w:sz w:val="24"/>
          <w:szCs w:val="24"/>
        </w:rPr>
        <w:t>You are expected to fully prepare the typical daily lesson by doing the following:</w:t>
      </w:r>
      <w:r w:rsidRPr="00F60C4B">
        <w:rPr>
          <w:rFonts w:ascii="Arial" w:hAnsi="Arial" w:cs="Arial"/>
          <w:b/>
          <w:sz w:val="24"/>
          <w:szCs w:val="24"/>
        </w:rPr>
        <w:t xml:space="preserve">  </w:t>
      </w:r>
    </w:p>
    <w:p w14:paraId="309C707D" w14:textId="77777777" w:rsidR="00080B43" w:rsidRPr="00F60C4B" w:rsidRDefault="00080B43" w:rsidP="00AF00DF">
      <w:pPr>
        <w:rPr>
          <w:rFonts w:ascii="Arial" w:hAnsi="Arial" w:cs="Arial"/>
          <w:b/>
          <w:sz w:val="24"/>
          <w:szCs w:val="24"/>
        </w:rPr>
      </w:pPr>
    </w:p>
    <w:p w14:paraId="7C9444F2" w14:textId="77777777" w:rsidR="00080B43" w:rsidRPr="00F60C4B" w:rsidRDefault="00080B43" w:rsidP="00080B43">
      <w:pPr>
        <w:pStyle w:val="ListParagraph"/>
        <w:numPr>
          <w:ilvl w:val="0"/>
          <w:numId w:val="33"/>
        </w:numPr>
        <w:rPr>
          <w:rFonts w:ascii="Arial" w:hAnsi="Arial" w:cs="Arial"/>
          <w:b/>
          <w:color w:val="0000FF"/>
          <w:sz w:val="24"/>
          <w:szCs w:val="24"/>
        </w:rPr>
      </w:pPr>
      <w:r w:rsidRPr="00F60C4B">
        <w:rPr>
          <w:rFonts w:ascii="Arial" w:hAnsi="Arial" w:cs="Arial"/>
          <w:b/>
          <w:color w:val="0000FF"/>
          <w:sz w:val="24"/>
          <w:szCs w:val="24"/>
        </w:rPr>
        <w:t>read English translation of text</w:t>
      </w:r>
    </w:p>
    <w:p w14:paraId="5F25FA70" w14:textId="77777777" w:rsidR="00080B43" w:rsidRPr="00F60C4B" w:rsidRDefault="00080B43" w:rsidP="00080B43">
      <w:pPr>
        <w:pStyle w:val="ListParagraph"/>
        <w:numPr>
          <w:ilvl w:val="0"/>
          <w:numId w:val="33"/>
        </w:numPr>
        <w:rPr>
          <w:rFonts w:ascii="Arial" w:hAnsi="Arial" w:cs="Arial"/>
          <w:b/>
          <w:color w:val="0000FF"/>
          <w:sz w:val="24"/>
          <w:szCs w:val="24"/>
        </w:rPr>
      </w:pPr>
      <w:r w:rsidRPr="00F60C4B">
        <w:rPr>
          <w:rFonts w:ascii="Arial" w:hAnsi="Arial" w:cs="Arial"/>
          <w:b/>
          <w:color w:val="0000FF"/>
          <w:sz w:val="24"/>
          <w:szCs w:val="24"/>
        </w:rPr>
        <w:t xml:space="preserve">watch short video on the text </w:t>
      </w:r>
    </w:p>
    <w:p w14:paraId="4F0584B6" w14:textId="77777777" w:rsidR="00080B43" w:rsidRPr="00F60C4B" w:rsidRDefault="00080B43" w:rsidP="00080B43">
      <w:pPr>
        <w:pStyle w:val="ListParagraph"/>
        <w:numPr>
          <w:ilvl w:val="0"/>
          <w:numId w:val="33"/>
        </w:numPr>
        <w:rPr>
          <w:rFonts w:ascii="Arial" w:hAnsi="Arial" w:cs="Arial"/>
          <w:b/>
          <w:color w:val="0000FF"/>
          <w:sz w:val="24"/>
          <w:szCs w:val="24"/>
        </w:rPr>
      </w:pPr>
      <w:r w:rsidRPr="00F60C4B">
        <w:rPr>
          <w:rFonts w:ascii="Arial" w:hAnsi="Arial" w:cs="Arial"/>
          <w:b/>
          <w:color w:val="0000FF"/>
          <w:sz w:val="24"/>
          <w:szCs w:val="24"/>
        </w:rPr>
        <w:t xml:space="preserve">prepare your text presentation </w:t>
      </w:r>
    </w:p>
    <w:p w14:paraId="21C114C8" w14:textId="77777777" w:rsidR="00080B43" w:rsidRPr="00F60C4B" w:rsidRDefault="00080B43" w:rsidP="00080B43">
      <w:pPr>
        <w:pStyle w:val="ListParagraph"/>
        <w:numPr>
          <w:ilvl w:val="0"/>
          <w:numId w:val="33"/>
        </w:numPr>
        <w:rPr>
          <w:rFonts w:ascii="Arial" w:hAnsi="Arial" w:cs="Arial"/>
          <w:b/>
          <w:color w:val="0000FF"/>
          <w:sz w:val="24"/>
          <w:szCs w:val="24"/>
        </w:rPr>
      </w:pPr>
      <w:r w:rsidRPr="00F60C4B">
        <w:rPr>
          <w:rFonts w:ascii="Arial" w:hAnsi="Arial" w:cs="Arial"/>
          <w:b/>
          <w:color w:val="0000FF"/>
          <w:sz w:val="24"/>
          <w:szCs w:val="24"/>
        </w:rPr>
        <w:t xml:space="preserve">prepare for discussion </w:t>
      </w:r>
    </w:p>
    <w:p w14:paraId="07470E42" w14:textId="77777777" w:rsidR="00080B43" w:rsidRPr="00F60C4B" w:rsidRDefault="00080B43" w:rsidP="00080B43">
      <w:pPr>
        <w:pStyle w:val="ListParagraph"/>
        <w:numPr>
          <w:ilvl w:val="0"/>
          <w:numId w:val="33"/>
        </w:numPr>
        <w:rPr>
          <w:rFonts w:ascii="Arial" w:hAnsi="Arial" w:cs="Arial"/>
          <w:sz w:val="24"/>
          <w:szCs w:val="24"/>
        </w:rPr>
      </w:pPr>
      <w:r w:rsidRPr="00F60C4B">
        <w:rPr>
          <w:rFonts w:ascii="Arial" w:hAnsi="Arial" w:cs="Arial"/>
          <w:sz w:val="24"/>
          <w:szCs w:val="24"/>
        </w:rPr>
        <w:t>practice writing the new vocabulary after filling out a printing out the vocab homework sheets</w:t>
      </w:r>
    </w:p>
    <w:p w14:paraId="4BFAA609" w14:textId="77777777" w:rsidR="00080B43" w:rsidRPr="00F60C4B" w:rsidRDefault="00080B43" w:rsidP="00080B43">
      <w:pPr>
        <w:tabs>
          <w:tab w:val="left" w:pos="360"/>
          <w:tab w:val="left" w:pos="1980"/>
        </w:tabs>
        <w:rPr>
          <w:rFonts w:ascii="Arial" w:hAnsi="Arial" w:cs="Arial"/>
          <w:sz w:val="24"/>
          <w:szCs w:val="24"/>
        </w:rPr>
      </w:pPr>
    </w:p>
    <w:p w14:paraId="69C0799D" w14:textId="77777777" w:rsidR="00080B43" w:rsidRPr="00F60C4B" w:rsidRDefault="00080B43" w:rsidP="00080B43">
      <w:pPr>
        <w:tabs>
          <w:tab w:val="left" w:pos="360"/>
          <w:tab w:val="left" w:pos="1980"/>
        </w:tabs>
        <w:ind w:left="360"/>
        <w:rPr>
          <w:rFonts w:ascii="Arial" w:hAnsi="Arial" w:cs="Arial"/>
          <w:sz w:val="24"/>
          <w:szCs w:val="24"/>
        </w:rPr>
      </w:pPr>
      <w:r w:rsidRPr="00F60C4B">
        <w:rPr>
          <w:rFonts w:ascii="Arial" w:hAnsi="Arial" w:cs="Arial"/>
          <w:sz w:val="24"/>
          <w:szCs w:val="24"/>
        </w:rPr>
        <w:t xml:space="preserve">Students are </w:t>
      </w:r>
      <w:r w:rsidRPr="00F60C4B">
        <w:rPr>
          <w:rFonts w:ascii="Arial" w:hAnsi="Arial" w:cs="Arial"/>
          <w:sz w:val="24"/>
          <w:szCs w:val="24"/>
          <w:lang w:eastAsia="zh-CN"/>
        </w:rPr>
        <w:t>encouraged</w:t>
      </w:r>
      <w:r w:rsidRPr="00F60C4B">
        <w:rPr>
          <w:rFonts w:ascii="Arial" w:hAnsi="Arial" w:cs="Arial"/>
          <w:sz w:val="24"/>
          <w:szCs w:val="24"/>
        </w:rPr>
        <w:t xml:space="preserve"> to bring laptops and phones (for Pleco</w:t>
      </w:r>
      <w:r w:rsidRPr="00F60C4B">
        <w:rPr>
          <w:rFonts w:ascii="Arial" w:hAnsi="Arial" w:cs="Arial"/>
          <w:sz w:val="24"/>
          <w:szCs w:val="24"/>
          <w:lang w:eastAsia="zh-CN"/>
        </w:rPr>
        <w:t xml:space="preserve"> </w:t>
      </w:r>
      <w:r w:rsidRPr="00F60C4B">
        <w:rPr>
          <w:rFonts w:ascii="Arial" w:hAnsi="Arial" w:cs="Arial"/>
          <w:sz w:val="24"/>
          <w:szCs w:val="24"/>
          <w:lang w:eastAsia="zh-CN"/>
        </w:rPr>
        <w:t>普利科</w:t>
      </w:r>
      <w:r w:rsidRPr="00F60C4B">
        <w:rPr>
          <w:rFonts w:ascii="Arial" w:hAnsi="Arial" w:cs="Arial"/>
          <w:sz w:val="24"/>
          <w:szCs w:val="24"/>
        </w:rPr>
        <w:t xml:space="preserve">) to use in class </w:t>
      </w:r>
      <w:r w:rsidRPr="00F60C4B">
        <w:rPr>
          <w:rFonts w:ascii="Arial" w:hAnsi="Arial" w:cs="Arial"/>
          <w:sz w:val="24"/>
          <w:szCs w:val="24"/>
          <w:lang w:eastAsia="zh-CN"/>
        </w:rPr>
        <w:t>and</w:t>
      </w:r>
      <w:r w:rsidRPr="00F60C4B">
        <w:rPr>
          <w:rFonts w:ascii="Arial" w:hAnsi="Arial" w:cs="Arial"/>
          <w:sz w:val="24"/>
          <w:szCs w:val="24"/>
        </w:rPr>
        <w:t xml:space="preserve"> to further class activities by providing real time resources through our </w:t>
      </w:r>
      <w:r w:rsidRPr="00F60C4B">
        <w:rPr>
          <w:rFonts w:ascii="Arial" w:hAnsi="Arial" w:cs="Arial"/>
          <w:sz w:val="24"/>
          <w:szCs w:val="24"/>
          <w:lang w:eastAsia="zh-CN"/>
        </w:rPr>
        <w:t>g</w:t>
      </w:r>
      <w:r w:rsidRPr="00F60C4B">
        <w:rPr>
          <w:rFonts w:ascii="Arial" w:hAnsi="Arial" w:cs="Arial"/>
          <w:sz w:val="24"/>
          <w:szCs w:val="24"/>
        </w:rPr>
        <w:t xml:space="preserve">oogle.doc Class Notes Page. </w:t>
      </w:r>
      <w:r w:rsidRPr="00F60C4B">
        <w:rPr>
          <w:rFonts w:ascii="Arial" w:hAnsi="Arial" w:cs="Arial"/>
          <w:i/>
          <w:sz w:val="24"/>
          <w:szCs w:val="24"/>
        </w:rPr>
        <w:t>(Note: using laptops for non-assignment related activities is strictly prohibited will result in the failure to earn that day’s class participation grade, and continued such use will result in further sanctions as an honor code violation)</w:t>
      </w:r>
      <w:r w:rsidRPr="00F60C4B">
        <w:rPr>
          <w:rFonts w:ascii="Arial" w:hAnsi="Arial" w:cs="Arial"/>
          <w:sz w:val="24"/>
          <w:szCs w:val="24"/>
        </w:rPr>
        <w:t xml:space="preserve">. Late arrival will result in pro-rated deduction of daily participation points, as will lack of participation. Final exam day attendance/participation is mandatory. </w:t>
      </w:r>
    </w:p>
    <w:p w14:paraId="18066DC7" w14:textId="77777777" w:rsidR="008D70A0" w:rsidRPr="00F60C4B" w:rsidRDefault="008D70A0" w:rsidP="00AF00DF">
      <w:pPr>
        <w:rPr>
          <w:rFonts w:ascii="Arial" w:hAnsi="Arial" w:cs="Arial"/>
          <w:sz w:val="24"/>
          <w:szCs w:val="24"/>
        </w:rPr>
      </w:pPr>
    </w:p>
    <w:p w14:paraId="49AE3ACB" w14:textId="77777777" w:rsidR="00317A89" w:rsidRPr="00F60C4B" w:rsidRDefault="00015B4F" w:rsidP="00AF00DF">
      <w:pPr>
        <w:rPr>
          <w:rFonts w:ascii="Arial" w:hAnsi="Arial" w:cs="Arial"/>
          <w:sz w:val="24"/>
          <w:szCs w:val="24"/>
        </w:rPr>
      </w:pPr>
      <w:r w:rsidRPr="00F60C4B">
        <w:rPr>
          <w:rFonts w:ascii="Arial" w:hAnsi="Arial" w:cs="Arial"/>
          <w:b/>
          <w:sz w:val="24"/>
          <w:szCs w:val="24"/>
          <w:lang w:eastAsia="zh-CN"/>
        </w:rPr>
        <w:t xml:space="preserve">Vocabulary Homework </w:t>
      </w:r>
      <w:r w:rsidR="00D01DB6" w:rsidRPr="00F60C4B">
        <w:rPr>
          <w:rFonts w:ascii="Arial" w:hAnsi="Arial" w:cs="Arial"/>
          <w:b/>
          <w:sz w:val="24"/>
          <w:szCs w:val="24"/>
        </w:rPr>
        <w:t xml:space="preserve"> </w:t>
      </w:r>
      <w:r w:rsidR="006F6693" w:rsidRPr="00F60C4B">
        <w:rPr>
          <w:rFonts w:ascii="Arial" w:hAnsi="Arial" w:cs="Arial"/>
          <w:b/>
          <w:sz w:val="24"/>
          <w:szCs w:val="24"/>
        </w:rPr>
        <w:t>(15</w:t>
      </w:r>
      <w:r w:rsidR="00D01DB6" w:rsidRPr="00F60C4B">
        <w:rPr>
          <w:rFonts w:ascii="Arial" w:hAnsi="Arial" w:cs="Arial"/>
          <w:b/>
          <w:sz w:val="24"/>
          <w:szCs w:val="24"/>
        </w:rPr>
        <w:t>%)</w:t>
      </w:r>
      <w:r w:rsidR="00056F88" w:rsidRPr="00F60C4B">
        <w:rPr>
          <w:rFonts w:ascii="Arial" w:hAnsi="Arial" w:cs="Arial"/>
          <w:b/>
          <w:sz w:val="24"/>
          <w:szCs w:val="24"/>
        </w:rPr>
        <w:t>.</w:t>
      </w:r>
      <w:r w:rsidR="00056F88" w:rsidRPr="00F60C4B">
        <w:rPr>
          <w:rFonts w:ascii="Arial" w:hAnsi="Arial" w:cs="Arial"/>
          <w:sz w:val="24"/>
          <w:szCs w:val="24"/>
        </w:rPr>
        <w:t xml:space="preserve">  </w:t>
      </w:r>
      <w:r w:rsidR="00E92534" w:rsidRPr="00F60C4B">
        <w:rPr>
          <w:rFonts w:ascii="Arial" w:hAnsi="Arial" w:cs="Arial"/>
          <w:sz w:val="24"/>
          <w:szCs w:val="24"/>
        </w:rPr>
        <w:t xml:space="preserve">Use the online courseware form. </w:t>
      </w:r>
      <w:r w:rsidR="00163B12" w:rsidRPr="00F60C4B">
        <w:rPr>
          <w:rFonts w:ascii="Arial" w:hAnsi="Arial" w:cs="Arial"/>
          <w:sz w:val="24"/>
          <w:szCs w:val="24"/>
        </w:rPr>
        <w:t>You</w:t>
      </w:r>
      <w:r w:rsidR="00056F88" w:rsidRPr="00F60C4B">
        <w:rPr>
          <w:rFonts w:ascii="Arial" w:hAnsi="Arial" w:cs="Arial"/>
          <w:sz w:val="24"/>
          <w:szCs w:val="24"/>
        </w:rPr>
        <w:t xml:space="preserve"> </w:t>
      </w:r>
      <w:r w:rsidR="00C2320D" w:rsidRPr="00F60C4B">
        <w:rPr>
          <w:rFonts w:ascii="Arial" w:hAnsi="Arial" w:cs="Arial"/>
          <w:sz w:val="24"/>
          <w:szCs w:val="24"/>
          <w:lang w:eastAsia="zh-CN"/>
        </w:rPr>
        <w:t xml:space="preserve">will </w:t>
      </w:r>
      <w:r w:rsidRPr="00F60C4B">
        <w:rPr>
          <w:rFonts w:ascii="Arial" w:hAnsi="Arial" w:cs="Arial"/>
          <w:sz w:val="24"/>
          <w:szCs w:val="24"/>
          <w:lang w:eastAsia="zh-CN"/>
        </w:rPr>
        <w:t xml:space="preserve">copy key vocabulary 3 times each, and also </w:t>
      </w:r>
      <w:r w:rsidR="00C2320D" w:rsidRPr="00F60C4B">
        <w:rPr>
          <w:rFonts w:ascii="Arial" w:hAnsi="Arial" w:cs="Arial"/>
          <w:sz w:val="24"/>
          <w:szCs w:val="24"/>
          <w:lang w:eastAsia="zh-CN"/>
        </w:rPr>
        <w:t xml:space="preserve">choose </w:t>
      </w:r>
      <w:r w:rsidRPr="00F60C4B">
        <w:rPr>
          <w:rFonts w:ascii="Arial" w:hAnsi="Arial" w:cs="Arial"/>
          <w:sz w:val="24"/>
          <w:szCs w:val="24"/>
          <w:lang w:eastAsia="zh-CN"/>
        </w:rPr>
        <w:t>15</w:t>
      </w:r>
      <w:r w:rsidR="00C2320D" w:rsidRPr="00F60C4B">
        <w:rPr>
          <w:rFonts w:ascii="Arial" w:hAnsi="Arial" w:cs="Arial"/>
          <w:sz w:val="24"/>
          <w:szCs w:val="24"/>
          <w:lang w:eastAsia="zh-CN"/>
        </w:rPr>
        <w:t xml:space="preserve"> new</w:t>
      </w:r>
      <w:r w:rsidR="00056F88" w:rsidRPr="00F60C4B">
        <w:rPr>
          <w:rFonts w:ascii="Arial" w:hAnsi="Arial" w:cs="Arial"/>
          <w:sz w:val="24"/>
          <w:szCs w:val="24"/>
        </w:rPr>
        <w:t xml:space="preserve"> vocabulary for each </w:t>
      </w:r>
      <w:r w:rsidR="001B2ACE" w:rsidRPr="00F60C4B">
        <w:rPr>
          <w:rFonts w:ascii="Arial" w:hAnsi="Arial" w:cs="Arial"/>
          <w:sz w:val="24"/>
          <w:szCs w:val="24"/>
          <w:lang w:eastAsia="zh-CN"/>
        </w:rPr>
        <w:t>segment</w:t>
      </w:r>
      <w:r w:rsidR="00056F88" w:rsidRPr="00F60C4B">
        <w:rPr>
          <w:rFonts w:ascii="Arial" w:hAnsi="Arial" w:cs="Arial"/>
          <w:sz w:val="24"/>
          <w:szCs w:val="24"/>
        </w:rPr>
        <w:t xml:space="preserve"> </w:t>
      </w:r>
      <w:r w:rsidR="00C2320D" w:rsidRPr="00F60C4B">
        <w:rPr>
          <w:rFonts w:ascii="Arial" w:hAnsi="Arial" w:cs="Arial"/>
          <w:sz w:val="24"/>
          <w:szCs w:val="24"/>
          <w:lang w:eastAsia="zh-CN"/>
        </w:rPr>
        <w:t>to</w:t>
      </w:r>
      <w:r w:rsidR="00056F88" w:rsidRPr="00F60C4B">
        <w:rPr>
          <w:rFonts w:ascii="Arial" w:hAnsi="Arial" w:cs="Arial"/>
          <w:sz w:val="24"/>
          <w:szCs w:val="24"/>
        </w:rPr>
        <w:t xml:space="preserve"> be copied </w:t>
      </w:r>
      <w:r w:rsidRPr="00F60C4B">
        <w:rPr>
          <w:rFonts w:ascii="Arial" w:hAnsi="Arial" w:cs="Arial"/>
          <w:sz w:val="24"/>
          <w:szCs w:val="24"/>
        </w:rPr>
        <w:t>3</w:t>
      </w:r>
      <w:r w:rsidR="00056F88" w:rsidRPr="00F60C4B">
        <w:rPr>
          <w:rFonts w:ascii="Arial" w:hAnsi="Arial" w:cs="Arial"/>
          <w:sz w:val="24"/>
          <w:szCs w:val="24"/>
        </w:rPr>
        <w:t xml:space="preserve"> times</w:t>
      </w:r>
      <w:r w:rsidRPr="00F60C4B">
        <w:rPr>
          <w:rFonts w:ascii="Arial" w:hAnsi="Arial" w:cs="Arial"/>
          <w:sz w:val="24"/>
          <w:szCs w:val="24"/>
        </w:rPr>
        <w:t xml:space="preserve"> each using the form in </w:t>
      </w:r>
      <w:r w:rsidR="0012035A" w:rsidRPr="00F60C4B">
        <w:rPr>
          <w:rFonts w:ascii="Arial" w:hAnsi="Arial" w:cs="Arial"/>
          <w:sz w:val="24"/>
          <w:szCs w:val="24"/>
        </w:rPr>
        <w:t>courseware</w:t>
      </w:r>
      <w:r w:rsidR="008107DB" w:rsidRPr="00F60C4B">
        <w:rPr>
          <w:rFonts w:ascii="Arial" w:hAnsi="Arial" w:cs="Arial"/>
          <w:sz w:val="24"/>
          <w:szCs w:val="24"/>
        </w:rPr>
        <w:t xml:space="preserve">. </w:t>
      </w:r>
      <w:r w:rsidR="00056F88" w:rsidRPr="00F60C4B">
        <w:rPr>
          <w:rFonts w:ascii="Arial" w:hAnsi="Arial" w:cs="Arial"/>
          <w:sz w:val="24"/>
          <w:szCs w:val="24"/>
        </w:rPr>
        <w:t>You may choose to use simpli</w:t>
      </w:r>
      <w:r w:rsidR="008107DB" w:rsidRPr="00F60C4B">
        <w:rPr>
          <w:rFonts w:ascii="Arial" w:hAnsi="Arial" w:cs="Arial"/>
          <w:sz w:val="24"/>
          <w:szCs w:val="24"/>
        </w:rPr>
        <w:t>fied or traditional characters.</w:t>
      </w:r>
      <w:r w:rsidRPr="00F60C4B">
        <w:rPr>
          <w:rFonts w:ascii="Arial" w:hAnsi="Arial" w:cs="Arial"/>
          <w:sz w:val="24"/>
          <w:szCs w:val="24"/>
        </w:rPr>
        <w:t xml:space="preserve"> </w:t>
      </w:r>
    </w:p>
    <w:p w14:paraId="3C124CDF" w14:textId="77777777" w:rsidR="00952074" w:rsidRPr="00F60C4B" w:rsidRDefault="00952074" w:rsidP="00AF00DF">
      <w:pPr>
        <w:rPr>
          <w:rFonts w:ascii="Arial" w:hAnsi="Arial" w:cs="Arial"/>
          <w:b/>
          <w:sz w:val="24"/>
          <w:szCs w:val="24"/>
        </w:rPr>
      </w:pPr>
    </w:p>
    <w:p w14:paraId="251BD9A9" w14:textId="77777777" w:rsidR="00015B4F" w:rsidRPr="00F60C4B" w:rsidRDefault="003D1277" w:rsidP="003D1277">
      <w:pPr>
        <w:rPr>
          <w:rFonts w:ascii="Arial" w:hAnsi="Arial" w:cs="Arial"/>
          <w:sz w:val="24"/>
          <w:szCs w:val="24"/>
          <w:lang w:eastAsia="zh-CN"/>
        </w:rPr>
      </w:pPr>
      <w:r w:rsidRPr="00F60C4B">
        <w:rPr>
          <w:rFonts w:ascii="Arial" w:hAnsi="Arial" w:cs="Arial"/>
          <w:b/>
          <w:sz w:val="24"/>
          <w:szCs w:val="24"/>
          <w:lang w:eastAsia="zh-CN"/>
        </w:rPr>
        <w:t>Questions</w:t>
      </w:r>
      <w:r w:rsidR="00015B4F" w:rsidRPr="00F60C4B">
        <w:rPr>
          <w:rFonts w:ascii="Arial" w:hAnsi="Arial" w:cs="Arial"/>
          <w:b/>
          <w:sz w:val="24"/>
          <w:szCs w:val="24"/>
          <w:lang w:eastAsia="zh-CN"/>
        </w:rPr>
        <w:t xml:space="preserve"> </w:t>
      </w:r>
      <w:r w:rsidR="00936C15" w:rsidRPr="00F60C4B">
        <w:rPr>
          <w:rFonts w:ascii="Arial" w:hAnsi="Arial" w:cs="Arial"/>
          <w:b/>
          <w:sz w:val="24"/>
          <w:szCs w:val="24"/>
          <w:lang w:eastAsia="zh-CN"/>
        </w:rPr>
        <w:t>Homework</w:t>
      </w:r>
      <w:r w:rsidR="00F26C4E" w:rsidRPr="00F60C4B">
        <w:rPr>
          <w:rFonts w:ascii="Arial" w:hAnsi="Arial" w:cs="Arial"/>
          <w:b/>
          <w:sz w:val="24"/>
          <w:szCs w:val="24"/>
          <w:lang w:eastAsia="zh-CN"/>
        </w:rPr>
        <w:t>功课</w:t>
      </w:r>
      <w:r w:rsidR="008C2E8A" w:rsidRPr="00F60C4B">
        <w:rPr>
          <w:rFonts w:ascii="Arial" w:hAnsi="Arial" w:cs="Arial"/>
          <w:b/>
          <w:sz w:val="24"/>
          <w:szCs w:val="24"/>
          <w:lang w:eastAsia="zh-CN"/>
        </w:rPr>
        <w:t xml:space="preserve"> </w:t>
      </w:r>
      <w:r w:rsidR="00F26C4E" w:rsidRPr="00F60C4B">
        <w:rPr>
          <w:rFonts w:ascii="Arial" w:hAnsi="Arial" w:cs="Arial"/>
          <w:b/>
          <w:sz w:val="24"/>
          <w:szCs w:val="24"/>
          <w:lang w:eastAsia="zh-CN"/>
        </w:rPr>
        <w:t xml:space="preserve"> </w:t>
      </w:r>
      <w:r w:rsidR="00CA41D0" w:rsidRPr="00F60C4B">
        <w:rPr>
          <w:rFonts w:ascii="Arial" w:hAnsi="Arial" w:cs="Arial"/>
          <w:b/>
          <w:sz w:val="24"/>
          <w:szCs w:val="24"/>
          <w:lang w:eastAsia="zh-CN"/>
        </w:rPr>
        <w:t>(</w:t>
      </w:r>
      <w:r w:rsidRPr="00F60C4B">
        <w:rPr>
          <w:rFonts w:ascii="Arial" w:hAnsi="Arial" w:cs="Arial"/>
          <w:b/>
          <w:sz w:val="24"/>
          <w:szCs w:val="24"/>
          <w:lang w:eastAsia="zh-CN"/>
        </w:rPr>
        <w:t>15</w:t>
      </w:r>
      <w:r w:rsidR="00CA41D0" w:rsidRPr="00F60C4B">
        <w:rPr>
          <w:rFonts w:ascii="Arial" w:hAnsi="Arial" w:cs="Arial"/>
          <w:b/>
          <w:sz w:val="24"/>
          <w:szCs w:val="24"/>
          <w:lang w:eastAsia="zh-CN"/>
        </w:rPr>
        <w:t>%)</w:t>
      </w:r>
      <w:r w:rsidR="00CA41D0" w:rsidRPr="00F60C4B">
        <w:rPr>
          <w:rFonts w:ascii="Arial" w:hAnsi="Arial" w:cs="Arial"/>
          <w:sz w:val="24"/>
          <w:szCs w:val="24"/>
          <w:lang w:eastAsia="zh-CN"/>
        </w:rPr>
        <w:t xml:space="preserve">. </w:t>
      </w:r>
      <w:r w:rsidR="00E92534" w:rsidRPr="00F60C4B">
        <w:rPr>
          <w:rFonts w:ascii="Arial" w:hAnsi="Arial" w:cs="Arial"/>
          <w:sz w:val="24"/>
          <w:szCs w:val="24"/>
        </w:rPr>
        <w:t xml:space="preserve">Use the online courseware form. </w:t>
      </w:r>
      <w:r w:rsidRPr="00F60C4B">
        <w:rPr>
          <w:rFonts w:ascii="Arial" w:hAnsi="Arial" w:cs="Arial"/>
          <w:sz w:val="24"/>
          <w:szCs w:val="24"/>
          <w:lang w:eastAsia="zh-CN"/>
        </w:rPr>
        <w:t>This</w:t>
      </w:r>
      <w:r w:rsidR="00D51EDE" w:rsidRPr="00F60C4B">
        <w:rPr>
          <w:rFonts w:ascii="Arial" w:hAnsi="Arial" w:cs="Arial"/>
          <w:sz w:val="24"/>
          <w:szCs w:val="24"/>
          <w:lang w:eastAsia="zh-CN"/>
        </w:rPr>
        <w:t xml:space="preserve"> is due the first day of the following section.</w:t>
      </w:r>
      <w:r w:rsidR="00DE4639" w:rsidRPr="00F60C4B">
        <w:rPr>
          <w:rFonts w:ascii="Arial" w:hAnsi="Arial" w:cs="Arial"/>
          <w:sz w:val="24"/>
          <w:szCs w:val="24"/>
          <w:lang w:eastAsia="zh-CN"/>
        </w:rPr>
        <w:t xml:space="preserve"> Includes homework from the first week. </w:t>
      </w:r>
    </w:p>
    <w:p w14:paraId="3879E949" w14:textId="77777777" w:rsidR="00CA41D0" w:rsidRPr="00F60C4B" w:rsidRDefault="00CA41D0" w:rsidP="00AF00DF">
      <w:pPr>
        <w:rPr>
          <w:rFonts w:ascii="Arial" w:hAnsi="Arial" w:cs="Arial"/>
          <w:b/>
          <w:sz w:val="24"/>
          <w:szCs w:val="24"/>
          <w:lang w:eastAsia="zh-CN"/>
        </w:rPr>
      </w:pPr>
    </w:p>
    <w:p w14:paraId="37F75489" w14:textId="77777777" w:rsidR="00372FF7" w:rsidRPr="00F60C4B" w:rsidRDefault="000D339E" w:rsidP="00E92534">
      <w:pPr>
        <w:rPr>
          <w:rFonts w:ascii="Arial" w:hAnsi="Arial" w:cs="Arial"/>
          <w:sz w:val="24"/>
          <w:szCs w:val="24"/>
        </w:rPr>
      </w:pPr>
      <w:r w:rsidRPr="00F60C4B">
        <w:rPr>
          <w:rFonts w:ascii="Arial" w:hAnsi="Arial" w:cs="Arial"/>
          <w:b/>
          <w:sz w:val="24"/>
          <w:szCs w:val="24"/>
          <w:lang w:eastAsia="zh-CN"/>
        </w:rPr>
        <w:t>Translation</w:t>
      </w:r>
      <w:r w:rsidR="00614486" w:rsidRPr="00F60C4B">
        <w:rPr>
          <w:rFonts w:ascii="Arial" w:hAnsi="Arial" w:cs="Arial"/>
          <w:b/>
          <w:sz w:val="24"/>
          <w:szCs w:val="24"/>
          <w:lang w:eastAsia="zh-CN"/>
        </w:rPr>
        <w:t xml:space="preserve"> Homework</w:t>
      </w:r>
      <w:r w:rsidR="009227F5" w:rsidRPr="00F60C4B">
        <w:rPr>
          <w:rFonts w:ascii="Arial" w:hAnsi="Arial" w:cs="Arial"/>
          <w:b/>
          <w:sz w:val="24"/>
          <w:szCs w:val="24"/>
          <w:lang w:eastAsia="zh-CN"/>
        </w:rPr>
        <w:t>翻译功课</w:t>
      </w:r>
      <w:r w:rsidR="009227F5" w:rsidRPr="00F60C4B">
        <w:rPr>
          <w:rFonts w:ascii="Arial" w:hAnsi="Arial" w:cs="Arial"/>
          <w:b/>
          <w:sz w:val="24"/>
          <w:szCs w:val="24"/>
          <w:lang w:eastAsia="zh-CN"/>
        </w:rPr>
        <w:t xml:space="preserve">  </w:t>
      </w:r>
      <w:r w:rsidR="00372FF7" w:rsidRPr="00F60C4B">
        <w:rPr>
          <w:rFonts w:ascii="Arial" w:hAnsi="Arial" w:cs="Arial"/>
          <w:b/>
          <w:sz w:val="24"/>
          <w:szCs w:val="24"/>
        </w:rPr>
        <w:t>(</w:t>
      </w:r>
      <w:r w:rsidR="00AB680B" w:rsidRPr="00F60C4B">
        <w:rPr>
          <w:rFonts w:ascii="Arial" w:hAnsi="Arial" w:cs="Arial"/>
          <w:b/>
          <w:sz w:val="24"/>
          <w:szCs w:val="24"/>
          <w:lang w:eastAsia="zh-CN"/>
        </w:rPr>
        <w:t>2</w:t>
      </w:r>
      <w:r w:rsidR="003D1277" w:rsidRPr="00F60C4B">
        <w:rPr>
          <w:rFonts w:ascii="Arial" w:hAnsi="Arial" w:cs="Arial"/>
          <w:b/>
          <w:sz w:val="24"/>
          <w:szCs w:val="24"/>
          <w:lang w:eastAsia="zh-CN"/>
        </w:rPr>
        <w:t>5</w:t>
      </w:r>
      <w:r w:rsidR="00BB6FBA" w:rsidRPr="00F60C4B">
        <w:rPr>
          <w:rFonts w:ascii="Arial" w:hAnsi="Arial" w:cs="Arial"/>
          <w:b/>
          <w:sz w:val="24"/>
          <w:szCs w:val="24"/>
        </w:rPr>
        <w:t xml:space="preserve">%). </w:t>
      </w:r>
      <w:r w:rsidR="00D43FA3" w:rsidRPr="00F60C4B">
        <w:rPr>
          <w:rFonts w:ascii="Arial" w:hAnsi="Arial" w:cs="Arial"/>
          <w:sz w:val="24"/>
          <w:szCs w:val="24"/>
        </w:rPr>
        <w:t xml:space="preserve"> </w:t>
      </w:r>
      <w:r w:rsidR="00E92534" w:rsidRPr="00F60C4B">
        <w:rPr>
          <w:rFonts w:ascii="Arial" w:hAnsi="Arial" w:cs="Arial"/>
          <w:sz w:val="24"/>
          <w:szCs w:val="24"/>
        </w:rPr>
        <w:t xml:space="preserve">Use the online courseware form. </w:t>
      </w:r>
      <w:r w:rsidR="003D1277" w:rsidRPr="00F60C4B">
        <w:rPr>
          <w:rFonts w:ascii="Arial" w:hAnsi="Arial" w:cs="Arial"/>
          <w:sz w:val="24"/>
          <w:szCs w:val="24"/>
          <w:lang w:eastAsia="zh-CN"/>
        </w:rPr>
        <w:t xml:space="preserve">This is due the first day of the following section. </w:t>
      </w:r>
      <w:r w:rsidR="00D43FA3" w:rsidRPr="00F60C4B">
        <w:rPr>
          <w:rFonts w:ascii="Arial" w:hAnsi="Arial" w:cs="Arial"/>
          <w:sz w:val="24"/>
          <w:szCs w:val="24"/>
          <w:lang w:eastAsia="zh-CN"/>
        </w:rPr>
        <w:t>T</w:t>
      </w:r>
      <w:r w:rsidR="00D43FA3" w:rsidRPr="00F60C4B">
        <w:rPr>
          <w:rFonts w:ascii="Arial" w:hAnsi="Arial" w:cs="Arial"/>
          <w:sz w:val="24"/>
          <w:szCs w:val="24"/>
        </w:rPr>
        <w:t>ranslat</w:t>
      </w:r>
      <w:r w:rsidR="00D43FA3" w:rsidRPr="00F60C4B">
        <w:rPr>
          <w:rFonts w:ascii="Arial" w:hAnsi="Arial" w:cs="Arial"/>
          <w:sz w:val="24"/>
          <w:szCs w:val="24"/>
          <w:lang w:eastAsia="zh-CN"/>
        </w:rPr>
        <w:t>e</w:t>
      </w:r>
      <w:r w:rsidRPr="00F60C4B">
        <w:rPr>
          <w:rFonts w:ascii="Arial" w:hAnsi="Arial" w:cs="Arial"/>
          <w:sz w:val="24"/>
          <w:szCs w:val="24"/>
        </w:rPr>
        <w:t xml:space="preserve"> the </w:t>
      </w:r>
      <w:r w:rsidR="00D43FA3" w:rsidRPr="00F60C4B">
        <w:rPr>
          <w:rFonts w:ascii="Arial" w:hAnsi="Arial" w:cs="Arial"/>
          <w:sz w:val="24"/>
          <w:szCs w:val="24"/>
          <w:lang w:eastAsia="zh-CN"/>
        </w:rPr>
        <w:t xml:space="preserve">short </w:t>
      </w:r>
      <w:r w:rsidRPr="00F60C4B">
        <w:rPr>
          <w:rFonts w:ascii="Arial" w:hAnsi="Arial" w:cs="Arial"/>
          <w:sz w:val="24"/>
          <w:szCs w:val="24"/>
        </w:rPr>
        <w:t xml:space="preserve">vernacular </w:t>
      </w:r>
      <w:r w:rsidR="00AE1A6A" w:rsidRPr="00F60C4B">
        <w:rPr>
          <w:rFonts w:ascii="Arial" w:hAnsi="Arial" w:cs="Arial"/>
          <w:sz w:val="24"/>
          <w:szCs w:val="24"/>
          <w:lang w:eastAsia="zh-CN"/>
        </w:rPr>
        <w:t xml:space="preserve">“subtitle </w:t>
      </w:r>
      <w:r w:rsidRPr="00F60C4B">
        <w:rPr>
          <w:rFonts w:ascii="Arial" w:hAnsi="Arial" w:cs="Arial"/>
          <w:sz w:val="24"/>
          <w:szCs w:val="24"/>
        </w:rPr>
        <w:t>texts</w:t>
      </w:r>
      <w:r w:rsidR="00AE1A6A" w:rsidRPr="00F60C4B">
        <w:rPr>
          <w:rFonts w:ascii="Arial" w:hAnsi="Arial" w:cs="Arial"/>
          <w:sz w:val="24"/>
          <w:szCs w:val="24"/>
          <w:lang w:eastAsia="zh-CN"/>
        </w:rPr>
        <w:t>”</w:t>
      </w:r>
      <w:r w:rsidRPr="00F60C4B">
        <w:rPr>
          <w:rFonts w:ascii="Arial" w:hAnsi="Arial" w:cs="Arial"/>
          <w:sz w:val="24"/>
          <w:szCs w:val="24"/>
        </w:rPr>
        <w:t xml:space="preserve"> </w:t>
      </w:r>
      <w:r w:rsidR="00E9598F" w:rsidRPr="00F60C4B">
        <w:rPr>
          <w:rFonts w:ascii="Arial" w:hAnsi="Arial" w:cs="Arial"/>
          <w:sz w:val="24"/>
          <w:szCs w:val="24"/>
          <w:lang w:eastAsia="zh-CN"/>
        </w:rPr>
        <w:t xml:space="preserve">for </w:t>
      </w:r>
      <w:r w:rsidR="00E9598F" w:rsidRPr="00F60C4B">
        <w:rPr>
          <w:rFonts w:ascii="Arial" w:hAnsi="Arial" w:cs="Arial"/>
          <w:i/>
          <w:sz w:val="24"/>
          <w:szCs w:val="24"/>
          <w:lang w:eastAsia="zh-CN"/>
        </w:rPr>
        <w:t>The Art of War</w:t>
      </w:r>
      <w:r w:rsidR="00E9598F" w:rsidRPr="00F60C4B">
        <w:rPr>
          <w:rFonts w:ascii="Arial" w:hAnsi="Arial" w:cs="Arial"/>
          <w:sz w:val="24"/>
          <w:szCs w:val="24"/>
          <w:lang w:eastAsia="zh-CN"/>
        </w:rPr>
        <w:t xml:space="preserve"> and the vernacular Chinese translations of </w:t>
      </w:r>
      <w:r w:rsidR="00E9598F" w:rsidRPr="00F60C4B">
        <w:rPr>
          <w:rFonts w:ascii="Arial" w:hAnsi="Arial" w:cs="Arial"/>
          <w:i/>
          <w:sz w:val="24"/>
          <w:szCs w:val="24"/>
          <w:lang w:eastAsia="zh-CN"/>
        </w:rPr>
        <w:t>The Thirty-Six Strategems</w:t>
      </w:r>
      <w:r w:rsidR="00E9598F" w:rsidRPr="00F60C4B">
        <w:rPr>
          <w:rFonts w:ascii="Arial" w:hAnsi="Arial" w:cs="Arial"/>
          <w:sz w:val="24"/>
          <w:szCs w:val="24"/>
          <w:lang w:eastAsia="zh-CN"/>
        </w:rPr>
        <w:t xml:space="preserve"> that </w:t>
      </w:r>
      <w:r w:rsidR="00E9598F" w:rsidRPr="00F60C4B">
        <w:rPr>
          <w:rFonts w:ascii="Arial" w:hAnsi="Arial" w:cs="Arial"/>
          <w:sz w:val="24"/>
          <w:szCs w:val="24"/>
        </w:rPr>
        <w:t>we use in class</w:t>
      </w:r>
      <w:r w:rsidRPr="00F60C4B">
        <w:rPr>
          <w:rFonts w:ascii="Arial" w:hAnsi="Arial" w:cs="Arial"/>
          <w:sz w:val="24"/>
          <w:szCs w:val="24"/>
        </w:rPr>
        <w:t xml:space="preserve">. </w:t>
      </w:r>
    </w:p>
    <w:p w14:paraId="2672DC65" w14:textId="77777777" w:rsidR="00E92534" w:rsidRPr="00F60C4B" w:rsidRDefault="00E92534" w:rsidP="00E92534">
      <w:pPr>
        <w:rPr>
          <w:rFonts w:ascii="Arial" w:hAnsi="Arial" w:cs="Arial"/>
          <w:sz w:val="24"/>
          <w:szCs w:val="24"/>
          <w:lang w:eastAsia="zh-CN"/>
        </w:rPr>
      </w:pPr>
    </w:p>
    <w:p w14:paraId="1F7DD341" w14:textId="77777777" w:rsidR="007E75E4" w:rsidRPr="00F60C4B" w:rsidRDefault="00FC6820" w:rsidP="007E75E4">
      <w:pPr>
        <w:rPr>
          <w:rFonts w:ascii="Arial" w:hAnsi="Arial" w:cs="Arial"/>
          <w:sz w:val="24"/>
          <w:szCs w:val="24"/>
          <w:lang w:eastAsia="zh-CN"/>
        </w:rPr>
      </w:pPr>
      <w:r w:rsidRPr="00F60C4B">
        <w:rPr>
          <w:rFonts w:ascii="Arial" w:hAnsi="Arial" w:cs="Arial"/>
          <w:b/>
          <w:sz w:val="24"/>
          <w:szCs w:val="24"/>
        </w:rPr>
        <w:t>Vocabulary Self-Quiz</w:t>
      </w:r>
      <w:r w:rsidR="007E75E4" w:rsidRPr="00F60C4B">
        <w:rPr>
          <w:rFonts w:ascii="Arial" w:hAnsi="Arial" w:cs="Arial"/>
          <w:b/>
          <w:sz w:val="24"/>
          <w:szCs w:val="24"/>
        </w:rPr>
        <w:t xml:space="preserve"> Homework (</w:t>
      </w:r>
      <w:r w:rsidR="007E75E4" w:rsidRPr="00F60C4B">
        <w:rPr>
          <w:rFonts w:ascii="Arial" w:hAnsi="Arial" w:cs="Arial"/>
          <w:b/>
          <w:sz w:val="24"/>
          <w:szCs w:val="24"/>
          <w:lang w:eastAsia="zh-CN"/>
        </w:rPr>
        <w:t>5</w:t>
      </w:r>
      <w:r w:rsidR="007E75E4" w:rsidRPr="00F60C4B">
        <w:rPr>
          <w:rFonts w:ascii="Arial" w:hAnsi="Arial" w:cs="Arial"/>
          <w:b/>
          <w:sz w:val="24"/>
          <w:szCs w:val="24"/>
        </w:rPr>
        <w:t>%).</w:t>
      </w:r>
      <w:r w:rsidR="007E75E4" w:rsidRPr="00F60C4B">
        <w:rPr>
          <w:rFonts w:ascii="Arial" w:hAnsi="Arial" w:cs="Arial"/>
          <w:sz w:val="24"/>
          <w:szCs w:val="24"/>
        </w:rPr>
        <w:t xml:space="preserve">  </w:t>
      </w:r>
      <w:r w:rsidR="00E92534" w:rsidRPr="00F60C4B">
        <w:rPr>
          <w:rFonts w:ascii="Arial" w:hAnsi="Arial" w:cs="Arial"/>
          <w:sz w:val="24"/>
          <w:szCs w:val="24"/>
        </w:rPr>
        <w:t xml:space="preserve">Use the online courseware form. </w:t>
      </w:r>
      <w:r w:rsidR="007E75E4" w:rsidRPr="00F60C4B">
        <w:rPr>
          <w:rFonts w:ascii="Arial" w:hAnsi="Arial" w:cs="Arial"/>
          <w:sz w:val="24"/>
          <w:szCs w:val="24"/>
          <w:lang w:eastAsia="zh-CN"/>
        </w:rPr>
        <w:t>This is due the first day of the following section. Take the self-test online after studying. One</w:t>
      </w:r>
      <w:r w:rsidR="007E75E4" w:rsidRPr="00F60C4B">
        <w:rPr>
          <w:rFonts w:ascii="Arial" w:hAnsi="Arial" w:cs="Arial"/>
          <w:sz w:val="24"/>
          <w:szCs w:val="24"/>
        </w:rPr>
        <w:t xml:space="preserve"> brief vocabulary quiz for </w:t>
      </w:r>
      <w:r w:rsidR="007E75E4" w:rsidRPr="00F60C4B">
        <w:rPr>
          <w:rFonts w:ascii="Arial" w:hAnsi="Arial" w:cs="Arial"/>
          <w:sz w:val="24"/>
          <w:szCs w:val="24"/>
          <w:lang w:eastAsia="zh-CN"/>
        </w:rPr>
        <w:t>15 key vocabulary identified for</w:t>
      </w:r>
      <w:r w:rsidR="007E75E4" w:rsidRPr="00F60C4B">
        <w:rPr>
          <w:rFonts w:ascii="Arial" w:hAnsi="Arial" w:cs="Arial"/>
          <w:sz w:val="24"/>
          <w:szCs w:val="24"/>
        </w:rPr>
        <w:t xml:space="preserve"> each lesson</w:t>
      </w:r>
      <w:r w:rsidR="007E75E4" w:rsidRPr="00F60C4B">
        <w:rPr>
          <w:rFonts w:ascii="Arial" w:hAnsi="Arial" w:cs="Arial"/>
          <w:sz w:val="24"/>
          <w:szCs w:val="24"/>
          <w:lang w:eastAsia="zh-CN"/>
        </w:rPr>
        <w:t xml:space="preserve"> except the introductory week. </w:t>
      </w:r>
    </w:p>
    <w:p w14:paraId="391E1FCF" w14:textId="77777777" w:rsidR="007E75E4" w:rsidRPr="00F60C4B" w:rsidRDefault="007E75E4" w:rsidP="007E75E4">
      <w:pPr>
        <w:rPr>
          <w:rFonts w:ascii="Arial" w:hAnsi="Arial" w:cs="Arial"/>
          <w:sz w:val="24"/>
          <w:szCs w:val="24"/>
        </w:rPr>
      </w:pPr>
    </w:p>
    <w:p w14:paraId="53B70EB5" w14:textId="77777777" w:rsidR="00934AE3" w:rsidRPr="00F60C4B" w:rsidRDefault="00A1265C" w:rsidP="00AF00DF">
      <w:pPr>
        <w:rPr>
          <w:rFonts w:ascii="Arial" w:hAnsi="Arial" w:cs="Arial"/>
          <w:b/>
          <w:bCs/>
          <w:sz w:val="24"/>
          <w:szCs w:val="24"/>
        </w:rPr>
      </w:pPr>
      <w:r w:rsidRPr="00F60C4B">
        <w:rPr>
          <w:rFonts w:ascii="Arial" w:hAnsi="Arial" w:cs="Arial"/>
          <w:b/>
          <w:bCs/>
          <w:sz w:val="24"/>
          <w:szCs w:val="24"/>
        </w:rPr>
        <w:t>Semester Research Report</w:t>
      </w:r>
      <w:r w:rsidR="0059537B" w:rsidRPr="00F60C4B">
        <w:rPr>
          <w:rFonts w:ascii="Arial" w:hAnsi="Arial" w:cs="Arial"/>
          <w:b/>
          <w:bCs/>
          <w:sz w:val="24"/>
          <w:szCs w:val="24"/>
          <w:lang w:eastAsia="zh-CN"/>
        </w:rPr>
        <w:t xml:space="preserve"> &amp; Presentation </w:t>
      </w:r>
      <w:r w:rsidRPr="00F60C4B">
        <w:rPr>
          <w:rFonts w:ascii="Arial" w:hAnsi="Arial" w:cs="Arial"/>
          <w:b/>
          <w:bCs/>
          <w:sz w:val="24"/>
          <w:szCs w:val="24"/>
        </w:rPr>
        <w:t>学期研究报告</w:t>
      </w:r>
      <w:r w:rsidR="00934AE3" w:rsidRPr="00F60C4B">
        <w:rPr>
          <w:rFonts w:ascii="Arial" w:hAnsi="Arial" w:cs="Arial"/>
          <w:b/>
          <w:bCs/>
          <w:sz w:val="24"/>
          <w:szCs w:val="24"/>
          <w:lang w:eastAsia="zh-CN"/>
        </w:rPr>
        <w:t xml:space="preserve"> </w:t>
      </w:r>
      <w:r w:rsidR="00934AE3" w:rsidRPr="00F60C4B">
        <w:rPr>
          <w:rFonts w:ascii="Arial" w:hAnsi="Arial" w:cs="Arial"/>
          <w:b/>
          <w:sz w:val="24"/>
          <w:szCs w:val="24"/>
        </w:rPr>
        <w:t>(</w:t>
      </w:r>
      <w:r w:rsidR="00847428" w:rsidRPr="00F60C4B">
        <w:rPr>
          <w:rFonts w:ascii="Arial" w:hAnsi="Arial" w:cs="Arial"/>
          <w:b/>
          <w:sz w:val="24"/>
          <w:szCs w:val="24"/>
          <w:lang w:eastAsia="zh-CN"/>
        </w:rPr>
        <w:t>15</w:t>
      </w:r>
      <w:r w:rsidR="00934AE3" w:rsidRPr="00F60C4B">
        <w:rPr>
          <w:rFonts w:ascii="Arial" w:hAnsi="Arial" w:cs="Arial"/>
          <w:b/>
          <w:sz w:val="24"/>
          <w:szCs w:val="24"/>
        </w:rPr>
        <w:t>%)</w:t>
      </w:r>
      <w:r w:rsidRPr="00F60C4B">
        <w:rPr>
          <w:rFonts w:ascii="Arial" w:hAnsi="Arial" w:cs="Arial"/>
          <w:b/>
          <w:bCs/>
          <w:sz w:val="24"/>
          <w:szCs w:val="24"/>
        </w:rPr>
        <w:t>:</w:t>
      </w:r>
    </w:p>
    <w:p w14:paraId="30BC0CAC" w14:textId="77777777" w:rsidR="00383239" w:rsidRPr="00F60C4B" w:rsidRDefault="00383239" w:rsidP="00AF00DF">
      <w:pPr>
        <w:rPr>
          <w:rFonts w:ascii="Arial" w:hAnsi="Arial" w:cs="Arial"/>
          <w:b/>
          <w:bCs/>
          <w:sz w:val="24"/>
          <w:szCs w:val="24"/>
          <w:lang w:eastAsia="zh-CN"/>
        </w:rPr>
      </w:pPr>
    </w:p>
    <w:p w14:paraId="393EF0EF" w14:textId="77777777" w:rsidR="00A1265C" w:rsidRPr="00F60C4B" w:rsidRDefault="000D3F00" w:rsidP="00AF00DF">
      <w:pPr>
        <w:rPr>
          <w:rFonts w:ascii="Arial" w:hAnsi="Arial" w:cs="Arial"/>
          <w:sz w:val="24"/>
          <w:szCs w:val="24"/>
        </w:rPr>
      </w:pPr>
      <w:r w:rsidRPr="00F60C4B">
        <w:rPr>
          <w:rFonts w:ascii="Arial" w:hAnsi="Arial" w:cs="Arial"/>
          <w:sz w:val="24"/>
          <w:szCs w:val="24"/>
        </w:rPr>
        <w:t xml:space="preserve">Refer to the online text/courseware chapter: Semester Research Project </w:t>
      </w:r>
      <w:r w:rsidRPr="00F60C4B">
        <w:rPr>
          <w:rFonts w:ascii="Arial" w:hAnsi="Arial" w:cs="Arial"/>
          <w:sz w:val="24"/>
          <w:szCs w:val="24"/>
        </w:rPr>
        <w:t>学期研究报告</w:t>
      </w:r>
      <w:r w:rsidR="00EE5768" w:rsidRPr="00F60C4B">
        <w:rPr>
          <w:rFonts w:ascii="Arial" w:hAnsi="Arial" w:cs="Arial"/>
          <w:sz w:val="24"/>
          <w:szCs w:val="24"/>
        </w:rPr>
        <w:t xml:space="preserve">.  </w:t>
      </w:r>
      <w:r w:rsidR="00283DB3" w:rsidRPr="00F60C4B">
        <w:rPr>
          <w:rFonts w:ascii="Arial" w:hAnsi="Arial" w:cs="Arial"/>
          <w:sz w:val="24"/>
          <w:szCs w:val="24"/>
          <w:lang w:eastAsia="zh-CN"/>
        </w:rPr>
        <w:t>Possible</w:t>
      </w:r>
      <w:r w:rsidR="00A1265C" w:rsidRPr="00F60C4B">
        <w:rPr>
          <w:rFonts w:ascii="Arial" w:hAnsi="Arial" w:cs="Arial"/>
          <w:sz w:val="24"/>
          <w:szCs w:val="24"/>
        </w:rPr>
        <w:t xml:space="preserve"> Approaches: </w:t>
      </w:r>
    </w:p>
    <w:p w14:paraId="3EADE17B" w14:textId="77777777" w:rsidR="00EE5768" w:rsidRPr="00F60C4B" w:rsidRDefault="00EE5768" w:rsidP="00EE5768">
      <w:pPr>
        <w:ind w:left="1440" w:hanging="720"/>
        <w:rPr>
          <w:rFonts w:ascii="Arial" w:hAnsi="Arial" w:cs="Arial"/>
          <w:sz w:val="24"/>
          <w:szCs w:val="24"/>
        </w:rPr>
      </w:pPr>
      <w:r w:rsidRPr="00F60C4B">
        <w:rPr>
          <w:rFonts w:ascii="Arial" w:hAnsi="Arial" w:cs="Arial"/>
          <w:bCs/>
          <w:color w:val="FF0000"/>
          <w:sz w:val="24"/>
          <w:szCs w:val="24"/>
        </w:rPr>
        <w:t xml:space="preserve">Approach 1: </w:t>
      </w:r>
      <w:r w:rsidRPr="00F60C4B">
        <w:rPr>
          <w:rFonts w:ascii="Arial" w:hAnsi="Arial" w:cs="Arial"/>
          <w:bCs/>
          <w:sz w:val="24"/>
          <w:szCs w:val="24"/>
        </w:rPr>
        <w:t xml:space="preserve">Identify a chapter of </w:t>
      </w:r>
      <w:r w:rsidRPr="00F60C4B">
        <w:rPr>
          <w:rFonts w:ascii="Arial" w:hAnsi="Arial" w:cs="Arial"/>
          <w:bCs/>
          <w:i/>
          <w:sz w:val="24"/>
          <w:szCs w:val="24"/>
          <w:lang w:eastAsia="zh-CN"/>
        </w:rPr>
        <w:t>The</w:t>
      </w:r>
      <w:r w:rsidRPr="00F60C4B">
        <w:rPr>
          <w:rFonts w:ascii="Arial" w:hAnsi="Arial" w:cs="Arial"/>
          <w:bCs/>
          <w:sz w:val="24"/>
          <w:szCs w:val="24"/>
        </w:rPr>
        <w:t xml:space="preserve"> </w:t>
      </w:r>
      <w:r w:rsidRPr="00F60C4B">
        <w:rPr>
          <w:rFonts w:ascii="Arial" w:hAnsi="Arial" w:cs="Arial"/>
          <w:bCs/>
          <w:i/>
          <w:sz w:val="24"/>
          <w:szCs w:val="24"/>
        </w:rPr>
        <w:t>Art of War</w:t>
      </w:r>
      <w:r w:rsidRPr="00F60C4B">
        <w:rPr>
          <w:rFonts w:ascii="Arial" w:hAnsi="Arial" w:cs="Arial"/>
          <w:bCs/>
          <w:sz w:val="24"/>
          <w:szCs w:val="24"/>
        </w:rPr>
        <w:t xml:space="preserve"> and/or</w:t>
      </w:r>
      <w:r w:rsidR="004D348D" w:rsidRPr="00F60C4B">
        <w:rPr>
          <w:rFonts w:ascii="Arial" w:hAnsi="Arial" w:cs="Arial"/>
          <w:bCs/>
          <w:sz w:val="24"/>
          <w:szCs w:val="24"/>
        </w:rPr>
        <w:t xml:space="preserve"> particular strategem in</w:t>
      </w:r>
      <w:r w:rsidRPr="00F60C4B">
        <w:rPr>
          <w:rFonts w:ascii="Arial" w:hAnsi="Arial" w:cs="Arial"/>
          <w:bCs/>
          <w:sz w:val="24"/>
          <w:szCs w:val="24"/>
        </w:rPr>
        <w:t xml:space="preserve"> </w:t>
      </w:r>
      <w:r w:rsidRPr="00F60C4B">
        <w:rPr>
          <w:rFonts w:ascii="Arial" w:hAnsi="Arial" w:cs="Arial"/>
          <w:bCs/>
          <w:i/>
          <w:sz w:val="24"/>
          <w:szCs w:val="24"/>
          <w:lang w:eastAsia="zh-CN"/>
        </w:rPr>
        <w:t xml:space="preserve">The </w:t>
      </w:r>
      <w:r w:rsidRPr="00F60C4B">
        <w:rPr>
          <w:rFonts w:ascii="Arial" w:hAnsi="Arial" w:cs="Arial"/>
          <w:bCs/>
          <w:i/>
          <w:sz w:val="24"/>
          <w:szCs w:val="24"/>
        </w:rPr>
        <w:t>Thirty-Six Strategems</w:t>
      </w:r>
      <w:r w:rsidRPr="00F60C4B">
        <w:rPr>
          <w:rFonts w:ascii="Arial" w:hAnsi="Arial" w:cs="Arial"/>
          <w:bCs/>
          <w:sz w:val="24"/>
          <w:szCs w:val="24"/>
        </w:rPr>
        <w:t xml:space="preserve"> to analyze in depth. Prepare </w:t>
      </w:r>
      <w:r w:rsidR="00976952" w:rsidRPr="00F60C4B">
        <w:rPr>
          <w:rFonts w:ascii="Arial" w:hAnsi="Arial" w:cs="Arial"/>
          <w:bCs/>
          <w:sz w:val="24"/>
          <w:szCs w:val="24"/>
        </w:rPr>
        <w:t>your Semester Research Report and</w:t>
      </w:r>
      <w:r w:rsidRPr="00F60C4B">
        <w:rPr>
          <w:rFonts w:ascii="Arial" w:hAnsi="Arial" w:cs="Arial"/>
          <w:bCs/>
          <w:sz w:val="24"/>
          <w:szCs w:val="24"/>
        </w:rPr>
        <w:t xml:space="preserve"> teach that chapter</w:t>
      </w:r>
      <w:r w:rsidR="00976952" w:rsidRPr="00F60C4B">
        <w:rPr>
          <w:rFonts w:ascii="Arial" w:hAnsi="Arial" w:cs="Arial"/>
          <w:bCs/>
          <w:sz w:val="24"/>
          <w:szCs w:val="24"/>
        </w:rPr>
        <w:t xml:space="preserve"> to your classmates</w:t>
      </w:r>
      <w:r w:rsidRPr="00F60C4B">
        <w:rPr>
          <w:rFonts w:ascii="Arial" w:hAnsi="Arial" w:cs="Arial"/>
          <w:bCs/>
          <w:sz w:val="24"/>
          <w:szCs w:val="24"/>
        </w:rPr>
        <w:t xml:space="preserve"> (you may use our courseware</w:t>
      </w:r>
      <w:r w:rsidR="00AD6A7B" w:rsidRPr="00F60C4B">
        <w:rPr>
          <w:rFonts w:ascii="Arial" w:hAnsi="Arial" w:cs="Arial"/>
          <w:bCs/>
          <w:sz w:val="24"/>
          <w:szCs w:val="24"/>
        </w:rPr>
        <w:t xml:space="preserve"> Appendix</w:t>
      </w:r>
      <w:r w:rsidRPr="00F60C4B">
        <w:rPr>
          <w:rFonts w:ascii="Arial" w:hAnsi="Arial" w:cs="Arial"/>
          <w:bCs/>
          <w:sz w:val="24"/>
          <w:szCs w:val="24"/>
        </w:rPr>
        <w:t xml:space="preserve">). </w:t>
      </w:r>
    </w:p>
    <w:p w14:paraId="2FB011AA" w14:textId="77777777" w:rsidR="00A1265C" w:rsidRPr="00F60C4B" w:rsidRDefault="00A1265C" w:rsidP="00EE5768">
      <w:pPr>
        <w:ind w:left="1440" w:hanging="720"/>
        <w:rPr>
          <w:rFonts w:ascii="Arial" w:hAnsi="Arial" w:cs="Arial"/>
          <w:sz w:val="24"/>
          <w:szCs w:val="24"/>
        </w:rPr>
      </w:pPr>
      <w:r w:rsidRPr="00F60C4B">
        <w:rPr>
          <w:rFonts w:ascii="Arial" w:hAnsi="Arial" w:cs="Arial"/>
          <w:bCs/>
          <w:color w:val="FF0000"/>
          <w:sz w:val="24"/>
          <w:szCs w:val="24"/>
        </w:rPr>
        <w:t xml:space="preserve">Approach </w:t>
      </w:r>
      <w:r w:rsidR="00EE5768" w:rsidRPr="00F60C4B">
        <w:rPr>
          <w:rFonts w:ascii="Arial" w:hAnsi="Arial" w:cs="Arial"/>
          <w:bCs/>
          <w:color w:val="FF0000"/>
          <w:sz w:val="24"/>
          <w:szCs w:val="24"/>
        </w:rPr>
        <w:t>2</w:t>
      </w:r>
      <w:r w:rsidRPr="00F60C4B">
        <w:rPr>
          <w:rFonts w:ascii="Arial" w:hAnsi="Arial" w:cs="Arial"/>
          <w:bCs/>
          <w:color w:val="FF0000"/>
          <w:sz w:val="24"/>
          <w:szCs w:val="24"/>
        </w:rPr>
        <w:t xml:space="preserve">: </w:t>
      </w:r>
      <w:r w:rsidRPr="00F60C4B">
        <w:rPr>
          <w:rFonts w:ascii="Arial" w:hAnsi="Arial" w:cs="Arial"/>
          <w:bCs/>
          <w:sz w:val="24"/>
          <w:szCs w:val="24"/>
        </w:rPr>
        <w:t xml:space="preserve">Identify a military battle or metaphorical situation from contemporary </w:t>
      </w:r>
      <w:r w:rsidR="00283DB3" w:rsidRPr="00F60C4B">
        <w:rPr>
          <w:rFonts w:ascii="Arial" w:hAnsi="Arial" w:cs="Arial"/>
          <w:bCs/>
          <w:sz w:val="24"/>
          <w:szCs w:val="24"/>
          <w:lang w:eastAsia="zh-CN"/>
        </w:rPr>
        <w:t>or recent history</w:t>
      </w:r>
      <w:r w:rsidRPr="00F60C4B">
        <w:rPr>
          <w:rFonts w:ascii="Arial" w:hAnsi="Arial" w:cs="Arial"/>
          <w:bCs/>
          <w:sz w:val="24"/>
          <w:szCs w:val="24"/>
        </w:rPr>
        <w:t xml:space="preserve"> (such as </w:t>
      </w:r>
      <w:r w:rsidR="00283DB3" w:rsidRPr="00F60C4B">
        <w:rPr>
          <w:rFonts w:ascii="Arial" w:hAnsi="Arial" w:cs="Arial"/>
          <w:bCs/>
          <w:sz w:val="24"/>
          <w:szCs w:val="24"/>
          <w:lang w:eastAsia="zh-CN"/>
        </w:rPr>
        <w:t xml:space="preserve">war, </w:t>
      </w:r>
      <w:r w:rsidRPr="00F60C4B">
        <w:rPr>
          <w:rFonts w:ascii="Arial" w:hAnsi="Arial" w:cs="Arial"/>
          <w:bCs/>
          <w:sz w:val="24"/>
          <w:szCs w:val="24"/>
        </w:rPr>
        <w:t xml:space="preserve">politics, sports, </w:t>
      </w:r>
      <w:r w:rsidR="00283DB3" w:rsidRPr="00F60C4B">
        <w:rPr>
          <w:rFonts w:ascii="Arial" w:hAnsi="Arial" w:cs="Arial"/>
          <w:bCs/>
          <w:sz w:val="24"/>
          <w:szCs w:val="24"/>
          <w:lang w:eastAsia="zh-CN"/>
        </w:rPr>
        <w:t xml:space="preserve">business, </w:t>
      </w:r>
      <w:r w:rsidRPr="00F60C4B">
        <w:rPr>
          <w:rFonts w:ascii="Arial" w:hAnsi="Arial" w:cs="Arial"/>
          <w:bCs/>
          <w:sz w:val="24"/>
          <w:szCs w:val="24"/>
        </w:rPr>
        <w:t xml:space="preserve">etc.) and research it using Baidu or Wikipedia or Google in Chinese. Demonstrate how particular lessons from </w:t>
      </w:r>
      <w:r w:rsidR="0059537B" w:rsidRPr="00F60C4B">
        <w:rPr>
          <w:rFonts w:ascii="Arial" w:hAnsi="Arial" w:cs="Arial"/>
          <w:bCs/>
          <w:i/>
          <w:sz w:val="24"/>
          <w:szCs w:val="24"/>
          <w:lang w:eastAsia="zh-CN"/>
        </w:rPr>
        <w:t>The</w:t>
      </w:r>
      <w:r w:rsidRPr="00F60C4B">
        <w:rPr>
          <w:rFonts w:ascii="Arial" w:hAnsi="Arial" w:cs="Arial"/>
          <w:bCs/>
          <w:sz w:val="24"/>
          <w:szCs w:val="24"/>
        </w:rPr>
        <w:t xml:space="preserve"> </w:t>
      </w:r>
      <w:r w:rsidRPr="00F60C4B">
        <w:rPr>
          <w:rFonts w:ascii="Arial" w:hAnsi="Arial" w:cs="Arial"/>
          <w:bCs/>
          <w:i/>
          <w:sz w:val="24"/>
          <w:szCs w:val="24"/>
        </w:rPr>
        <w:t>Art of War</w:t>
      </w:r>
      <w:r w:rsidRPr="00F60C4B">
        <w:rPr>
          <w:rFonts w:ascii="Arial" w:hAnsi="Arial" w:cs="Arial"/>
          <w:bCs/>
          <w:sz w:val="24"/>
          <w:szCs w:val="24"/>
        </w:rPr>
        <w:t xml:space="preserve"> </w:t>
      </w:r>
      <w:r w:rsidR="004D348D" w:rsidRPr="00F60C4B">
        <w:rPr>
          <w:rFonts w:ascii="Arial" w:hAnsi="Arial" w:cs="Arial"/>
          <w:bCs/>
          <w:sz w:val="24"/>
          <w:szCs w:val="24"/>
        </w:rPr>
        <w:t>and/or</w:t>
      </w:r>
      <w:r w:rsidR="00491E85" w:rsidRPr="00F60C4B">
        <w:rPr>
          <w:rFonts w:ascii="Arial" w:hAnsi="Arial" w:cs="Arial"/>
          <w:bCs/>
          <w:sz w:val="24"/>
          <w:szCs w:val="24"/>
        </w:rPr>
        <w:t xml:space="preserve"> </w:t>
      </w:r>
      <w:r w:rsidR="00B8688C" w:rsidRPr="00F60C4B">
        <w:rPr>
          <w:rFonts w:ascii="Arial" w:hAnsi="Arial" w:cs="Arial"/>
          <w:bCs/>
          <w:i/>
          <w:sz w:val="24"/>
          <w:szCs w:val="24"/>
          <w:lang w:eastAsia="zh-CN"/>
        </w:rPr>
        <w:t xml:space="preserve">The </w:t>
      </w:r>
      <w:r w:rsidRPr="00F60C4B">
        <w:rPr>
          <w:rFonts w:ascii="Arial" w:hAnsi="Arial" w:cs="Arial"/>
          <w:bCs/>
          <w:i/>
          <w:sz w:val="24"/>
          <w:szCs w:val="24"/>
        </w:rPr>
        <w:t>Thirty-Six Strategems</w:t>
      </w:r>
      <w:r w:rsidRPr="00F60C4B">
        <w:rPr>
          <w:rFonts w:ascii="Arial" w:hAnsi="Arial" w:cs="Arial"/>
          <w:bCs/>
          <w:sz w:val="24"/>
          <w:szCs w:val="24"/>
        </w:rPr>
        <w:t xml:space="preserve"> apply to this battle/situation. </w:t>
      </w:r>
    </w:p>
    <w:p w14:paraId="10A26267" w14:textId="44E1388C" w:rsidR="00283DB3" w:rsidRPr="005330DD" w:rsidRDefault="00283DB3" w:rsidP="00EE5768">
      <w:pPr>
        <w:ind w:left="1440" w:hanging="720"/>
        <w:rPr>
          <w:rFonts w:ascii="Arial" w:hAnsi="Arial" w:cs="Arial"/>
          <w:sz w:val="24"/>
          <w:szCs w:val="24"/>
        </w:rPr>
      </w:pPr>
      <w:r w:rsidRPr="00F60C4B">
        <w:rPr>
          <w:rFonts w:ascii="Arial" w:hAnsi="Arial" w:cs="Arial"/>
          <w:bCs/>
          <w:color w:val="FF0000"/>
          <w:sz w:val="24"/>
          <w:szCs w:val="24"/>
          <w:lang w:eastAsia="zh-CN"/>
        </w:rPr>
        <w:t xml:space="preserve">Approach 3: </w:t>
      </w:r>
      <w:r w:rsidR="00AD1EB4" w:rsidRPr="00F60C4B">
        <w:rPr>
          <w:rFonts w:ascii="Arial" w:hAnsi="Arial" w:cs="Arial"/>
          <w:bCs/>
          <w:sz w:val="24"/>
          <w:szCs w:val="24"/>
          <w:lang w:eastAsia="zh-CN"/>
        </w:rPr>
        <w:t>You choose</w:t>
      </w:r>
      <w:r w:rsidR="00696635" w:rsidRPr="00F60C4B">
        <w:rPr>
          <w:rFonts w:ascii="Arial" w:hAnsi="Arial" w:cs="Arial"/>
          <w:bCs/>
          <w:sz w:val="24"/>
          <w:szCs w:val="24"/>
          <w:lang w:eastAsia="zh-CN"/>
        </w:rPr>
        <w:t>/suggest</w:t>
      </w:r>
      <w:r w:rsidR="00AD1EB4" w:rsidRPr="00F60C4B">
        <w:rPr>
          <w:rFonts w:ascii="Arial" w:hAnsi="Arial" w:cs="Arial"/>
          <w:bCs/>
          <w:sz w:val="24"/>
          <w:szCs w:val="24"/>
          <w:lang w:eastAsia="zh-CN"/>
        </w:rPr>
        <w:t xml:space="preserve"> </w:t>
      </w:r>
      <w:r w:rsidR="005A3A77" w:rsidRPr="00F60C4B">
        <w:rPr>
          <w:rFonts w:ascii="Arial" w:hAnsi="Arial" w:cs="Arial"/>
          <w:bCs/>
          <w:sz w:val="24"/>
          <w:szCs w:val="24"/>
          <w:lang w:eastAsia="zh-CN"/>
        </w:rPr>
        <w:t xml:space="preserve">an innovative </w:t>
      </w:r>
      <w:r w:rsidR="00AD1EB4" w:rsidRPr="00F60C4B">
        <w:rPr>
          <w:rFonts w:ascii="Arial" w:hAnsi="Arial" w:cs="Arial"/>
          <w:bCs/>
          <w:sz w:val="24"/>
          <w:szCs w:val="24"/>
          <w:lang w:eastAsia="zh-CN"/>
        </w:rPr>
        <w:t>approach (</w:t>
      </w:r>
      <w:r w:rsidR="005A3A77" w:rsidRPr="00F60C4B">
        <w:rPr>
          <w:rFonts w:ascii="Arial" w:hAnsi="Arial" w:cs="Arial"/>
          <w:bCs/>
          <w:sz w:val="24"/>
          <w:szCs w:val="24"/>
          <w:lang w:eastAsia="zh-CN"/>
        </w:rPr>
        <w:t>some suggestions collected in courseware chapter</w:t>
      </w:r>
      <w:r w:rsidR="0028297F" w:rsidRPr="00F60C4B">
        <w:rPr>
          <w:rFonts w:ascii="Arial" w:hAnsi="Arial" w:cs="Arial"/>
          <w:bCs/>
          <w:sz w:val="24"/>
          <w:szCs w:val="24"/>
          <w:lang w:eastAsia="zh-CN"/>
        </w:rPr>
        <w:t>s and throughout the course</w:t>
      </w:r>
      <w:r w:rsidR="005A3A77" w:rsidRPr="00F60C4B">
        <w:rPr>
          <w:rFonts w:ascii="Arial" w:hAnsi="Arial" w:cs="Arial"/>
          <w:bCs/>
          <w:sz w:val="24"/>
          <w:szCs w:val="24"/>
          <w:lang w:eastAsia="zh-CN"/>
        </w:rPr>
        <w:t>)</w:t>
      </w:r>
      <w:r w:rsidR="00CA0221" w:rsidRPr="00F60C4B">
        <w:rPr>
          <w:rFonts w:ascii="Arial" w:hAnsi="Arial" w:cs="Arial"/>
          <w:bCs/>
          <w:sz w:val="24"/>
          <w:szCs w:val="24"/>
          <w:lang w:eastAsia="zh-CN"/>
        </w:rPr>
        <w:t xml:space="preserve">. Here are some ideas at the time of writing  that are </w:t>
      </w:r>
      <w:r w:rsidR="005330DD">
        <w:rPr>
          <w:rFonts w:ascii="Arial" w:hAnsi="Arial" w:cs="Arial"/>
          <w:bCs/>
          <w:sz w:val="24"/>
          <w:szCs w:val="24"/>
          <w:lang w:eastAsia="zh-CN"/>
        </w:rPr>
        <w:t>currently topical</w:t>
      </w:r>
      <w:r w:rsidR="00CA0221" w:rsidRPr="00F60C4B">
        <w:rPr>
          <w:rFonts w:ascii="Arial" w:hAnsi="Arial" w:cs="Arial"/>
          <w:bCs/>
          <w:sz w:val="24"/>
          <w:szCs w:val="24"/>
          <w:lang w:eastAsia="zh-CN"/>
        </w:rPr>
        <w:t>: Chinese stock market plunge;</w:t>
      </w:r>
      <w:r w:rsidR="00AD1EB4" w:rsidRPr="00F60C4B">
        <w:rPr>
          <w:rFonts w:ascii="Arial" w:hAnsi="Arial" w:cs="Arial"/>
          <w:bCs/>
          <w:sz w:val="24"/>
          <w:szCs w:val="24"/>
          <w:lang w:eastAsia="zh-CN"/>
        </w:rPr>
        <w:t xml:space="preserve"> </w:t>
      </w:r>
      <w:r w:rsidR="00CA0221" w:rsidRPr="00F60C4B">
        <w:rPr>
          <w:rFonts w:ascii="Arial" w:hAnsi="Arial" w:cs="Arial"/>
          <w:bCs/>
          <w:sz w:val="24"/>
          <w:szCs w:val="24"/>
          <w:lang w:eastAsia="zh-CN"/>
        </w:rPr>
        <w:t>Iran-US Nuclear Negotiations; US-Cuba Establishes Embassies/Diplomatic Relations; Dailai Lama-CCP R</w:t>
      </w:r>
      <w:r w:rsidR="00CA0221" w:rsidRPr="005330DD">
        <w:rPr>
          <w:rFonts w:ascii="Arial" w:hAnsi="Arial" w:cs="Arial"/>
          <w:bCs/>
          <w:sz w:val="24"/>
          <w:szCs w:val="24"/>
          <w:lang w:eastAsia="zh-CN"/>
        </w:rPr>
        <w:t xml:space="preserve">eincarnation Issue; US negotiation on terrorism; </w:t>
      </w:r>
      <w:r w:rsidR="005A597A" w:rsidRPr="005330DD">
        <w:rPr>
          <w:rFonts w:ascii="Arial" w:hAnsi="Arial" w:cs="Arial"/>
          <w:bCs/>
          <w:sz w:val="24"/>
          <w:szCs w:val="24"/>
          <w:lang w:eastAsia="zh-CN"/>
        </w:rPr>
        <w:t>US national primary elections; etc</w:t>
      </w:r>
      <w:r w:rsidR="00BB20A1" w:rsidRPr="005330DD">
        <w:rPr>
          <w:rFonts w:ascii="Arial" w:hAnsi="Arial" w:cs="Arial"/>
          <w:bCs/>
          <w:sz w:val="24"/>
          <w:szCs w:val="24"/>
          <w:lang w:eastAsia="zh-CN"/>
        </w:rPr>
        <w:t xml:space="preserve">. </w:t>
      </w:r>
    </w:p>
    <w:p w14:paraId="40A5D35F" w14:textId="77777777" w:rsidR="00EE5768" w:rsidRPr="005330DD" w:rsidRDefault="00EE5768" w:rsidP="00AF00DF">
      <w:pPr>
        <w:rPr>
          <w:rFonts w:ascii="Arial" w:hAnsi="Arial" w:cs="Arial"/>
          <w:b/>
          <w:sz w:val="24"/>
          <w:szCs w:val="24"/>
          <w:lang w:eastAsia="zh-CN"/>
        </w:rPr>
      </w:pPr>
    </w:p>
    <w:p w14:paraId="18E16805" w14:textId="7A0F5D76" w:rsidR="005330DD" w:rsidRPr="005330DD" w:rsidRDefault="005330DD" w:rsidP="005330DD">
      <w:pPr>
        <w:ind w:left="720"/>
        <w:rPr>
          <w:rFonts w:ascii="Arial" w:hAnsi="Arial" w:cs="Arial"/>
          <w:color w:val="000000"/>
          <w:sz w:val="24"/>
          <w:szCs w:val="24"/>
        </w:rPr>
      </w:pPr>
      <w:r w:rsidRPr="005330DD">
        <w:rPr>
          <w:rFonts w:ascii="Arial" w:hAnsi="Arial" w:cs="Arial"/>
          <w:b/>
          <w:color w:val="000000"/>
          <w:sz w:val="24"/>
          <w:szCs w:val="24"/>
        </w:rPr>
        <w:t xml:space="preserve">Chinese 4023: </w:t>
      </w:r>
      <w:r w:rsidRPr="005330DD">
        <w:rPr>
          <w:rFonts w:ascii="Arial" w:hAnsi="Arial" w:cs="Arial"/>
          <w:color w:val="000000"/>
          <w:sz w:val="24"/>
          <w:szCs w:val="24"/>
        </w:rPr>
        <w:t xml:space="preserve">This mandatory report consolidates students’ semester of study, requiring them to put into practice their language skills by researching, presenting and teaching classmates a selected </w:t>
      </w:r>
      <w:r w:rsidR="005C121D">
        <w:rPr>
          <w:rFonts w:ascii="Arial" w:hAnsi="Arial" w:cs="Arial"/>
          <w:color w:val="000000"/>
          <w:sz w:val="24"/>
          <w:szCs w:val="24"/>
        </w:rPr>
        <w:t xml:space="preserve">topic related to our study of </w:t>
      </w:r>
      <w:r w:rsidR="005C121D">
        <w:rPr>
          <w:rFonts w:ascii="Arial" w:hAnsi="Arial" w:cs="Arial"/>
          <w:i/>
          <w:color w:val="000000"/>
          <w:sz w:val="24"/>
          <w:szCs w:val="24"/>
        </w:rPr>
        <w:t>The Art of War</w:t>
      </w:r>
      <w:r w:rsidR="005C121D">
        <w:rPr>
          <w:rFonts w:ascii="Arial" w:hAnsi="Arial" w:cs="Arial"/>
          <w:color w:val="000000"/>
          <w:sz w:val="24"/>
          <w:szCs w:val="24"/>
        </w:rPr>
        <w:t xml:space="preserve"> and the </w:t>
      </w:r>
      <w:r w:rsidR="005C121D">
        <w:rPr>
          <w:rFonts w:ascii="Arial" w:hAnsi="Arial" w:cs="Arial"/>
          <w:i/>
          <w:color w:val="000000"/>
          <w:sz w:val="24"/>
          <w:szCs w:val="24"/>
        </w:rPr>
        <w:t>Thirty-Six Strategems</w:t>
      </w:r>
      <w:r w:rsidRPr="005330DD">
        <w:rPr>
          <w:rFonts w:ascii="Arial" w:hAnsi="Arial" w:cs="Arial"/>
          <w:color w:val="000000"/>
          <w:sz w:val="24"/>
          <w:szCs w:val="24"/>
        </w:rPr>
        <w:t>. This is an opportunity for students to explore up to date (or perhaps most unique and controversial) adaptations of literary works and the cultural phenomena associated with them. A template is provided for students to prepare a 20-</w:t>
      </w:r>
      <w:r w:rsidRPr="005330DD">
        <w:rPr>
          <w:rFonts w:ascii="Arial" w:hAnsi="Arial" w:cs="Arial"/>
          <w:color w:val="000000"/>
          <w:sz w:val="24"/>
          <w:szCs w:val="24"/>
          <w:lang w:eastAsia="zh-CN"/>
        </w:rPr>
        <w:t>3</w:t>
      </w:r>
      <w:r w:rsidRPr="005330DD">
        <w:rPr>
          <w:rFonts w:ascii="Arial" w:hAnsi="Arial" w:cs="Arial"/>
          <w:color w:val="000000"/>
          <w:sz w:val="24"/>
          <w:szCs w:val="24"/>
        </w:rPr>
        <w:t xml:space="preserve">0 minute report on a </w:t>
      </w:r>
      <w:r w:rsidR="005C121D">
        <w:rPr>
          <w:rFonts w:ascii="Arial" w:hAnsi="Arial" w:cs="Arial"/>
          <w:color w:val="000000"/>
          <w:sz w:val="24"/>
          <w:szCs w:val="24"/>
        </w:rPr>
        <w:t>topic</w:t>
      </w:r>
      <w:r w:rsidRPr="005330DD">
        <w:rPr>
          <w:rFonts w:ascii="Arial" w:hAnsi="Arial" w:cs="Arial"/>
          <w:color w:val="000000"/>
          <w:sz w:val="24"/>
          <w:szCs w:val="24"/>
        </w:rPr>
        <w:t xml:space="preserve"> of their own choice as a final exam exercise as a practical measure of the student’s language acquisition. You’ll need to practice in advance to adjust and be efficient. See courseware table of contents to download the template. </w:t>
      </w:r>
    </w:p>
    <w:p w14:paraId="1A6049AE" w14:textId="77777777" w:rsidR="005330DD" w:rsidRPr="005330DD" w:rsidRDefault="005330DD" w:rsidP="005330DD">
      <w:pPr>
        <w:rPr>
          <w:rFonts w:ascii="Arial" w:hAnsi="Arial" w:cs="Arial"/>
          <w:color w:val="000000"/>
          <w:sz w:val="24"/>
          <w:szCs w:val="24"/>
        </w:rPr>
      </w:pPr>
    </w:p>
    <w:p w14:paraId="7AF76516" w14:textId="335E1359" w:rsidR="005330DD" w:rsidRPr="005330DD" w:rsidRDefault="005330DD" w:rsidP="005330DD">
      <w:pPr>
        <w:ind w:left="720"/>
        <w:rPr>
          <w:rFonts w:ascii="Arial" w:hAnsi="Arial" w:cs="Arial"/>
          <w:b/>
          <w:color w:val="0000FF"/>
          <w:sz w:val="24"/>
          <w:szCs w:val="24"/>
        </w:rPr>
      </w:pPr>
      <w:r w:rsidRPr="005330DD">
        <w:rPr>
          <w:rFonts w:ascii="Arial" w:hAnsi="Arial" w:cs="Arial"/>
          <w:b/>
          <w:color w:val="0000FF"/>
          <w:sz w:val="24"/>
          <w:szCs w:val="24"/>
        </w:rPr>
        <w:t xml:space="preserve">Chinese 6023: In addition to the Chinese 4023 requirements, 6023 students will research and more deeply integrate the issues of intellectual discourse in popular Chinese culture (including issues of </w:t>
      </w:r>
      <w:r w:rsidR="005C121D">
        <w:rPr>
          <w:rFonts w:ascii="Arial" w:hAnsi="Arial" w:cs="Arial"/>
          <w:b/>
          <w:color w:val="0000FF"/>
          <w:sz w:val="24"/>
          <w:szCs w:val="24"/>
        </w:rPr>
        <w:t>business</w:t>
      </w:r>
      <w:r w:rsidRPr="005330DD">
        <w:rPr>
          <w:rFonts w:ascii="Arial" w:hAnsi="Arial" w:cs="Arial"/>
          <w:b/>
          <w:color w:val="0000FF"/>
          <w:sz w:val="24"/>
          <w:szCs w:val="24"/>
        </w:rPr>
        <w:t xml:space="preserve">, modernization, cultural transformation, high/low culture, etc.) as demonstrated in </w:t>
      </w:r>
      <w:r w:rsidR="005C121D">
        <w:rPr>
          <w:rFonts w:ascii="Arial" w:hAnsi="Arial" w:cs="Arial"/>
          <w:b/>
          <w:color w:val="0000FF"/>
          <w:sz w:val="24"/>
          <w:szCs w:val="24"/>
        </w:rPr>
        <w:t>their chosen topic and text</w:t>
      </w:r>
      <w:r w:rsidRPr="005330DD">
        <w:rPr>
          <w:rFonts w:ascii="Arial" w:hAnsi="Arial" w:cs="Arial"/>
          <w:b/>
          <w:color w:val="0000FF"/>
          <w:sz w:val="24"/>
          <w:szCs w:val="24"/>
        </w:rPr>
        <w:t>. This graduate level student Semester Research Project &amp; Presentation will include the complete design of a one week class segment based on a selected text adaptation, which will be added to our class online materials library.</w:t>
      </w:r>
    </w:p>
    <w:p w14:paraId="57B18348" w14:textId="77777777" w:rsidR="005330DD" w:rsidRDefault="005330DD" w:rsidP="00AF00DF">
      <w:pPr>
        <w:rPr>
          <w:rFonts w:ascii="Arial" w:hAnsi="Arial" w:cs="Arial"/>
          <w:b/>
          <w:sz w:val="24"/>
          <w:szCs w:val="24"/>
          <w:lang w:eastAsia="zh-CN"/>
        </w:rPr>
      </w:pPr>
    </w:p>
    <w:p w14:paraId="34AAC811" w14:textId="77777777" w:rsidR="00EE5768" w:rsidRPr="00F60C4B" w:rsidRDefault="00370E7F" w:rsidP="00370E7F">
      <w:pPr>
        <w:ind w:left="720"/>
        <w:rPr>
          <w:rFonts w:ascii="Arial" w:hAnsi="Arial" w:cs="Arial"/>
          <w:b/>
          <w:sz w:val="24"/>
          <w:szCs w:val="24"/>
          <w:lang w:eastAsia="zh-CN"/>
        </w:rPr>
      </w:pPr>
      <w:r w:rsidRPr="00F60C4B">
        <w:rPr>
          <w:rFonts w:ascii="Arial" w:hAnsi="Arial" w:cs="Arial"/>
          <w:b/>
          <w:sz w:val="24"/>
          <w:szCs w:val="24"/>
          <w:lang w:eastAsia="zh-CN"/>
        </w:rPr>
        <w:t xml:space="preserve">Semester Research Report </w:t>
      </w:r>
      <w:r w:rsidR="00EE5768" w:rsidRPr="00F60C4B">
        <w:rPr>
          <w:rFonts w:ascii="Arial" w:hAnsi="Arial" w:cs="Arial"/>
          <w:b/>
          <w:sz w:val="24"/>
          <w:szCs w:val="24"/>
          <w:lang w:eastAsia="zh-CN"/>
        </w:rPr>
        <w:t>Timeline</w:t>
      </w:r>
      <w:r w:rsidR="00137243" w:rsidRPr="00F60C4B">
        <w:rPr>
          <w:rFonts w:ascii="Arial" w:hAnsi="Arial" w:cs="Arial"/>
          <w:b/>
          <w:sz w:val="24"/>
          <w:szCs w:val="24"/>
          <w:lang w:eastAsia="zh-CN"/>
        </w:rPr>
        <w:t xml:space="preserve"> </w:t>
      </w:r>
      <w:r w:rsidR="00137243" w:rsidRPr="00F60C4B">
        <w:rPr>
          <w:rFonts w:ascii="Arial" w:hAnsi="Arial" w:cs="Arial"/>
          <w:b/>
          <w:color w:val="FF0000"/>
          <w:sz w:val="24"/>
          <w:szCs w:val="24"/>
          <w:lang w:eastAsia="zh-CN"/>
        </w:rPr>
        <w:t>(note deadlines designed to keep you on track)</w:t>
      </w:r>
      <w:r w:rsidR="00EE5768" w:rsidRPr="00F60C4B">
        <w:rPr>
          <w:rFonts w:ascii="Arial" w:hAnsi="Arial" w:cs="Arial"/>
          <w:b/>
          <w:sz w:val="24"/>
          <w:szCs w:val="24"/>
          <w:lang w:eastAsia="zh-CN"/>
        </w:rPr>
        <w:t xml:space="preserve">: </w:t>
      </w:r>
    </w:p>
    <w:p w14:paraId="16CA04E0" w14:textId="77777777" w:rsidR="00EE5768" w:rsidRPr="00F60C4B" w:rsidRDefault="00EE5768" w:rsidP="00AF00DF">
      <w:pPr>
        <w:rPr>
          <w:rFonts w:ascii="Arial" w:hAnsi="Arial" w:cs="Arial"/>
          <w:b/>
          <w:sz w:val="24"/>
          <w:szCs w:val="24"/>
          <w:lang w:eastAsia="zh-CN"/>
        </w:rPr>
      </w:pPr>
    </w:p>
    <w:p w14:paraId="5F29D0E7" w14:textId="77777777" w:rsidR="001D4A20" w:rsidRPr="00F60C4B" w:rsidRDefault="00347C42" w:rsidP="00EE5768">
      <w:pPr>
        <w:ind w:left="1440" w:hanging="720"/>
        <w:rPr>
          <w:rFonts w:ascii="Arial" w:hAnsi="Arial" w:cs="Arial"/>
          <w:b/>
          <w:sz w:val="24"/>
          <w:szCs w:val="24"/>
        </w:rPr>
      </w:pPr>
      <w:r w:rsidRPr="00F60C4B">
        <w:rPr>
          <w:rFonts w:ascii="Arial" w:hAnsi="Arial" w:cs="Arial"/>
          <w:b/>
          <w:sz w:val="24"/>
          <w:szCs w:val="24"/>
          <w:lang w:eastAsia="zh-CN"/>
        </w:rPr>
        <w:t xml:space="preserve">Week 6: </w:t>
      </w:r>
      <w:r w:rsidR="001D4A20" w:rsidRPr="00F60C4B">
        <w:rPr>
          <w:rFonts w:ascii="Arial" w:hAnsi="Arial" w:cs="Arial"/>
          <w:b/>
          <w:sz w:val="24"/>
          <w:szCs w:val="24"/>
        </w:rPr>
        <w:t xml:space="preserve">Your choice of topics must be approved by the instructor by </w:t>
      </w:r>
      <w:r w:rsidRPr="00F60C4B">
        <w:rPr>
          <w:rFonts w:ascii="Arial" w:hAnsi="Arial" w:cs="Arial"/>
          <w:b/>
          <w:sz w:val="24"/>
          <w:szCs w:val="24"/>
          <w:lang w:eastAsia="zh-CN"/>
        </w:rPr>
        <w:t>Friday</w:t>
      </w:r>
      <w:r w:rsidR="00134BA8" w:rsidRPr="00F60C4B">
        <w:rPr>
          <w:rFonts w:ascii="Arial" w:hAnsi="Arial" w:cs="Arial"/>
          <w:b/>
          <w:sz w:val="24"/>
          <w:szCs w:val="24"/>
          <w:lang w:eastAsia="zh-CN"/>
        </w:rPr>
        <w:t xml:space="preserve"> (</w:t>
      </w:r>
      <w:r w:rsidR="00134BA8" w:rsidRPr="00F60C4B">
        <w:rPr>
          <w:rFonts w:ascii="Arial" w:hAnsi="Arial" w:cs="Arial"/>
          <w:b/>
          <w:color w:val="FF0000"/>
          <w:sz w:val="24"/>
          <w:szCs w:val="24"/>
          <w:lang w:eastAsia="zh-CN"/>
        </w:rPr>
        <w:t>10 points</w:t>
      </w:r>
      <w:r w:rsidR="00BA0E34" w:rsidRPr="00F60C4B">
        <w:rPr>
          <w:rFonts w:ascii="Arial" w:hAnsi="Arial" w:cs="Arial"/>
          <w:b/>
          <w:color w:val="FF0000"/>
          <w:sz w:val="24"/>
          <w:szCs w:val="24"/>
          <w:lang w:eastAsia="zh-CN"/>
        </w:rPr>
        <w:t>; -2 pts/day late</w:t>
      </w:r>
      <w:r w:rsidR="00134BA8" w:rsidRPr="00F60C4B">
        <w:rPr>
          <w:rFonts w:ascii="Arial" w:hAnsi="Arial" w:cs="Arial"/>
          <w:b/>
          <w:sz w:val="24"/>
          <w:szCs w:val="24"/>
          <w:lang w:eastAsia="zh-CN"/>
        </w:rPr>
        <w:t>)</w:t>
      </w:r>
      <w:r w:rsidR="00631E14" w:rsidRPr="00F60C4B">
        <w:rPr>
          <w:rFonts w:ascii="Arial" w:hAnsi="Arial" w:cs="Arial"/>
          <w:b/>
          <w:sz w:val="24"/>
          <w:szCs w:val="24"/>
          <w:lang w:eastAsia="zh-CN"/>
        </w:rPr>
        <w:t xml:space="preserve"> </w:t>
      </w:r>
      <w:r w:rsidR="005C0ECB" w:rsidRPr="00F60C4B">
        <w:rPr>
          <w:rFonts w:ascii="Arial" w:hAnsi="Arial" w:cs="Arial"/>
          <w:b/>
          <w:sz w:val="24"/>
          <w:szCs w:val="24"/>
          <w:lang w:eastAsia="zh-CN"/>
        </w:rPr>
        <w:t>[</w:t>
      </w:r>
      <w:r w:rsidR="00631E14" w:rsidRPr="00F60C4B">
        <w:rPr>
          <w:rFonts w:ascii="Arial" w:hAnsi="Arial" w:cs="Arial"/>
          <w:b/>
          <w:color w:val="0000FF"/>
          <w:sz w:val="24"/>
          <w:szCs w:val="24"/>
          <w:lang w:eastAsia="zh-CN"/>
        </w:rPr>
        <w:t>approval by Week 4: earn 2 points extra credit!</w:t>
      </w:r>
      <w:r w:rsidR="005C0ECB" w:rsidRPr="00F60C4B">
        <w:rPr>
          <w:rFonts w:ascii="Arial" w:hAnsi="Arial" w:cs="Arial"/>
          <w:b/>
          <w:sz w:val="24"/>
          <w:szCs w:val="24"/>
          <w:lang w:eastAsia="zh-CN"/>
        </w:rPr>
        <w:t>]</w:t>
      </w:r>
    </w:p>
    <w:p w14:paraId="62400B5A" w14:textId="2F5D0363" w:rsidR="007524D9" w:rsidRPr="00F60C4B" w:rsidRDefault="00070240" w:rsidP="00EE5768">
      <w:pPr>
        <w:ind w:left="1440" w:hanging="720"/>
        <w:rPr>
          <w:rFonts w:ascii="Arial" w:hAnsi="Arial" w:cs="Arial"/>
          <w:sz w:val="24"/>
          <w:szCs w:val="24"/>
        </w:rPr>
      </w:pPr>
      <w:r w:rsidRPr="00F60C4B">
        <w:rPr>
          <w:rFonts w:ascii="Arial" w:hAnsi="Arial" w:cs="Arial"/>
          <w:b/>
          <w:sz w:val="24"/>
          <w:szCs w:val="24"/>
          <w:lang w:eastAsia="zh-CN"/>
        </w:rPr>
        <w:t xml:space="preserve">Week 8: </w:t>
      </w:r>
      <w:r w:rsidR="00FD4DEF" w:rsidRPr="00F60C4B">
        <w:rPr>
          <w:rFonts w:ascii="Arial" w:hAnsi="Arial" w:cs="Arial"/>
          <w:b/>
          <w:sz w:val="24"/>
          <w:szCs w:val="24"/>
          <w:lang w:eastAsia="zh-CN"/>
        </w:rPr>
        <w:t>Identify</w:t>
      </w:r>
      <w:r w:rsidR="009E6EB5" w:rsidRPr="00F60C4B">
        <w:rPr>
          <w:rFonts w:ascii="Arial" w:hAnsi="Arial" w:cs="Arial"/>
          <w:b/>
          <w:sz w:val="24"/>
          <w:szCs w:val="24"/>
          <w:lang w:eastAsia="zh-CN"/>
        </w:rPr>
        <w:t xml:space="preserve"> a </w:t>
      </w:r>
      <w:r w:rsidR="00256851" w:rsidRPr="00F60C4B">
        <w:rPr>
          <w:rFonts w:ascii="Arial" w:hAnsi="Arial" w:cs="Arial"/>
          <w:b/>
          <w:sz w:val="24"/>
          <w:szCs w:val="24"/>
          <w:lang w:eastAsia="zh-CN"/>
        </w:rPr>
        <w:t>“</w:t>
      </w:r>
      <w:r w:rsidR="009E6EB5" w:rsidRPr="00F60C4B">
        <w:rPr>
          <w:rFonts w:ascii="Arial" w:hAnsi="Arial" w:cs="Arial"/>
          <w:b/>
          <w:sz w:val="24"/>
          <w:szCs w:val="24"/>
          <w:lang w:eastAsia="zh-CN"/>
        </w:rPr>
        <w:t>Text</w:t>
      </w:r>
      <w:r w:rsidR="00256851" w:rsidRPr="00F60C4B">
        <w:rPr>
          <w:rFonts w:ascii="Arial" w:hAnsi="Arial" w:cs="Arial"/>
          <w:b/>
          <w:sz w:val="24"/>
          <w:szCs w:val="24"/>
          <w:lang w:eastAsia="zh-CN"/>
        </w:rPr>
        <w:t>”</w:t>
      </w:r>
      <w:r w:rsidR="00C4097A" w:rsidRPr="00F60C4B">
        <w:rPr>
          <w:rFonts w:ascii="Arial" w:hAnsi="Arial" w:cs="Arial"/>
          <w:b/>
          <w:sz w:val="24"/>
          <w:szCs w:val="24"/>
          <w:lang w:eastAsia="zh-CN"/>
        </w:rPr>
        <w:t xml:space="preserve"> </w:t>
      </w:r>
      <w:r w:rsidRPr="00F60C4B">
        <w:rPr>
          <w:rFonts w:ascii="Arial" w:hAnsi="Arial" w:cs="Arial"/>
          <w:b/>
          <w:sz w:val="24"/>
          <w:szCs w:val="24"/>
          <w:lang w:eastAsia="zh-CN"/>
        </w:rPr>
        <w:t>by Friday</w:t>
      </w:r>
      <w:r w:rsidR="009E6EB5" w:rsidRPr="00F60C4B">
        <w:rPr>
          <w:rFonts w:ascii="Arial" w:hAnsi="Arial" w:cs="Arial"/>
          <w:sz w:val="24"/>
          <w:szCs w:val="24"/>
          <w:lang w:eastAsia="zh-CN"/>
        </w:rPr>
        <w:t xml:space="preserve">: </w:t>
      </w:r>
      <w:r w:rsidR="00A1265C" w:rsidRPr="00F60C4B">
        <w:rPr>
          <w:rFonts w:ascii="Arial" w:hAnsi="Arial" w:cs="Arial"/>
          <w:sz w:val="24"/>
          <w:szCs w:val="24"/>
        </w:rPr>
        <w:t xml:space="preserve">Locate and transcribe a relevant part of a Chinese language television news report covering your topic to demonstrate suitability of your analysis. Figure on </w:t>
      </w:r>
      <w:r w:rsidR="000641E1" w:rsidRPr="00F60C4B">
        <w:rPr>
          <w:rFonts w:ascii="Arial" w:hAnsi="Arial" w:cs="Arial"/>
          <w:sz w:val="24"/>
          <w:szCs w:val="24"/>
          <w:lang w:eastAsia="zh-CN"/>
        </w:rPr>
        <w:t xml:space="preserve">a standard of </w:t>
      </w:r>
      <w:r w:rsidR="00A1265C" w:rsidRPr="00F60C4B">
        <w:rPr>
          <w:rFonts w:ascii="Arial" w:hAnsi="Arial" w:cs="Arial"/>
          <w:sz w:val="24"/>
          <w:szCs w:val="24"/>
        </w:rPr>
        <w:t>about 1</w:t>
      </w:r>
      <w:r w:rsidR="000641E1" w:rsidRPr="00F60C4B">
        <w:rPr>
          <w:rFonts w:ascii="Arial" w:hAnsi="Arial" w:cs="Arial"/>
          <w:sz w:val="24"/>
          <w:szCs w:val="24"/>
          <w:lang w:eastAsia="zh-CN"/>
        </w:rPr>
        <w:t>-3</w:t>
      </w:r>
      <w:r w:rsidR="00A1265C" w:rsidRPr="00F60C4B">
        <w:rPr>
          <w:rFonts w:ascii="Arial" w:hAnsi="Arial" w:cs="Arial"/>
          <w:sz w:val="24"/>
          <w:szCs w:val="24"/>
        </w:rPr>
        <w:t xml:space="preserve"> page</w:t>
      </w:r>
      <w:r w:rsidR="00417A26" w:rsidRPr="00F60C4B">
        <w:rPr>
          <w:rFonts w:ascii="Arial" w:hAnsi="Arial" w:cs="Arial"/>
          <w:sz w:val="24"/>
          <w:szCs w:val="24"/>
        </w:rPr>
        <w:t>s</w:t>
      </w:r>
      <w:r w:rsidR="00A1265C" w:rsidRPr="00F60C4B">
        <w:rPr>
          <w:rFonts w:ascii="Arial" w:hAnsi="Arial" w:cs="Arial"/>
          <w:sz w:val="24"/>
          <w:szCs w:val="24"/>
        </w:rPr>
        <w:t xml:space="preserve"> of </w:t>
      </w:r>
      <w:r w:rsidR="000641E1" w:rsidRPr="00F60C4B">
        <w:rPr>
          <w:rFonts w:ascii="Arial" w:hAnsi="Arial" w:cs="Arial"/>
          <w:sz w:val="24"/>
          <w:szCs w:val="24"/>
          <w:lang w:eastAsia="zh-CN"/>
        </w:rPr>
        <w:t xml:space="preserve">Chinese </w:t>
      </w:r>
      <w:r w:rsidR="00A1265C" w:rsidRPr="00F60C4B">
        <w:rPr>
          <w:rFonts w:ascii="Arial" w:hAnsi="Arial" w:cs="Arial"/>
          <w:sz w:val="24"/>
          <w:szCs w:val="24"/>
        </w:rPr>
        <w:t xml:space="preserve">transcription in 12 </w:t>
      </w:r>
      <w:r w:rsidR="00FD4DEF" w:rsidRPr="00F60C4B">
        <w:rPr>
          <w:rFonts w:ascii="Arial" w:hAnsi="Arial" w:cs="Arial"/>
          <w:sz w:val="24"/>
          <w:szCs w:val="24"/>
          <w:lang w:eastAsia="zh-CN"/>
        </w:rPr>
        <w:t xml:space="preserve">point </w:t>
      </w:r>
      <w:r w:rsidR="00A1265C" w:rsidRPr="00F60C4B">
        <w:rPr>
          <w:rFonts w:ascii="Arial" w:hAnsi="Arial" w:cs="Arial"/>
          <w:sz w:val="24"/>
          <w:szCs w:val="24"/>
        </w:rPr>
        <w:t xml:space="preserve">font. </w:t>
      </w:r>
      <w:r w:rsidR="005C121D">
        <w:rPr>
          <w:rFonts w:ascii="Arial" w:hAnsi="Arial" w:cs="Arial"/>
          <w:sz w:val="24"/>
          <w:szCs w:val="24"/>
        </w:rPr>
        <w:t>CHIN 4023</w:t>
      </w:r>
      <w:r w:rsidR="00417A26" w:rsidRPr="00F60C4B">
        <w:rPr>
          <w:rFonts w:ascii="Arial" w:hAnsi="Arial" w:cs="Arial"/>
          <w:sz w:val="24"/>
          <w:szCs w:val="24"/>
        </w:rPr>
        <w:t xml:space="preserve"> analys</w:t>
      </w:r>
      <w:r w:rsidR="005C121D">
        <w:rPr>
          <w:rFonts w:ascii="Arial" w:hAnsi="Arial" w:cs="Arial"/>
          <w:sz w:val="24"/>
          <w:szCs w:val="24"/>
        </w:rPr>
        <w:t>is will be 2-3 pages in Chinese,</w:t>
      </w:r>
      <w:r w:rsidR="005C121D" w:rsidRPr="005C121D">
        <w:rPr>
          <w:rFonts w:ascii="Arial" w:hAnsi="Arial" w:cs="Arial"/>
          <w:b/>
          <w:color w:val="0000FF"/>
          <w:sz w:val="24"/>
          <w:szCs w:val="24"/>
        </w:rPr>
        <w:t xml:space="preserve"> CHIN 6023 analysis will be 5-6 pages.</w:t>
      </w:r>
      <w:r w:rsidR="00417A26" w:rsidRPr="00F60C4B">
        <w:rPr>
          <w:rFonts w:ascii="Arial" w:hAnsi="Arial" w:cs="Arial"/>
          <w:sz w:val="24"/>
          <w:szCs w:val="24"/>
        </w:rPr>
        <w:t xml:space="preserve"> </w:t>
      </w:r>
      <w:r w:rsidR="00FD4DEF" w:rsidRPr="00F60C4B">
        <w:rPr>
          <w:rFonts w:ascii="Arial" w:hAnsi="Arial" w:cs="Arial"/>
          <w:sz w:val="24"/>
          <w:szCs w:val="24"/>
          <w:lang w:eastAsia="zh-CN"/>
        </w:rPr>
        <w:t xml:space="preserve">Students at relatively higher levels should challenge themselves to use a longer text. </w:t>
      </w:r>
      <w:r w:rsidR="007524D9" w:rsidRPr="00F60C4B">
        <w:rPr>
          <w:rFonts w:ascii="Arial" w:hAnsi="Arial" w:cs="Arial"/>
          <w:sz w:val="24"/>
          <w:szCs w:val="24"/>
          <w:lang w:eastAsia="zh-CN"/>
        </w:rPr>
        <w:t>Students at relatively higher levels should challenge themselves to more deeply analyze.</w:t>
      </w:r>
      <w:r w:rsidR="00C4097A" w:rsidRPr="00F60C4B">
        <w:rPr>
          <w:rFonts w:ascii="Arial" w:hAnsi="Arial" w:cs="Arial"/>
          <w:sz w:val="24"/>
          <w:szCs w:val="24"/>
          <w:lang w:eastAsia="zh-CN"/>
        </w:rPr>
        <w:t xml:space="preserve"> (</w:t>
      </w:r>
      <w:r w:rsidR="00C4097A" w:rsidRPr="00F60C4B">
        <w:rPr>
          <w:rFonts w:ascii="Arial" w:hAnsi="Arial" w:cs="Arial"/>
          <w:b/>
          <w:color w:val="FF0000"/>
          <w:sz w:val="24"/>
          <w:szCs w:val="24"/>
          <w:lang w:eastAsia="zh-CN"/>
        </w:rPr>
        <w:t>10 points</w:t>
      </w:r>
      <w:r w:rsidR="00BA0E34" w:rsidRPr="00F60C4B">
        <w:rPr>
          <w:rFonts w:ascii="Arial" w:hAnsi="Arial" w:cs="Arial"/>
          <w:b/>
          <w:color w:val="FF0000"/>
          <w:sz w:val="24"/>
          <w:szCs w:val="24"/>
          <w:lang w:eastAsia="zh-CN"/>
        </w:rPr>
        <w:t>; -2 pts/day late</w:t>
      </w:r>
      <w:r w:rsidR="00C4097A" w:rsidRPr="00F60C4B">
        <w:rPr>
          <w:rFonts w:ascii="Arial" w:hAnsi="Arial" w:cs="Arial"/>
          <w:sz w:val="24"/>
          <w:szCs w:val="24"/>
          <w:lang w:eastAsia="zh-CN"/>
        </w:rPr>
        <w:t>)</w:t>
      </w:r>
      <w:r w:rsidR="002C36A8" w:rsidRPr="00F60C4B">
        <w:rPr>
          <w:rFonts w:ascii="Arial" w:hAnsi="Arial" w:cs="Arial"/>
          <w:sz w:val="24"/>
          <w:szCs w:val="24"/>
          <w:lang w:eastAsia="zh-CN"/>
        </w:rPr>
        <w:t xml:space="preserve"> </w:t>
      </w:r>
      <w:r w:rsidR="002C36A8" w:rsidRPr="00F60C4B">
        <w:rPr>
          <w:rFonts w:ascii="Arial" w:hAnsi="Arial" w:cs="Arial"/>
          <w:b/>
          <w:sz w:val="24"/>
          <w:szCs w:val="24"/>
          <w:lang w:eastAsia="zh-CN"/>
        </w:rPr>
        <w:t>[</w:t>
      </w:r>
      <w:r w:rsidR="002C36A8" w:rsidRPr="00F60C4B">
        <w:rPr>
          <w:rFonts w:ascii="Arial" w:hAnsi="Arial" w:cs="Arial"/>
          <w:b/>
          <w:color w:val="0000FF"/>
          <w:sz w:val="24"/>
          <w:szCs w:val="24"/>
          <w:lang w:eastAsia="zh-CN"/>
        </w:rPr>
        <w:t>by Week 6: earn 2 points extra credit!</w:t>
      </w:r>
      <w:r w:rsidR="002C36A8" w:rsidRPr="00F60C4B">
        <w:rPr>
          <w:rFonts w:ascii="Arial" w:hAnsi="Arial" w:cs="Arial"/>
          <w:b/>
          <w:sz w:val="24"/>
          <w:szCs w:val="24"/>
          <w:lang w:eastAsia="zh-CN"/>
        </w:rPr>
        <w:t>]</w:t>
      </w:r>
    </w:p>
    <w:p w14:paraId="4E0068F1" w14:textId="77777777" w:rsidR="008968B7" w:rsidRPr="00F60C4B" w:rsidRDefault="008968B7" w:rsidP="00EE5768">
      <w:pPr>
        <w:ind w:left="1440" w:hanging="720"/>
        <w:rPr>
          <w:rFonts w:ascii="Arial" w:hAnsi="Arial" w:cs="Arial"/>
          <w:sz w:val="24"/>
          <w:szCs w:val="24"/>
        </w:rPr>
      </w:pPr>
      <w:r w:rsidRPr="00F60C4B">
        <w:rPr>
          <w:rFonts w:ascii="Arial" w:hAnsi="Arial" w:cs="Arial"/>
          <w:b/>
          <w:sz w:val="24"/>
          <w:szCs w:val="24"/>
          <w:lang w:eastAsia="zh-CN"/>
        </w:rPr>
        <w:lastRenderedPageBreak/>
        <w:t>Week 10: Submit “Rough Draft</w:t>
      </w:r>
      <w:r w:rsidRPr="00F60C4B">
        <w:rPr>
          <w:rFonts w:ascii="Arial" w:hAnsi="Arial" w:cs="Arial"/>
          <w:sz w:val="24"/>
          <w:szCs w:val="24"/>
          <w:lang w:eastAsia="zh-CN"/>
        </w:rPr>
        <w:t>”</w:t>
      </w:r>
      <w:r w:rsidR="000E216F" w:rsidRPr="00F60C4B">
        <w:rPr>
          <w:rFonts w:ascii="Arial" w:hAnsi="Arial" w:cs="Arial"/>
          <w:sz w:val="24"/>
          <w:szCs w:val="24"/>
          <w:lang w:eastAsia="zh-CN"/>
        </w:rPr>
        <w:t xml:space="preserve"> </w:t>
      </w:r>
      <w:r w:rsidR="00C71FF3" w:rsidRPr="00F60C4B">
        <w:rPr>
          <w:rFonts w:ascii="Arial" w:hAnsi="Arial" w:cs="Arial"/>
          <w:b/>
          <w:sz w:val="24"/>
          <w:szCs w:val="24"/>
          <w:lang w:eastAsia="zh-CN"/>
        </w:rPr>
        <w:t>by Friday</w:t>
      </w:r>
      <w:r w:rsidR="00C71FF3" w:rsidRPr="00F60C4B">
        <w:rPr>
          <w:rFonts w:ascii="Arial" w:hAnsi="Arial" w:cs="Arial"/>
          <w:sz w:val="24"/>
          <w:szCs w:val="24"/>
          <w:lang w:eastAsia="zh-CN"/>
        </w:rPr>
        <w:t xml:space="preserve"> </w:t>
      </w:r>
      <w:r w:rsidR="000E216F" w:rsidRPr="00F60C4B">
        <w:rPr>
          <w:rFonts w:ascii="Arial" w:hAnsi="Arial" w:cs="Arial"/>
          <w:sz w:val="24"/>
          <w:szCs w:val="24"/>
          <w:lang w:eastAsia="zh-CN"/>
        </w:rPr>
        <w:t>(</w:t>
      </w:r>
      <w:r w:rsidR="00C71FF3" w:rsidRPr="00F60C4B">
        <w:rPr>
          <w:rFonts w:ascii="Arial" w:hAnsi="Arial" w:cs="Arial"/>
          <w:b/>
          <w:color w:val="FF0000"/>
          <w:sz w:val="24"/>
          <w:szCs w:val="24"/>
          <w:lang w:eastAsia="zh-CN"/>
        </w:rPr>
        <w:t>10</w:t>
      </w:r>
      <w:r w:rsidR="000E216F" w:rsidRPr="00F60C4B">
        <w:rPr>
          <w:rFonts w:ascii="Arial" w:hAnsi="Arial" w:cs="Arial"/>
          <w:b/>
          <w:color w:val="FF0000"/>
          <w:sz w:val="24"/>
          <w:szCs w:val="24"/>
          <w:lang w:eastAsia="zh-CN"/>
        </w:rPr>
        <w:t xml:space="preserve"> points</w:t>
      </w:r>
      <w:r w:rsidR="00BA0E34" w:rsidRPr="00F60C4B">
        <w:rPr>
          <w:rFonts w:ascii="Arial" w:hAnsi="Arial" w:cs="Arial"/>
          <w:b/>
          <w:color w:val="FF0000"/>
          <w:sz w:val="24"/>
          <w:szCs w:val="24"/>
          <w:lang w:eastAsia="zh-CN"/>
        </w:rPr>
        <w:t>; -2 pts/day late</w:t>
      </w:r>
      <w:r w:rsidR="000E216F" w:rsidRPr="00F60C4B">
        <w:rPr>
          <w:rFonts w:ascii="Arial" w:hAnsi="Arial" w:cs="Arial"/>
          <w:sz w:val="24"/>
          <w:szCs w:val="24"/>
          <w:lang w:eastAsia="zh-CN"/>
        </w:rPr>
        <w:t>)</w:t>
      </w:r>
      <w:r w:rsidR="002C36A8" w:rsidRPr="00F60C4B">
        <w:rPr>
          <w:rFonts w:ascii="Arial" w:hAnsi="Arial" w:cs="Arial"/>
          <w:sz w:val="24"/>
          <w:szCs w:val="24"/>
          <w:lang w:eastAsia="zh-CN"/>
        </w:rPr>
        <w:t xml:space="preserve"> </w:t>
      </w:r>
      <w:r w:rsidR="002C36A8" w:rsidRPr="00F60C4B">
        <w:rPr>
          <w:rFonts w:ascii="Arial" w:hAnsi="Arial" w:cs="Arial"/>
          <w:b/>
          <w:sz w:val="24"/>
          <w:szCs w:val="24"/>
          <w:lang w:eastAsia="zh-CN"/>
        </w:rPr>
        <w:t>[</w:t>
      </w:r>
      <w:r w:rsidR="002C36A8" w:rsidRPr="00F60C4B">
        <w:rPr>
          <w:rFonts w:ascii="Arial" w:hAnsi="Arial" w:cs="Arial"/>
          <w:b/>
          <w:color w:val="0000FF"/>
          <w:sz w:val="24"/>
          <w:szCs w:val="24"/>
          <w:lang w:eastAsia="zh-CN"/>
        </w:rPr>
        <w:t>by Week 8: earn 2 points extra credit!</w:t>
      </w:r>
      <w:r w:rsidR="002C36A8" w:rsidRPr="00F60C4B">
        <w:rPr>
          <w:rFonts w:ascii="Arial" w:hAnsi="Arial" w:cs="Arial"/>
          <w:b/>
          <w:sz w:val="24"/>
          <w:szCs w:val="24"/>
          <w:lang w:eastAsia="zh-CN"/>
        </w:rPr>
        <w:t>]</w:t>
      </w:r>
    </w:p>
    <w:p w14:paraId="00C6B8F3" w14:textId="77777777" w:rsidR="00A1265C" w:rsidRPr="00F60C4B" w:rsidRDefault="008968B7" w:rsidP="00EE5768">
      <w:pPr>
        <w:ind w:left="1440" w:hanging="720"/>
        <w:rPr>
          <w:rFonts w:ascii="Arial" w:hAnsi="Arial" w:cs="Arial"/>
          <w:sz w:val="24"/>
          <w:szCs w:val="24"/>
        </w:rPr>
      </w:pPr>
      <w:r w:rsidRPr="00F60C4B">
        <w:rPr>
          <w:rFonts w:ascii="Arial" w:hAnsi="Arial" w:cs="Arial"/>
          <w:b/>
          <w:sz w:val="24"/>
          <w:szCs w:val="24"/>
          <w:lang w:eastAsia="zh-CN"/>
        </w:rPr>
        <w:t>Submit</w:t>
      </w:r>
      <w:r w:rsidR="00A1265C" w:rsidRPr="00F60C4B">
        <w:rPr>
          <w:rFonts w:ascii="Arial" w:hAnsi="Arial" w:cs="Arial"/>
          <w:sz w:val="24"/>
          <w:szCs w:val="24"/>
        </w:rPr>
        <w:t xml:space="preserve"> “</w:t>
      </w:r>
      <w:r w:rsidR="00A1265C" w:rsidRPr="00F60C4B">
        <w:rPr>
          <w:rFonts w:ascii="Arial" w:hAnsi="Arial" w:cs="Arial"/>
          <w:b/>
          <w:sz w:val="24"/>
          <w:szCs w:val="24"/>
        </w:rPr>
        <w:t>Near Complete Draft</w:t>
      </w:r>
      <w:r w:rsidR="00A1265C" w:rsidRPr="00F60C4B">
        <w:rPr>
          <w:rFonts w:ascii="Arial" w:hAnsi="Arial" w:cs="Arial"/>
          <w:sz w:val="24"/>
          <w:szCs w:val="24"/>
        </w:rPr>
        <w:t xml:space="preserve">” for </w:t>
      </w:r>
      <w:r w:rsidR="008F5136" w:rsidRPr="00F60C4B">
        <w:rPr>
          <w:rFonts w:ascii="Arial" w:hAnsi="Arial" w:cs="Arial"/>
          <w:sz w:val="24"/>
          <w:szCs w:val="24"/>
          <w:lang w:eastAsia="zh-CN"/>
        </w:rPr>
        <w:t>review</w:t>
      </w:r>
      <w:r w:rsidR="00A1265C" w:rsidRPr="00F60C4B">
        <w:rPr>
          <w:rFonts w:ascii="Arial" w:hAnsi="Arial" w:cs="Arial"/>
          <w:b/>
          <w:sz w:val="24"/>
          <w:szCs w:val="24"/>
        </w:rPr>
        <w:t xml:space="preserve"> at least </w:t>
      </w:r>
      <w:r w:rsidR="008F5136" w:rsidRPr="00F60C4B">
        <w:rPr>
          <w:rFonts w:ascii="Arial" w:hAnsi="Arial" w:cs="Arial"/>
          <w:b/>
          <w:sz w:val="24"/>
          <w:szCs w:val="24"/>
          <w:lang w:eastAsia="zh-CN"/>
        </w:rPr>
        <w:t>one week</w:t>
      </w:r>
      <w:r w:rsidR="00A1265C" w:rsidRPr="00F60C4B">
        <w:rPr>
          <w:rFonts w:ascii="Arial" w:hAnsi="Arial" w:cs="Arial"/>
          <w:b/>
          <w:sz w:val="24"/>
          <w:szCs w:val="24"/>
        </w:rPr>
        <w:t xml:space="preserve"> </w:t>
      </w:r>
      <w:r w:rsidR="006F22E3" w:rsidRPr="00F60C4B">
        <w:rPr>
          <w:rFonts w:ascii="Arial" w:hAnsi="Arial" w:cs="Arial"/>
          <w:b/>
          <w:sz w:val="24"/>
          <w:szCs w:val="24"/>
        </w:rPr>
        <w:t>in advance of</w:t>
      </w:r>
      <w:r w:rsidR="00A1265C" w:rsidRPr="00F60C4B">
        <w:rPr>
          <w:rFonts w:ascii="Arial" w:hAnsi="Arial" w:cs="Arial"/>
          <w:b/>
          <w:sz w:val="24"/>
          <w:szCs w:val="24"/>
        </w:rPr>
        <w:t xml:space="preserve"> your scheduled presentation</w:t>
      </w:r>
      <w:r w:rsidR="00A1265C" w:rsidRPr="00F60C4B">
        <w:rPr>
          <w:rFonts w:ascii="Arial" w:hAnsi="Arial" w:cs="Arial"/>
          <w:sz w:val="24"/>
          <w:szCs w:val="24"/>
        </w:rPr>
        <w:t xml:space="preserve">. I will use Track Changes mode to provide feedback prior to your presentation. </w:t>
      </w:r>
      <w:r w:rsidR="000E216F" w:rsidRPr="00F60C4B">
        <w:rPr>
          <w:rFonts w:ascii="Arial" w:hAnsi="Arial" w:cs="Arial"/>
          <w:sz w:val="24"/>
          <w:szCs w:val="24"/>
          <w:lang w:eastAsia="zh-CN"/>
        </w:rPr>
        <w:t xml:space="preserve"> (</w:t>
      </w:r>
      <w:r w:rsidR="000E216F" w:rsidRPr="00F60C4B">
        <w:rPr>
          <w:rFonts w:ascii="Arial" w:hAnsi="Arial" w:cs="Arial"/>
          <w:b/>
          <w:color w:val="FF0000"/>
          <w:sz w:val="24"/>
          <w:szCs w:val="24"/>
          <w:lang w:eastAsia="zh-CN"/>
        </w:rPr>
        <w:t>10 points</w:t>
      </w:r>
      <w:r w:rsidR="00BA0E34" w:rsidRPr="00F60C4B">
        <w:rPr>
          <w:rFonts w:ascii="Arial" w:hAnsi="Arial" w:cs="Arial"/>
          <w:b/>
          <w:color w:val="FF0000"/>
          <w:sz w:val="24"/>
          <w:szCs w:val="24"/>
          <w:lang w:eastAsia="zh-CN"/>
        </w:rPr>
        <w:t>; -2 pts/day late</w:t>
      </w:r>
      <w:r w:rsidR="000E216F" w:rsidRPr="00F60C4B">
        <w:rPr>
          <w:rFonts w:ascii="Arial" w:hAnsi="Arial" w:cs="Arial"/>
          <w:sz w:val="24"/>
          <w:szCs w:val="24"/>
          <w:lang w:eastAsia="zh-CN"/>
        </w:rPr>
        <w:t>)</w:t>
      </w:r>
      <w:r w:rsidR="006F22E3" w:rsidRPr="00F60C4B">
        <w:rPr>
          <w:rFonts w:ascii="Arial" w:hAnsi="Arial" w:cs="Arial"/>
          <w:sz w:val="24"/>
          <w:szCs w:val="24"/>
          <w:lang w:eastAsia="zh-CN"/>
        </w:rPr>
        <w:t xml:space="preserve"> </w:t>
      </w:r>
      <w:r w:rsidR="006F22E3" w:rsidRPr="00F60C4B">
        <w:rPr>
          <w:rFonts w:ascii="Arial" w:hAnsi="Arial" w:cs="Arial"/>
          <w:b/>
          <w:sz w:val="24"/>
          <w:szCs w:val="24"/>
          <w:lang w:eastAsia="zh-CN"/>
        </w:rPr>
        <w:t>[</w:t>
      </w:r>
      <w:r w:rsidR="006F22E3" w:rsidRPr="00F60C4B">
        <w:rPr>
          <w:rFonts w:ascii="Arial" w:hAnsi="Arial" w:cs="Arial"/>
          <w:b/>
          <w:color w:val="0000FF"/>
          <w:sz w:val="24"/>
          <w:szCs w:val="24"/>
          <w:lang w:eastAsia="zh-CN"/>
        </w:rPr>
        <w:t>two weeks in advance: earn 2 points extra credit!</w:t>
      </w:r>
      <w:r w:rsidR="006F22E3" w:rsidRPr="00F60C4B">
        <w:rPr>
          <w:rFonts w:ascii="Arial" w:hAnsi="Arial" w:cs="Arial"/>
          <w:b/>
          <w:sz w:val="24"/>
          <w:szCs w:val="24"/>
          <w:lang w:eastAsia="zh-CN"/>
        </w:rPr>
        <w:t>]</w:t>
      </w:r>
    </w:p>
    <w:p w14:paraId="62B1FC1F" w14:textId="77777777" w:rsidR="00A1265C" w:rsidRPr="00F60C4B" w:rsidRDefault="000E216F" w:rsidP="00EE5768">
      <w:pPr>
        <w:ind w:left="1440" w:hanging="720"/>
        <w:rPr>
          <w:rFonts w:ascii="Arial" w:hAnsi="Arial" w:cs="Arial"/>
          <w:sz w:val="24"/>
          <w:szCs w:val="24"/>
        </w:rPr>
      </w:pPr>
      <w:r w:rsidRPr="00F60C4B">
        <w:rPr>
          <w:rFonts w:ascii="Arial" w:hAnsi="Arial" w:cs="Arial"/>
          <w:b/>
          <w:sz w:val="24"/>
          <w:szCs w:val="24"/>
          <w:lang w:eastAsia="zh-CN"/>
        </w:rPr>
        <w:t>Submit</w:t>
      </w:r>
      <w:r w:rsidR="00C07355" w:rsidRPr="00F60C4B">
        <w:rPr>
          <w:rFonts w:ascii="Arial" w:hAnsi="Arial" w:cs="Arial"/>
          <w:b/>
          <w:sz w:val="24"/>
          <w:szCs w:val="24"/>
        </w:rPr>
        <w:t xml:space="preserve"> </w:t>
      </w:r>
      <w:r w:rsidRPr="00F60C4B">
        <w:rPr>
          <w:rFonts w:ascii="Arial" w:hAnsi="Arial" w:cs="Arial"/>
          <w:b/>
          <w:sz w:val="24"/>
          <w:szCs w:val="24"/>
        </w:rPr>
        <w:t>clean “Presentation Draft”</w:t>
      </w:r>
      <w:r w:rsidRPr="00F60C4B">
        <w:rPr>
          <w:rFonts w:ascii="Arial" w:hAnsi="Arial" w:cs="Arial"/>
          <w:b/>
          <w:sz w:val="24"/>
          <w:szCs w:val="24"/>
          <w:lang w:eastAsia="zh-CN"/>
        </w:rPr>
        <w:t xml:space="preserve"> </w:t>
      </w:r>
      <w:r w:rsidRPr="00F60C4B">
        <w:rPr>
          <w:rFonts w:ascii="Arial" w:hAnsi="Arial" w:cs="Arial"/>
          <w:sz w:val="24"/>
          <w:szCs w:val="24"/>
          <w:lang w:eastAsia="zh-CN"/>
        </w:rPr>
        <w:t>incorporating</w:t>
      </w:r>
      <w:r w:rsidR="00A1265C" w:rsidRPr="00F60C4B">
        <w:rPr>
          <w:rFonts w:ascii="Arial" w:hAnsi="Arial" w:cs="Arial"/>
          <w:sz w:val="24"/>
          <w:szCs w:val="24"/>
        </w:rPr>
        <w:t xml:space="preserve"> edits</w:t>
      </w:r>
      <w:r w:rsidR="00B05E29" w:rsidRPr="00F60C4B">
        <w:rPr>
          <w:rFonts w:ascii="Arial" w:hAnsi="Arial" w:cs="Arial"/>
          <w:sz w:val="24"/>
          <w:szCs w:val="24"/>
          <w:lang w:eastAsia="zh-CN"/>
        </w:rPr>
        <w:t>/suggestions</w:t>
      </w:r>
      <w:r w:rsidR="00A1265C" w:rsidRPr="00F60C4B">
        <w:rPr>
          <w:rFonts w:ascii="Arial" w:hAnsi="Arial" w:cs="Arial"/>
          <w:sz w:val="24"/>
          <w:szCs w:val="24"/>
        </w:rPr>
        <w:t xml:space="preserve"> from </w:t>
      </w:r>
      <w:r w:rsidR="00C71FF3" w:rsidRPr="00F60C4B">
        <w:rPr>
          <w:rFonts w:ascii="Arial" w:hAnsi="Arial" w:cs="Arial"/>
          <w:sz w:val="24"/>
          <w:szCs w:val="24"/>
          <w:lang w:eastAsia="zh-CN"/>
        </w:rPr>
        <w:t>“</w:t>
      </w:r>
      <w:r w:rsidR="00A1265C" w:rsidRPr="00F60C4B">
        <w:rPr>
          <w:rFonts w:ascii="Arial" w:hAnsi="Arial" w:cs="Arial"/>
          <w:sz w:val="24"/>
          <w:szCs w:val="24"/>
        </w:rPr>
        <w:t>Near Complete Draft</w:t>
      </w:r>
      <w:r w:rsidR="00C71FF3" w:rsidRPr="00F60C4B">
        <w:rPr>
          <w:rFonts w:ascii="Arial" w:hAnsi="Arial" w:cs="Arial"/>
          <w:sz w:val="24"/>
          <w:szCs w:val="24"/>
          <w:lang w:eastAsia="zh-CN"/>
        </w:rPr>
        <w:t>”</w:t>
      </w:r>
      <w:r w:rsidR="00A1265C" w:rsidRPr="00F60C4B">
        <w:rPr>
          <w:rFonts w:ascii="Arial" w:hAnsi="Arial" w:cs="Arial"/>
          <w:sz w:val="24"/>
          <w:szCs w:val="24"/>
        </w:rPr>
        <w:t xml:space="preserve"> for presentation day and </w:t>
      </w:r>
      <w:r w:rsidR="00C71FF3" w:rsidRPr="00F60C4B">
        <w:rPr>
          <w:rFonts w:ascii="Arial" w:hAnsi="Arial" w:cs="Arial"/>
          <w:sz w:val="24"/>
          <w:szCs w:val="24"/>
        </w:rPr>
        <w:t xml:space="preserve">provide a </w:t>
      </w:r>
      <w:r w:rsidR="00A1265C" w:rsidRPr="00F60C4B">
        <w:rPr>
          <w:rFonts w:ascii="Arial" w:hAnsi="Arial" w:cs="Arial"/>
          <w:sz w:val="24"/>
          <w:szCs w:val="24"/>
        </w:rPr>
        <w:t xml:space="preserve">hard-copy </w:t>
      </w:r>
      <w:r w:rsidR="00C71FF3" w:rsidRPr="00F60C4B">
        <w:rPr>
          <w:rFonts w:ascii="Arial" w:hAnsi="Arial" w:cs="Arial"/>
          <w:sz w:val="24"/>
          <w:szCs w:val="24"/>
          <w:lang w:eastAsia="zh-CN"/>
        </w:rPr>
        <w:t>for markup during your</w:t>
      </w:r>
      <w:r w:rsidR="00A1265C" w:rsidRPr="00F60C4B">
        <w:rPr>
          <w:rFonts w:ascii="Arial" w:hAnsi="Arial" w:cs="Arial"/>
          <w:sz w:val="24"/>
          <w:szCs w:val="24"/>
        </w:rPr>
        <w:t xml:space="preserve"> presentation.</w:t>
      </w:r>
      <w:r w:rsidRPr="00F60C4B">
        <w:rPr>
          <w:rFonts w:ascii="Arial" w:hAnsi="Arial" w:cs="Arial"/>
          <w:sz w:val="24"/>
          <w:szCs w:val="24"/>
          <w:lang w:eastAsia="zh-CN"/>
        </w:rPr>
        <w:t xml:space="preserve"> (</w:t>
      </w:r>
      <w:r w:rsidRPr="00F60C4B">
        <w:rPr>
          <w:rFonts w:ascii="Arial" w:hAnsi="Arial" w:cs="Arial"/>
          <w:b/>
          <w:color w:val="FF0000"/>
          <w:sz w:val="24"/>
          <w:szCs w:val="24"/>
          <w:lang w:eastAsia="zh-CN"/>
        </w:rPr>
        <w:t>10 points</w:t>
      </w:r>
      <w:r w:rsidRPr="00F60C4B">
        <w:rPr>
          <w:rFonts w:ascii="Arial" w:hAnsi="Arial" w:cs="Arial"/>
          <w:sz w:val="24"/>
          <w:szCs w:val="24"/>
          <w:lang w:eastAsia="zh-CN"/>
        </w:rPr>
        <w:t>)</w:t>
      </w:r>
    </w:p>
    <w:p w14:paraId="612213CB" w14:textId="77777777" w:rsidR="00A1265C" w:rsidRPr="00F60C4B" w:rsidRDefault="000E216F" w:rsidP="00EE5768">
      <w:pPr>
        <w:ind w:left="1440" w:hanging="720"/>
        <w:rPr>
          <w:rFonts w:ascii="Arial" w:hAnsi="Arial" w:cs="Arial"/>
          <w:sz w:val="24"/>
          <w:szCs w:val="24"/>
        </w:rPr>
      </w:pPr>
      <w:r w:rsidRPr="00F60C4B">
        <w:rPr>
          <w:rFonts w:ascii="Arial" w:hAnsi="Arial" w:cs="Arial"/>
          <w:b/>
          <w:sz w:val="24"/>
          <w:szCs w:val="24"/>
          <w:lang w:eastAsia="zh-CN"/>
        </w:rPr>
        <w:t>S</w:t>
      </w:r>
      <w:r w:rsidRPr="00F60C4B">
        <w:rPr>
          <w:rFonts w:ascii="Arial" w:hAnsi="Arial" w:cs="Arial"/>
          <w:b/>
          <w:sz w:val="24"/>
          <w:szCs w:val="24"/>
        </w:rPr>
        <w:t>ubmit “Final Copy”</w:t>
      </w:r>
      <w:r w:rsidRPr="00F60C4B">
        <w:rPr>
          <w:rFonts w:ascii="Arial" w:hAnsi="Arial" w:cs="Arial"/>
          <w:sz w:val="24"/>
          <w:szCs w:val="24"/>
        </w:rPr>
        <w:t xml:space="preserve"> </w:t>
      </w:r>
      <w:r w:rsidRPr="00F60C4B">
        <w:rPr>
          <w:rFonts w:ascii="Arial" w:hAnsi="Arial" w:cs="Arial"/>
          <w:sz w:val="24"/>
          <w:szCs w:val="24"/>
          <w:lang w:eastAsia="zh-CN"/>
        </w:rPr>
        <w:t xml:space="preserve">by </w:t>
      </w:r>
      <w:r w:rsidR="00BA0E34" w:rsidRPr="00F60C4B">
        <w:rPr>
          <w:rFonts w:ascii="Arial" w:hAnsi="Arial" w:cs="Arial"/>
          <w:sz w:val="24"/>
          <w:szCs w:val="24"/>
          <w:lang w:eastAsia="zh-CN"/>
        </w:rPr>
        <w:t>Friday 5:40pm after the</w:t>
      </w:r>
      <w:r w:rsidRPr="00F60C4B">
        <w:rPr>
          <w:rFonts w:ascii="Arial" w:hAnsi="Arial" w:cs="Arial"/>
          <w:sz w:val="24"/>
          <w:szCs w:val="24"/>
          <w:lang w:eastAsia="zh-CN"/>
        </w:rPr>
        <w:t xml:space="preserve"> final exam. </w:t>
      </w:r>
      <w:r w:rsidRPr="00F60C4B">
        <w:rPr>
          <w:rFonts w:ascii="Arial" w:hAnsi="Arial" w:cs="Arial"/>
          <w:sz w:val="24"/>
          <w:szCs w:val="24"/>
        </w:rPr>
        <w:t xml:space="preserve"> </w:t>
      </w:r>
      <w:r w:rsidR="00A1265C" w:rsidRPr="00F60C4B">
        <w:rPr>
          <w:rFonts w:ascii="Arial" w:hAnsi="Arial" w:cs="Arial"/>
          <w:sz w:val="24"/>
          <w:szCs w:val="24"/>
        </w:rPr>
        <w:t>Make final edits, if any required, and.</w:t>
      </w:r>
      <w:r w:rsidRPr="00F60C4B">
        <w:rPr>
          <w:rFonts w:ascii="Arial" w:hAnsi="Arial" w:cs="Arial"/>
          <w:sz w:val="24"/>
          <w:szCs w:val="24"/>
          <w:lang w:eastAsia="zh-CN"/>
        </w:rPr>
        <w:t xml:space="preserve"> (</w:t>
      </w:r>
      <w:r w:rsidRPr="00F60C4B">
        <w:rPr>
          <w:rFonts w:ascii="Arial" w:hAnsi="Arial" w:cs="Arial"/>
          <w:b/>
          <w:color w:val="FF0000"/>
          <w:sz w:val="24"/>
          <w:szCs w:val="24"/>
          <w:lang w:eastAsia="zh-CN"/>
        </w:rPr>
        <w:t>10 points</w:t>
      </w:r>
      <w:r w:rsidRPr="00F60C4B">
        <w:rPr>
          <w:rFonts w:ascii="Arial" w:hAnsi="Arial" w:cs="Arial"/>
          <w:sz w:val="24"/>
          <w:szCs w:val="24"/>
          <w:lang w:eastAsia="zh-CN"/>
        </w:rPr>
        <w:t>)</w:t>
      </w:r>
    </w:p>
    <w:p w14:paraId="735E3294" w14:textId="77777777" w:rsidR="00F87829" w:rsidRPr="00F60C4B" w:rsidRDefault="00F87829" w:rsidP="00AF00DF">
      <w:pPr>
        <w:rPr>
          <w:rFonts w:ascii="Arial" w:hAnsi="Arial" w:cs="Arial"/>
          <w:bCs/>
          <w:sz w:val="24"/>
          <w:szCs w:val="24"/>
        </w:rPr>
      </w:pPr>
    </w:p>
    <w:p w14:paraId="44CA2E38" w14:textId="77777777" w:rsidR="008B5692" w:rsidRPr="006C6CCF" w:rsidRDefault="008B5692" w:rsidP="008B5692">
      <w:pPr>
        <w:tabs>
          <w:tab w:val="left" w:pos="360"/>
          <w:tab w:val="left" w:pos="1980"/>
        </w:tabs>
        <w:ind w:left="720"/>
        <w:rPr>
          <w:rFonts w:ascii="Arial" w:hAnsi="Arial" w:cs="Arial"/>
          <w:sz w:val="22"/>
          <w:szCs w:val="22"/>
        </w:rPr>
      </w:pPr>
      <w:r w:rsidRPr="006C6CCF">
        <w:rPr>
          <w:rFonts w:ascii="Arial" w:hAnsi="Arial" w:cs="Arial"/>
          <w:sz w:val="22"/>
          <w:szCs w:val="22"/>
        </w:rPr>
        <w:t xml:space="preserve">Grading is based on your preparation, presentation, and quality of overall effort. </w:t>
      </w:r>
    </w:p>
    <w:p w14:paraId="1B5BE3C7" w14:textId="4F6D5455" w:rsidR="008B5692" w:rsidRPr="006C6CCF" w:rsidRDefault="008B5692" w:rsidP="008B5692">
      <w:pPr>
        <w:numPr>
          <w:ilvl w:val="0"/>
          <w:numId w:val="44"/>
        </w:numPr>
        <w:ind w:left="1440"/>
        <w:rPr>
          <w:rFonts w:ascii="Arial" w:hAnsi="Arial" w:cs="Arial"/>
          <w:sz w:val="22"/>
          <w:szCs w:val="22"/>
        </w:rPr>
      </w:pPr>
      <w:r w:rsidRPr="006C6CCF">
        <w:rPr>
          <w:rFonts w:ascii="Arial" w:hAnsi="Arial" w:cs="Arial"/>
          <w:sz w:val="22"/>
          <w:szCs w:val="22"/>
        </w:rPr>
        <w:t>CHIN 402</w:t>
      </w:r>
      <w:r>
        <w:rPr>
          <w:rFonts w:ascii="Arial" w:hAnsi="Arial" w:cs="Arial"/>
          <w:sz w:val="22"/>
          <w:szCs w:val="22"/>
        </w:rPr>
        <w:t>3</w:t>
      </w:r>
      <w:r w:rsidRPr="006C6CCF">
        <w:rPr>
          <w:rFonts w:ascii="Arial" w:hAnsi="Arial" w:cs="Arial"/>
          <w:sz w:val="22"/>
          <w:szCs w:val="22"/>
        </w:rPr>
        <w:t xml:space="preserve">: Presentations will be efficiently done in 20-30 minutes </w:t>
      </w:r>
    </w:p>
    <w:p w14:paraId="2F3DFD12" w14:textId="022518E7" w:rsidR="008B5692" w:rsidRPr="006C6CCF" w:rsidRDefault="008B5692" w:rsidP="008B5692">
      <w:pPr>
        <w:numPr>
          <w:ilvl w:val="0"/>
          <w:numId w:val="44"/>
        </w:numPr>
        <w:ind w:left="1440"/>
        <w:rPr>
          <w:rFonts w:ascii="Arial" w:hAnsi="Arial" w:cs="Arial"/>
          <w:b/>
          <w:color w:val="0000FF"/>
          <w:sz w:val="22"/>
          <w:szCs w:val="22"/>
        </w:rPr>
      </w:pPr>
      <w:r w:rsidRPr="006C6CCF">
        <w:rPr>
          <w:rFonts w:ascii="Arial" w:hAnsi="Arial" w:cs="Arial"/>
          <w:b/>
          <w:color w:val="0000FF"/>
          <w:sz w:val="22"/>
          <w:szCs w:val="22"/>
        </w:rPr>
        <w:t>CHIN 602</w:t>
      </w:r>
      <w:r>
        <w:rPr>
          <w:rFonts w:ascii="Arial" w:hAnsi="Arial" w:cs="Arial"/>
          <w:b/>
          <w:color w:val="0000FF"/>
          <w:sz w:val="22"/>
          <w:szCs w:val="22"/>
        </w:rPr>
        <w:t>3</w:t>
      </w:r>
      <w:r w:rsidRPr="006C6CCF">
        <w:rPr>
          <w:rFonts w:ascii="Arial" w:hAnsi="Arial" w:cs="Arial"/>
          <w:b/>
          <w:color w:val="0000FF"/>
          <w:sz w:val="22"/>
          <w:szCs w:val="22"/>
        </w:rPr>
        <w:t>: Presentations will be efficiently done in 50-60 minutes</w:t>
      </w:r>
    </w:p>
    <w:p w14:paraId="782262B8" w14:textId="77777777" w:rsidR="008B5692" w:rsidRDefault="008B5692" w:rsidP="00950AA3">
      <w:pPr>
        <w:ind w:left="720"/>
        <w:rPr>
          <w:rFonts w:ascii="Arial" w:hAnsi="Arial" w:cs="Arial"/>
          <w:bCs/>
          <w:sz w:val="24"/>
          <w:szCs w:val="24"/>
        </w:rPr>
      </w:pPr>
    </w:p>
    <w:p w14:paraId="7FC73DD0" w14:textId="77777777" w:rsidR="00A1265C" w:rsidRPr="00F60C4B" w:rsidRDefault="0074579D" w:rsidP="00950AA3">
      <w:pPr>
        <w:ind w:left="720"/>
        <w:rPr>
          <w:rFonts w:ascii="Arial" w:hAnsi="Arial" w:cs="Arial"/>
          <w:sz w:val="24"/>
          <w:szCs w:val="24"/>
        </w:rPr>
      </w:pPr>
      <w:r w:rsidRPr="00F60C4B">
        <w:rPr>
          <w:rFonts w:ascii="Arial" w:hAnsi="Arial" w:cs="Arial"/>
          <w:bCs/>
          <w:sz w:val="24"/>
          <w:szCs w:val="24"/>
        </w:rPr>
        <w:t>Word template provided.</w:t>
      </w:r>
    </w:p>
    <w:p w14:paraId="199B640E" w14:textId="77777777" w:rsidR="00A1265C" w:rsidRPr="00F60C4B" w:rsidRDefault="00A1265C" w:rsidP="00950AA3">
      <w:pPr>
        <w:ind w:left="720"/>
        <w:rPr>
          <w:rFonts w:ascii="Arial" w:hAnsi="Arial" w:cs="Arial"/>
          <w:b/>
          <w:bCs/>
          <w:sz w:val="24"/>
          <w:szCs w:val="24"/>
        </w:rPr>
      </w:pPr>
    </w:p>
    <w:p w14:paraId="795A1A90" w14:textId="3C782356" w:rsidR="00A1265C" w:rsidRPr="00F60C4B" w:rsidRDefault="00997AE6" w:rsidP="00950AA3">
      <w:pPr>
        <w:ind w:left="720"/>
        <w:rPr>
          <w:rFonts w:ascii="Arial" w:hAnsi="Arial" w:cs="Arial"/>
          <w:sz w:val="24"/>
          <w:szCs w:val="24"/>
        </w:rPr>
      </w:pPr>
      <w:r w:rsidRPr="00F60C4B">
        <w:rPr>
          <w:rFonts w:ascii="Arial" w:hAnsi="Arial" w:cs="Arial"/>
          <w:sz w:val="24"/>
          <w:szCs w:val="24"/>
        </w:rPr>
        <w:t xml:space="preserve">Note: </w:t>
      </w:r>
      <w:r w:rsidR="008663D4" w:rsidRPr="00F60C4B">
        <w:rPr>
          <w:rFonts w:ascii="Arial" w:hAnsi="Arial" w:cs="Arial"/>
          <w:sz w:val="24"/>
          <w:szCs w:val="24"/>
        </w:rPr>
        <w:t xml:space="preserve">60% of </w:t>
      </w:r>
      <w:r w:rsidR="00950AA3" w:rsidRPr="00F60C4B">
        <w:rPr>
          <w:rFonts w:ascii="Arial" w:hAnsi="Arial" w:cs="Arial"/>
          <w:sz w:val="24"/>
          <w:szCs w:val="24"/>
        </w:rPr>
        <w:t xml:space="preserve">your Semester </w:t>
      </w:r>
      <w:r w:rsidR="006322C9" w:rsidRPr="00F60C4B">
        <w:rPr>
          <w:rFonts w:ascii="Arial" w:hAnsi="Arial" w:cs="Arial"/>
          <w:sz w:val="24"/>
          <w:szCs w:val="24"/>
        </w:rPr>
        <w:t xml:space="preserve">Research </w:t>
      </w:r>
      <w:r w:rsidR="00950AA3" w:rsidRPr="00F60C4B">
        <w:rPr>
          <w:rFonts w:ascii="Arial" w:hAnsi="Arial" w:cs="Arial"/>
          <w:sz w:val="24"/>
          <w:szCs w:val="24"/>
        </w:rPr>
        <w:t xml:space="preserve">Report </w:t>
      </w:r>
      <w:r w:rsidR="008663D4" w:rsidRPr="00F60C4B">
        <w:rPr>
          <w:rFonts w:ascii="Arial" w:hAnsi="Arial" w:cs="Arial"/>
          <w:sz w:val="24"/>
          <w:szCs w:val="24"/>
        </w:rPr>
        <w:t xml:space="preserve">grade is accumulated by planning submissions (in red above) with deductions for lateness and extra credit for earliness specified. A further 40% of your grade </w:t>
      </w:r>
      <w:r w:rsidR="00A1265C" w:rsidRPr="00F60C4B">
        <w:rPr>
          <w:rFonts w:ascii="Arial" w:hAnsi="Arial" w:cs="Arial"/>
          <w:sz w:val="24"/>
          <w:szCs w:val="24"/>
        </w:rPr>
        <w:t xml:space="preserve">is based on your preparation, presentation, </w:t>
      </w:r>
      <w:r w:rsidR="008663D4" w:rsidRPr="00F60C4B">
        <w:rPr>
          <w:rFonts w:ascii="Arial" w:hAnsi="Arial" w:cs="Arial"/>
          <w:sz w:val="24"/>
          <w:szCs w:val="24"/>
        </w:rPr>
        <w:t xml:space="preserve">analysis </w:t>
      </w:r>
      <w:r w:rsidR="00A1265C" w:rsidRPr="00F60C4B">
        <w:rPr>
          <w:rFonts w:ascii="Arial" w:hAnsi="Arial" w:cs="Arial"/>
          <w:sz w:val="24"/>
          <w:szCs w:val="24"/>
        </w:rPr>
        <w:t xml:space="preserve">and quality of overall effort. </w:t>
      </w:r>
      <w:r w:rsidR="005C121D">
        <w:rPr>
          <w:rFonts w:ascii="Arial" w:hAnsi="Arial" w:cs="Arial"/>
          <w:sz w:val="24"/>
          <w:szCs w:val="24"/>
        </w:rPr>
        <w:t>CHIN 4023 p</w:t>
      </w:r>
      <w:r w:rsidR="00A1265C" w:rsidRPr="00F60C4B">
        <w:rPr>
          <w:rFonts w:ascii="Arial" w:hAnsi="Arial" w:cs="Arial"/>
          <w:sz w:val="24"/>
          <w:szCs w:val="24"/>
        </w:rPr>
        <w:t xml:space="preserve">resentations will be efficiently done in </w:t>
      </w:r>
      <w:r w:rsidR="00AB6124" w:rsidRPr="00F60C4B">
        <w:rPr>
          <w:rFonts w:ascii="Arial" w:hAnsi="Arial" w:cs="Arial"/>
          <w:sz w:val="24"/>
          <w:szCs w:val="24"/>
        </w:rPr>
        <w:t>15</w:t>
      </w:r>
      <w:r w:rsidR="00A1265C" w:rsidRPr="00F60C4B">
        <w:rPr>
          <w:rFonts w:ascii="Arial" w:hAnsi="Arial" w:cs="Arial"/>
          <w:sz w:val="24"/>
          <w:szCs w:val="24"/>
        </w:rPr>
        <w:t>-</w:t>
      </w:r>
      <w:r w:rsidR="008663D4" w:rsidRPr="00F60C4B">
        <w:rPr>
          <w:rFonts w:ascii="Arial" w:hAnsi="Arial" w:cs="Arial"/>
          <w:sz w:val="24"/>
          <w:szCs w:val="24"/>
        </w:rPr>
        <w:t>30</w:t>
      </w:r>
      <w:r w:rsidR="00A1265C" w:rsidRPr="00F60C4B">
        <w:rPr>
          <w:rFonts w:ascii="Arial" w:hAnsi="Arial" w:cs="Arial"/>
          <w:sz w:val="24"/>
          <w:szCs w:val="24"/>
        </w:rPr>
        <w:t xml:space="preserve"> minutes </w:t>
      </w:r>
      <w:r w:rsidR="005C121D" w:rsidRPr="005C121D">
        <w:rPr>
          <w:rFonts w:ascii="Arial" w:hAnsi="Arial" w:cs="Arial"/>
          <w:b/>
          <w:color w:val="0000FF"/>
          <w:sz w:val="24"/>
          <w:szCs w:val="24"/>
        </w:rPr>
        <w:t xml:space="preserve">(CHIN 6023 presentations are 50 minutes) </w:t>
      </w:r>
      <w:r w:rsidR="00A1265C" w:rsidRPr="00F60C4B">
        <w:rPr>
          <w:rFonts w:ascii="Arial" w:hAnsi="Arial" w:cs="Arial"/>
          <w:sz w:val="24"/>
          <w:szCs w:val="24"/>
        </w:rPr>
        <w:t xml:space="preserve">and scheduled in the last </w:t>
      </w:r>
      <w:r w:rsidR="00AB6124" w:rsidRPr="00F60C4B">
        <w:rPr>
          <w:rFonts w:ascii="Arial" w:hAnsi="Arial" w:cs="Arial"/>
          <w:sz w:val="24"/>
          <w:szCs w:val="24"/>
        </w:rPr>
        <w:t>week</w:t>
      </w:r>
      <w:r w:rsidR="00A1265C" w:rsidRPr="00F60C4B">
        <w:rPr>
          <w:rFonts w:ascii="Arial" w:hAnsi="Arial" w:cs="Arial"/>
          <w:sz w:val="24"/>
          <w:szCs w:val="24"/>
        </w:rPr>
        <w:t xml:space="preserve"> of class and the day of the final exam (</w:t>
      </w:r>
      <w:r w:rsidR="00AB6124" w:rsidRPr="00F60C4B">
        <w:rPr>
          <w:rFonts w:ascii="Arial" w:hAnsi="Arial" w:cs="Arial"/>
          <w:sz w:val="24"/>
          <w:szCs w:val="24"/>
        </w:rPr>
        <w:t xml:space="preserve">length of presentation </w:t>
      </w:r>
      <w:r w:rsidR="00A1265C" w:rsidRPr="00F60C4B">
        <w:rPr>
          <w:rFonts w:ascii="Arial" w:hAnsi="Arial" w:cs="Arial"/>
          <w:sz w:val="24"/>
          <w:szCs w:val="24"/>
        </w:rPr>
        <w:t xml:space="preserve">adjusted </w:t>
      </w:r>
      <w:r w:rsidR="00AB6124" w:rsidRPr="00F60C4B">
        <w:rPr>
          <w:rFonts w:ascii="Arial" w:hAnsi="Arial" w:cs="Arial"/>
          <w:sz w:val="24"/>
          <w:szCs w:val="24"/>
        </w:rPr>
        <w:t>depending</w:t>
      </w:r>
      <w:r w:rsidR="00A1265C" w:rsidRPr="00F60C4B">
        <w:rPr>
          <w:rFonts w:ascii="Arial" w:hAnsi="Arial" w:cs="Arial"/>
          <w:sz w:val="24"/>
          <w:szCs w:val="24"/>
        </w:rPr>
        <w:t xml:space="preserve"> on the number of students taking the class). </w:t>
      </w:r>
      <w:r w:rsidR="00A1265C" w:rsidRPr="00F60C4B">
        <w:rPr>
          <w:rFonts w:ascii="Arial" w:hAnsi="Arial" w:cs="Arial"/>
          <w:b/>
          <w:sz w:val="24"/>
          <w:szCs w:val="24"/>
        </w:rPr>
        <w:t>Note: Credit will be given only upon submission of the completed “Final Copy” electronic Word documen</w:t>
      </w:r>
      <w:r w:rsidR="00A1265C" w:rsidRPr="00F60C4B">
        <w:rPr>
          <w:rFonts w:ascii="Arial" w:hAnsi="Arial" w:cs="Arial"/>
          <w:sz w:val="24"/>
          <w:szCs w:val="24"/>
        </w:rPr>
        <w:t xml:space="preserve">t – this is the document in which all of my requested revisions have been made! </w:t>
      </w:r>
    </w:p>
    <w:p w14:paraId="10BA1055" w14:textId="77777777" w:rsidR="00A1265C" w:rsidRPr="00F60C4B" w:rsidRDefault="00A1265C" w:rsidP="00AF00DF">
      <w:pPr>
        <w:rPr>
          <w:rFonts w:ascii="Arial" w:hAnsi="Arial" w:cs="Arial"/>
          <w:sz w:val="24"/>
          <w:szCs w:val="24"/>
        </w:rPr>
      </w:pPr>
    </w:p>
    <w:p w14:paraId="4D1156D5" w14:textId="77777777" w:rsidR="00A1265C" w:rsidRPr="00F60C4B" w:rsidRDefault="00A1265C" w:rsidP="00AF00DF">
      <w:pPr>
        <w:rPr>
          <w:rFonts w:ascii="Arial" w:hAnsi="Arial" w:cs="Arial"/>
          <w:sz w:val="24"/>
          <w:szCs w:val="24"/>
          <w:lang w:eastAsia="zh-CN"/>
        </w:rPr>
      </w:pPr>
      <w:r w:rsidRPr="00F60C4B">
        <w:rPr>
          <w:rFonts w:ascii="Arial" w:hAnsi="Arial" w:cs="Arial"/>
          <w:sz w:val="24"/>
          <w:szCs w:val="24"/>
        </w:rPr>
        <w:t>Some Preparation and Presentation Format Notes:</w:t>
      </w:r>
      <w:r w:rsidR="00786D9D" w:rsidRPr="00F60C4B">
        <w:rPr>
          <w:rFonts w:ascii="Arial" w:hAnsi="Arial" w:cs="Arial"/>
          <w:sz w:val="24"/>
          <w:szCs w:val="24"/>
          <w:lang w:eastAsia="zh-CN"/>
        </w:rPr>
        <w:t xml:space="preserve">                                                                       Check List:</w:t>
      </w:r>
    </w:p>
    <w:p w14:paraId="2D3D0DEF" w14:textId="77777777" w:rsidR="00A1265C" w:rsidRPr="00F60C4B" w:rsidRDefault="00A1265C" w:rsidP="00AF00D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8430"/>
        <w:gridCol w:w="840"/>
      </w:tblGrid>
      <w:tr w:rsidR="00A1265C" w:rsidRPr="00F60C4B" w14:paraId="1247C543" w14:textId="77777777" w:rsidTr="00B346BF">
        <w:tc>
          <w:tcPr>
            <w:tcW w:w="810" w:type="dxa"/>
          </w:tcPr>
          <w:p w14:paraId="1A4C5A86" w14:textId="77777777" w:rsidR="00A1265C" w:rsidRPr="00F60C4B" w:rsidRDefault="00A1265C" w:rsidP="00AF00DF">
            <w:pPr>
              <w:rPr>
                <w:rFonts w:ascii="Arial" w:hAnsi="Arial" w:cs="Arial"/>
              </w:rPr>
            </w:pPr>
          </w:p>
        </w:tc>
        <w:tc>
          <w:tcPr>
            <w:tcW w:w="8430" w:type="dxa"/>
          </w:tcPr>
          <w:p w14:paraId="7E399234" w14:textId="77777777" w:rsidR="00A1265C" w:rsidRPr="00F60C4B" w:rsidRDefault="00A1265C" w:rsidP="00AF00DF">
            <w:pPr>
              <w:rPr>
                <w:rFonts w:ascii="Arial" w:hAnsi="Arial" w:cs="Arial"/>
              </w:rPr>
            </w:pPr>
            <w:r w:rsidRPr="00F60C4B">
              <w:rPr>
                <w:rFonts w:ascii="Arial" w:hAnsi="Arial" w:cs="Arial"/>
              </w:rPr>
              <w:t xml:space="preserve">Timely submission of your project topics </w:t>
            </w:r>
            <w:r w:rsidR="00FF5A9B" w:rsidRPr="00F60C4B">
              <w:rPr>
                <w:rFonts w:ascii="Arial" w:hAnsi="Arial" w:cs="Arial"/>
                <w:lang w:eastAsia="zh-CN"/>
              </w:rPr>
              <w:t>for instructor</w:t>
            </w:r>
            <w:r w:rsidR="00FF5A9B" w:rsidRPr="00F60C4B">
              <w:rPr>
                <w:rFonts w:ascii="Arial" w:hAnsi="Arial" w:cs="Arial"/>
              </w:rPr>
              <w:t xml:space="preserve"> approval </w:t>
            </w:r>
            <w:r w:rsidRPr="00F60C4B">
              <w:rPr>
                <w:rFonts w:ascii="Arial" w:hAnsi="Arial" w:cs="Arial"/>
              </w:rPr>
              <w:t>(by Friday of week 6)</w:t>
            </w:r>
          </w:p>
        </w:tc>
        <w:tc>
          <w:tcPr>
            <w:tcW w:w="840" w:type="dxa"/>
          </w:tcPr>
          <w:p w14:paraId="01AAD8B2" w14:textId="77777777" w:rsidR="00A1265C" w:rsidRPr="00F60C4B" w:rsidRDefault="00A1265C" w:rsidP="00AF00DF">
            <w:pPr>
              <w:rPr>
                <w:rFonts w:ascii="Arial" w:hAnsi="Arial" w:cs="Arial"/>
                <w:highlight w:val="yellow"/>
              </w:rPr>
            </w:pPr>
          </w:p>
        </w:tc>
      </w:tr>
      <w:tr w:rsidR="00A1265C" w:rsidRPr="00F60C4B" w14:paraId="238F3B8A" w14:textId="77777777" w:rsidTr="00B346BF">
        <w:tc>
          <w:tcPr>
            <w:tcW w:w="810" w:type="dxa"/>
          </w:tcPr>
          <w:p w14:paraId="66674F57" w14:textId="77777777" w:rsidR="00A1265C" w:rsidRPr="00F60C4B" w:rsidRDefault="00A1265C" w:rsidP="00AF00DF">
            <w:pPr>
              <w:rPr>
                <w:rFonts w:ascii="Arial" w:hAnsi="Arial" w:cs="Arial"/>
              </w:rPr>
            </w:pPr>
          </w:p>
        </w:tc>
        <w:tc>
          <w:tcPr>
            <w:tcW w:w="8430" w:type="dxa"/>
          </w:tcPr>
          <w:p w14:paraId="245BAFB3" w14:textId="77777777" w:rsidR="00A1265C" w:rsidRPr="00F60C4B" w:rsidRDefault="00A1265C" w:rsidP="00AF00DF">
            <w:pPr>
              <w:rPr>
                <w:rFonts w:ascii="Arial" w:hAnsi="Arial" w:cs="Arial"/>
              </w:rPr>
            </w:pPr>
            <w:r w:rsidRPr="00F60C4B">
              <w:rPr>
                <w:rFonts w:ascii="Arial" w:hAnsi="Arial" w:cs="Arial"/>
              </w:rPr>
              <w:t>Vocabulary list of 20 items – 2+ characters per item (</w:t>
            </w:r>
            <w:r w:rsidRPr="00F60C4B">
              <w:rPr>
                <w:rFonts w:ascii="Arial" w:hAnsi="Arial" w:cs="Arial"/>
                <w:b/>
              </w:rPr>
              <w:t>highlight 7</w:t>
            </w:r>
            <w:r w:rsidRPr="00F60C4B">
              <w:rPr>
                <w:rFonts w:ascii="Arial" w:hAnsi="Arial" w:cs="Arial"/>
              </w:rPr>
              <w:t xml:space="preserve"> to be included in the Character Journal and on the final exam). </w:t>
            </w:r>
            <w:r w:rsidRPr="00F60C4B">
              <w:rPr>
                <w:rFonts w:ascii="Arial" w:hAnsi="Arial" w:cs="Arial"/>
                <w:color w:val="0000FF"/>
              </w:rPr>
              <w:t>Find interesting items not studied before!!</w:t>
            </w:r>
          </w:p>
        </w:tc>
        <w:tc>
          <w:tcPr>
            <w:tcW w:w="840" w:type="dxa"/>
          </w:tcPr>
          <w:p w14:paraId="6C701980" w14:textId="77777777" w:rsidR="00A1265C" w:rsidRPr="00F60C4B" w:rsidRDefault="00A1265C" w:rsidP="00AF00DF">
            <w:pPr>
              <w:rPr>
                <w:rFonts w:ascii="Arial" w:hAnsi="Arial" w:cs="Arial"/>
              </w:rPr>
            </w:pPr>
          </w:p>
        </w:tc>
      </w:tr>
      <w:tr w:rsidR="00A1265C" w:rsidRPr="00F60C4B" w14:paraId="3124EDD6" w14:textId="77777777" w:rsidTr="00B346BF">
        <w:tc>
          <w:tcPr>
            <w:tcW w:w="810" w:type="dxa"/>
          </w:tcPr>
          <w:p w14:paraId="48EBD04F" w14:textId="77777777" w:rsidR="00A1265C" w:rsidRPr="00F60C4B" w:rsidRDefault="00A1265C" w:rsidP="00AF00DF">
            <w:pPr>
              <w:rPr>
                <w:rFonts w:ascii="Arial" w:hAnsi="Arial" w:cs="Arial"/>
              </w:rPr>
            </w:pPr>
          </w:p>
        </w:tc>
        <w:tc>
          <w:tcPr>
            <w:tcW w:w="8430" w:type="dxa"/>
          </w:tcPr>
          <w:p w14:paraId="19A342DD" w14:textId="77777777" w:rsidR="00A1265C" w:rsidRPr="00F60C4B" w:rsidRDefault="00A1265C" w:rsidP="00AF00DF">
            <w:pPr>
              <w:rPr>
                <w:rFonts w:ascii="Arial" w:hAnsi="Arial" w:cs="Arial"/>
              </w:rPr>
            </w:pPr>
            <w:r w:rsidRPr="00F60C4B">
              <w:rPr>
                <w:rFonts w:ascii="Arial" w:hAnsi="Arial" w:cs="Arial"/>
              </w:rPr>
              <w:t>Four sentence structures (find interesting ones – avoid duplication); hyperlink to line in the dialogue</w:t>
            </w:r>
          </w:p>
        </w:tc>
        <w:tc>
          <w:tcPr>
            <w:tcW w:w="840" w:type="dxa"/>
          </w:tcPr>
          <w:p w14:paraId="2748DBCC" w14:textId="77777777" w:rsidR="00A1265C" w:rsidRPr="00F60C4B" w:rsidRDefault="00A1265C" w:rsidP="00AF00DF">
            <w:pPr>
              <w:rPr>
                <w:rFonts w:ascii="Arial" w:hAnsi="Arial" w:cs="Arial"/>
              </w:rPr>
            </w:pPr>
          </w:p>
        </w:tc>
      </w:tr>
      <w:tr w:rsidR="00A1265C" w:rsidRPr="00F60C4B" w14:paraId="386F7A41" w14:textId="77777777" w:rsidTr="00B346BF">
        <w:tc>
          <w:tcPr>
            <w:tcW w:w="810" w:type="dxa"/>
          </w:tcPr>
          <w:p w14:paraId="70C50494" w14:textId="77777777" w:rsidR="00A1265C" w:rsidRPr="00F60C4B" w:rsidRDefault="00A1265C" w:rsidP="00AF00DF">
            <w:pPr>
              <w:rPr>
                <w:rFonts w:ascii="Arial" w:hAnsi="Arial" w:cs="Arial"/>
              </w:rPr>
            </w:pPr>
          </w:p>
        </w:tc>
        <w:tc>
          <w:tcPr>
            <w:tcW w:w="8430" w:type="dxa"/>
          </w:tcPr>
          <w:p w14:paraId="514D99CD" w14:textId="77777777" w:rsidR="00A1265C" w:rsidRPr="00F60C4B" w:rsidRDefault="00A1265C" w:rsidP="00AF00DF">
            <w:pPr>
              <w:rPr>
                <w:rFonts w:ascii="Arial" w:hAnsi="Arial" w:cs="Arial"/>
              </w:rPr>
            </w:pPr>
            <w:r w:rsidRPr="00F60C4B">
              <w:rPr>
                <w:rFonts w:ascii="Arial" w:hAnsi="Arial" w:cs="Arial"/>
              </w:rPr>
              <w:t xml:space="preserve">Chinese character </w:t>
            </w:r>
            <w:r w:rsidR="00283DB3" w:rsidRPr="00F60C4B">
              <w:rPr>
                <w:rFonts w:ascii="Arial" w:hAnsi="Arial" w:cs="Arial"/>
                <w:lang w:eastAsia="zh-CN"/>
              </w:rPr>
              <w:t>text</w:t>
            </w:r>
            <w:r w:rsidRPr="00F60C4B">
              <w:rPr>
                <w:rFonts w:ascii="Arial" w:hAnsi="Arial" w:cs="Arial"/>
              </w:rPr>
              <w:t xml:space="preserve">, pinyin and English translation – </w:t>
            </w:r>
            <w:r w:rsidRPr="00F60C4B">
              <w:rPr>
                <w:rFonts w:ascii="Arial" w:hAnsi="Arial" w:cs="Arial"/>
                <w:b/>
              </w:rPr>
              <w:t>translation is your own</w:t>
            </w:r>
            <w:r w:rsidRPr="00F60C4B">
              <w:rPr>
                <w:rFonts w:ascii="Arial" w:hAnsi="Arial" w:cs="Arial"/>
              </w:rPr>
              <w:t xml:space="preserve"> (you must credit URLs that you reference with other translations and supply the reference translation, if any used, in juxtaposition to yours in your document with differences highlighted)</w:t>
            </w:r>
          </w:p>
        </w:tc>
        <w:tc>
          <w:tcPr>
            <w:tcW w:w="840" w:type="dxa"/>
          </w:tcPr>
          <w:p w14:paraId="29122704" w14:textId="77777777" w:rsidR="00A1265C" w:rsidRPr="00F60C4B" w:rsidRDefault="00A1265C" w:rsidP="00AF00DF">
            <w:pPr>
              <w:rPr>
                <w:rFonts w:ascii="Arial" w:hAnsi="Arial" w:cs="Arial"/>
              </w:rPr>
            </w:pPr>
          </w:p>
        </w:tc>
      </w:tr>
      <w:tr w:rsidR="00A1265C" w:rsidRPr="00F60C4B" w14:paraId="1ED00E85" w14:textId="77777777" w:rsidTr="00B346BF">
        <w:tc>
          <w:tcPr>
            <w:tcW w:w="810" w:type="dxa"/>
          </w:tcPr>
          <w:p w14:paraId="27B1D320" w14:textId="77777777" w:rsidR="00A1265C" w:rsidRPr="00F60C4B" w:rsidRDefault="00A1265C" w:rsidP="00AF00DF">
            <w:pPr>
              <w:rPr>
                <w:rFonts w:ascii="Arial" w:hAnsi="Arial" w:cs="Arial"/>
              </w:rPr>
            </w:pPr>
          </w:p>
        </w:tc>
        <w:tc>
          <w:tcPr>
            <w:tcW w:w="8430" w:type="dxa"/>
          </w:tcPr>
          <w:p w14:paraId="1D317617" w14:textId="77777777" w:rsidR="005C121D" w:rsidRPr="006C6CCF" w:rsidRDefault="005C121D" w:rsidP="005C121D">
            <w:pPr>
              <w:tabs>
                <w:tab w:val="left" w:pos="360"/>
              </w:tabs>
              <w:rPr>
                <w:rFonts w:ascii="Arial" w:hAnsi="Arial" w:cs="Arial"/>
                <w:sz w:val="22"/>
                <w:szCs w:val="22"/>
              </w:rPr>
            </w:pPr>
            <w:r w:rsidRPr="006C6CCF">
              <w:rPr>
                <w:rFonts w:ascii="Arial" w:hAnsi="Arial" w:cs="Arial"/>
                <w:sz w:val="22"/>
                <w:szCs w:val="22"/>
              </w:rPr>
              <w:t>Analysis:</w:t>
            </w:r>
          </w:p>
          <w:p w14:paraId="0D8C190A" w14:textId="77777777" w:rsidR="005C121D" w:rsidRPr="006C6CCF" w:rsidRDefault="005C121D" w:rsidP="00D34BC7">
            <w:pPr>
              <w:tabs>
                <w:tab w:val="left" w:pos="360"/>
                <w:tab w:val="left" w:pos="1980"/>
              </w:tabs>
              <w:ind w:left="252"/>
              <w:rPr>
                <w:rFonts w:ascii="Arial" w:hAnsi="Arial" w:cs="Arial"/>
                <w:sz w:val="22"/>
                <w:szCs w:val="22"/>
              </w:rPr>
            </w:pPr>
            <w:r w:rsidRPr="006C6CCF">
              <w:rPr>
                <w:rFonts w:ascii="Arial" w:hAnsi="Arial" w:cs="Arial"/>
                <w:sz w:val="22"/>
                <w:szCs w:val="22"/>
              </w:rPr>
              <w:t>CHIN 4022: 2-3 page analysis; 14 font, 1.5 spaced</w:t>
            </w:r>
          </w:p>
          <w:p w14:paraId="52A94F73" w14:textId="77777777" w:rsidR="005C121D" w:rsidRPr="006C6CCF" w:rsidRDefault="005C121D" w:rsidP="00D34BC7">
            <w:pPr>
              <w:tabs>
                <w:tab w:val="left" w:pos="360"/>
                <w:tab w:val="left" w:pos="1980"/>
              </w:tabs>
              <w:ind w:left="252"/>
              <w:rPr>
                <w:rFonts w:ascii="Arial" w:hAnsi="Arial" w:cs="Arial"/>
                <w:b/>
                <w:color w:val="0000FF"/>
                <w:sz w:val="22"/>
                <w:szCs w:val="22"/>
              </w:rPr>
            </w:pPr>
            <w:r w:rsidRPr="006C6CCF">
              <w:rPr>
                <w:rFonts w:ascii="Arial" w:hAnsi="Arial" w:cs="Arial"/>
                <w:b/>
                <w:color w:val="0000FF"/>
                <w:sz w:val="22"/>
                <w:szCs w:val="22"/>
              </w:rPr>
              <w:t>CHIN 6022: 5-6 page analysis; 14 font, 1.5 spaced</w:t>
            </w:r>
          </w:p>
          <w:p w14:paraId="4459DF2B" w14:textId="77777777" w:rsidR="005C121D" w:rsidRPr="006C6CCF" w:rsidRDefault="005C121D" w:rsidP="00D34BC7">
            <w:pPr>
              <w:numPr>
                <w:ilvl w:val="0"/>
                <w:numId w:val="39"/>
              </w:numPr>
              <w:ind w:left="612"/>
              <w:rPr>
                <w:rFonts w:ascii="Arial" w:hAnsi="Arial" w:cs="Arial"/>
                <w:sz w:val="22"/>
                <w:szCs w:val="22"/>
              </w:rPr>
            </w:pPr>
            <w:r w:rsidRPr="006C6CCF">
              <w:rPr>
                <w:rFonts w:ascii="Arial" w:hAnsi="Arial" w:cs="Arial"/>
                <w:sz w:val="22"/>
                <w:szCs w:val="22"/>
              </w:rPr>
              <w:t xml:space="preserve">Justify why you chose this </w:t>
            </w:r>
            <w:r w:rsidRPr="006C6CCF">
              <w:rPr>
                <w:rFonts w:ascii="Arial" w:hAnsi="Arial" w:cs="Arial"/>
                <w:sz w:val="22"/>
                <w:szCs w:val="22"/>
                <w:lang w:eastAsia="zh-CN"/>
              </w:rPr>
              <w:t>song and artist</w:t>
            </w:r>
            <w:r w:rsidRPr="006C6CCF">
              <w:rPr>
                <w:rFonts w:ascii="Arial" w:hAnsi="Arial" w:cs="Arial"/>
                <w:sz w:val="22"/>
                <w:szCs w:val="22"/>
              </w:rPr>
              <w:t xml:space="preserve"> </w:t>
            </w:r>
          </w:p>
          <w:p w14:paraId="46D36025" w14:textId="77777777" w:rsidR="005C121D" w:rsidRPr="006C6CCF" w:rsidRDefault="005C121D" w:rsidP="00D34BC7">
            <w:pPr>
              <w:numPr>
                <w:ilvl w:val="0"/>
                <w:numId w:val="39"/>
              </w:numPr>
              <w:ind w:left="612"/>
              <w:rPr>
                <w:rFonts w:ascii="Arial" w:hAnsi="Arial" w:cs="Arial"/>
                <w:sz w:val="22"/>
                <w:szCs w:val="22"/>
              </w:rPr>
            </w:pPr>
            <w:r w:rsidRPr="006C6CCF">
              <w:rPr>
                <w:rFonts w:ascii="Arial" w:hAnsi="Arial" w:cs="Arial"/>
                <w:sz w:val="22"/>
                <w:szCs w:val="22"/>
              </w:rPr>
              <w:t xml:space="preserve">Indicate the period background </w:t>
            </w:r>
          </w:p>
          <w:p w14:paraId="361C3805" w14:textId="77777777" w:rsidR="005C121D" w:rsidRPr="006C6CCF" w:rsidRDefault="005C121D" w:rsidP="00D34BC7">
            <w:pPr>
              <w:numPr>
                <w:ilvl w:val="0"/>
                <w:numId w:val="39"/>
              </w:numPr>
              <w:ind w:left="612"/>
              <w:rPr>
                <w:rFonts w:ascii="Arial" w:hAnsi="Arial" w:cs="Arial"/>
                <w:sz w:val="22"/>
                <w:szCs w:val="22"/>
              </w:rPr>
            </w:pPr>
            <w:r w:rsidRPr="00D34BC7">
              <w:rPr>
                <w:rFonts w:ascii="Arial" w:hAnsi="Arial" w:cs="Arial"/>
                <w:sz w:val="22"/>
                <w:szCs w:val="22"/>
              </w:rPr>
              <w:t>P</w:t>
            </w:r>
            <w:r w:rsidRPr="006C6CCF">
              <w:rPr>
                <w:rFonts w:ascii="Arial" w:hAnsi="Arial" w:cs="Arial"/>
                <w:sz w:val="22"/>
                <w:szCs w:val="22"/>
              </w:rPr>
              <w:t>oint out some “interesting” translation problems (linguistic and cultural)</w:t>
            </w:r>
          </w:p>
          <w:p w14:paraId="739DE3B7" w14:textId="77777777" w:rsidR="005C121D" w:rsidRPr="006C6CCF" w:rsidRDefault="005C121D" w:rsidP="00D34BC7">
            <w:pPr>
              <w:numPr>
                <w:ilvl w:val="0"/>
                <w:numId w:val="39"/>
              </w:numPr>
              <w:ind w:left="612"/>
              <w:rPr>
                <w:rFonts w:ascii="Arial" w:hAnsi="Arial" w:cs="Arial"/>
                <w:sz w:val="22"/>
                <w:szCs w:val="22"/>
              </w:rPr>
            </w:pPr>
            <w:r w:rsidRPr="006C6CCF">
              <w:rPr>
                <w:rFonts w:ascii="Arial" w:hAnsi="Arial" w:cs="Arial"/>
                <w:sz w:val="22"/>
                <w:szCs w:val="22"/>
              </w:rPr>
              <w:t xml:space="preserve">Describe the </w:t>
            </w:r>
            <w:r w:rsidRPr="00D34BC7">
              <w:rPr>
                <w:rFonts w:ascii="Arial" w:hAnsi="Arial" w:cs="Arial"/>
                <w:sz w:val="22"/>
                <w:szCs w:val="22"/>
              </w:rPr>
              <w:t xml:space="preserve">cultural, social, political, or historical issue addressed in the song </w:t>
            </w:r>
          </w:p>
          <w:p w14:paraId="0B35E3C3" w14:textId="77777777" w:rsidR="005C121D" w:rsidRPr="006C6CCF" w:rsidRDefault="005C121D" w:rsidP="00D34BC7">
            <w:pPr>
              <w:numPr>
                <w:ilvl w:val="0"/>
                <w:numId w:val="39"/>
              </w:numPr>
              <w:ind w:left="612"/>
              <w:rPr>
                <w:rFonts w:ascii="Arial" w:hAnsi="Arial" w:cs="Arial"/>
                <w:sz w:val="22"/>
                <w:szCs w:val="22"/>
              </w:rPr>
            </w:pPr>
            <w:r w:rsidRPr="006C6CCF">
              <w:rPr>
                <w:rFonts w:ascii="Arial" w:hAnsi="Arial" w:cs="Arial"/>
                <w:sz w:val="22"/>
                <w:szCs w:val="22"/>
              </w:rPr>
              <w:t>Comment on the “Chinese-ness” of the song</w:t>
            </w:r>
          </w:p>
          <w:p w14:paraId="4D3F359A" w14:textId="77777777" w:rsidR="005C121D" w:rsidRDefault="005C121D" w:rsidP="00D34BC7">
            <w:pPr>
              <w:numPr>
                <w:ilvl w:val="0"/>
                <w:numId w:val="39"/>
              </w:numPr>
              <w:ind w:left="612"/>
              <w:rPr>
                <w:rFonts w:ascii="Arial" w:hAnsi="Arial" w:cs="Arial"/>
                <w:sz w:val="22"/>
                <w:szCs w:val="22"/>
              </w:rPr>
            </w:pPr>
            <w:r w:rsidRPr="006C6CCF">
              <w:rPr>
                <w:rFonts w:ascii="Arial" w:hAnsi="Arial" w:cs="Arial"/>
                <w:sz w:val="22"/>
                <w:szCs w:val="22"/>
              </w:rPr>
              <w:t>Identify pop culture intersections of your song/artist in bullet format</w:t>
            </w:r>
          </w:p>
          <w:p w14:paraId="6BFD3F59" w14:textId="0CF823A0" w:rsidR="00A1265C" w:rsidRPr="00D34BC7" w:rsidRDefault="005C121D" w:rsidP="00D34BC7">
            <w:pPr>
              <w:numPr>
                <w:ilvl w:val="0"/>
                <w:numId w:val="39"/>
              </w:numPr>
              <w:ind w:left="612"/>
              <w:rPr>
                <w:rFonts w:ascii="Arial" w:hAnsi="Arial" w:cs="Arial"/>
                <w:b/>
                <w:sz w:val="22"/>
                <w:szCs w:val="22"/>
              </w:rPr>
            </w:pPr>
            <w:r w:rsidRPr="00D34BC7">
              <w:rPr>
                <w:rFonts w:ascii="Arial" w:hAnsi="Arial" w:cs="Arial"/>
                <w:b/>
                <w:color w:val="0000FF"/>
                <w:sz w:val="22"/>
                <w:szCs w:val="22"/>
              </w:rPr>
              <w:t xml:space="preserve">CHIN 6032 graduate level students will more deeply research and integrate the issues of intellectual discourse in China (including issues of colonialization, imperialism, modernization, cultural transformation, </w:t>
            </w:r>
            <w:r w:rsidRPr="00D34BC7">
              <w:rPr>
                <w:rFonts w:ascii="Arial" w:hAnsi="Arial" w:cs="Arial"/>
                <w:b/>
                <w:color w:val="0000FF"/>
                <w:sz w:val="22"/>
                <w:szCs w:val="22"/>
              </w:rPr>
              <w:lastRenderedPageBreak/>
              <w:t>high/low culture, etc.) as demonstrated in film via martial arts practice, stars, films and the film industry.</w:t>
            </w:r>
          </w:p>
        </w:tc>
        <w:tc>
          <w:tcPr>
            <w:tcW w:w="840" w:type="dxa"/>
          </w:tcPr>
          <w:p w14:paraId="6D743988" w14:textId="77777777" w:rsidR="00A1265C" w:rsidRPr="00F60C4B" w:rsidRDefault="00A1265C" w:rsidP="00AF00DF">
            <w:pPr>
              <w:rPr>
                <w:rFonts w:ascii="Arial" w:hAnsi="Arial" w:cs="Arial"/>
              </w:rPr>
            </w:pPr>
          </w:p>
        </w:tc>
      </w:tr>
      <w:tr w:rsidR="00A1265C" w:rsidRPr="00F60C4B" w14:paraId="7A40FC68" w14:textId="77777777" w:rsidTr="00B346BF">
        <w:tc>
          <w:tcPr>
            <w:tcW w:w="810" w:type="dxa"/>
          </w:tcPr>
          <w:p w14:paraId="2EC9BE63" w14:textId="77777777" w:rsidR="00A1265C" w:rsidRPr="00F60C4B" w:rsidRDefault="00A1265C" w:rsidP="00AF00DF">
            <w:pPr>
              <w:rPr>
                <w:rFonts w:ascii="Arial" w:hAnsi="Arial" w:cs="Arial"/>
              </w:rPr>
            </w:pPr>
          </w:p>
        </w:tc>
        <w:tc>
          <w:tcPr>
            <w:tcW w:w="8430" w:type="dxa"/>
          </w:tcPr>
          <w:p w14:paraId="0C99AD0A" w14:textId="6E6C9CAA" w:rsidR="008B5692" w:rsidRPr="00F60C4B" w:rsidRDefault="008B5692" w:rsidP="00AF00DF">
            <w:pPr>
              <w:rPr>
                <w:rFonts w:ascii="Arial" w:hAnsi="Arial" w:cs="Arial"/>
              </w:rPr>
            </w:pPr>
            <w:r>
              <w:rPr>
                <w:rFonts w:ascii="Arial" w:hAnsi="Arial" w:cs="Arial"/>
              </w:rPr>
              <w:t>Topic &amp;</w:t>
            </w:r>
            <w:r w:rsidR="00A1265C" w:rsidRPr="00F60C4B">
              <w:rPr>
                <w:rFonts w:ascii="Arial" w:hAnsi="Arial" w:cs="Arial"/>
              </w:rPr>
              <w:t xml:space="preserve"> Bio/background and pictures from web in both Chinese and English (all URLs credited)</w:t>
            </w:r>
          </w:p>
        </w:tc>
        <w:tc>
          <w:tcPr>
            <w:tcW w:w="840" w:type="dxa"/>
          </w:tcPr>
          <w:p w14:paraId="7E9020A3" w14:textId="77777777" w:rsidR="00A1265C" w:rsidRPr="00F60C4B" w:rsidRDefault="00A1265C" w:rsidP="00AF00DF">
            <w:pPr>
              <w:rPr>
                <w:rFonts w:ascii="Arial" w:hAnsi="Arial" w:cs="Arial"/>
              </w:rPr>
            </w:pPr>
          </w:p>
        </w:tc>
      </w:tr>
      <w:tr w:rsidR="00A1265C" w:rsidRPr="00F60C4B" w14:paraId="145DC12F" w14:textId="77777777" w:rsidTr="00B346BF">
        <w:tc>
          <w:tcPr>
            <w:tcW w:w="810" w:type="dxa"/>
          </w:tcPr>
          <w:p w14:paraId="2A2010E7" w14:textId="77777777" w:rsidR="00A1265C" w:rsidRPr="00F60C4B" w:rsidRDefault="00A1265C" w:rsidP="00AF00DF">
            <w:pPr>
              <w:rPr>
                <w:rFonts w:ascii="Arial" w:hAnsi="Arial" w:cs="Arial"/>
              </w:rPr>
            </w:pPr>
          </w:p>
        </w:tc>
        <w:tc>
          <w:tcPr>
            <w:tcW w:w="8430" w:type="dxa"/>
          </w:tcPr>
          <w:p w14:paraId="2B352FC8" w14:textId="77777777" w:rsidR="00A1265C" w:rsidRPr="00F60C4B" w:rsidRDefault="00A1265C" w:rsidP="00AF00DF">
            <w:pPr>
              <w:rPr>
                <w:rFonts w:ascii="Arial" w:hAnsi="Arial" w:cs="Arial"/>
              </w:rPr>
            </w:pPr>
            <w:r w:rsidRPr="00F60C4B">
              <w:rPr>
                <w:rFonts w:ascii="Arial" w:hAnsi="Arial" w:cs="Arial"/>
              </w:rPr>
              <w:t>Cover page with hyperlinked table of contents to items 1- 5 above</w:t>
            </w:r>
          </w:p>
        </w:tc>
        <w:tc>
          <w:tcPr>
            <w:tcW w:w="840" w:type="dxa"/>
          </w:tcPr>
          <w:p w14:paraId="3276D889" w14:textId="77777777" w:rsidR="00A1265C" w:rsidRPr="00F60C4B" w:rsidRDefault="00A1265C" w:rsidP="00AF00DF">
            <w:pPr>
              <w:rPr>
                <w:rFonts w:ascii="Arial" w:hAnsi="Arial" w:cs="Arial"/>
              </w:rPr>
            </w:pPr>
          </w:p>
        </w:tc>
      </w:tr>
      <w:tr w:rsidR="00A1265C" w:rsidRPr="00F60C4B" w14:paraId="343158A3" w14:textId="77777777" w:rsidTr="00B346BF">
        <w:tc>
          <w:tcPr>
            <w:tcW w:w="810" w:type="dxa"/>
          </w:tcPr>
          <w:p w14:paraId="6BC8F180" w14:textId="77777777" w:rsidR="00A1265C" w:rsidRPr="00F60C4B" w:rsidRDefault="00A1265C" w:rsidP="00AF00DF">
            <w:pPr>
              <w:rPr>
                <w:rFonts w:ascii="Arial" w:hAnsi="Arial" w:cs="Arial"/>
              </w:rPr>
            </w:pPr>
          </w:p>
        </w:tc>
        <w:tc>
          <w:tcPr>
            <w:tcW w:w="8430" w:type="dxa"/>
          </w:tcPr>
          <w:p w14:paraId="16E5BC01" w14:textId="77777777" w:rsidR="00A1265C" w:rsidRPr="00F60C4B" w:rsidRDefault="00A1265C" w:rsidP="00AF00DF">
            <w:pPr>
              <w:rPr>
                <w:rFonts w:ascii="Arial" w:hAnsi="Arial" w:cs="Arial"/>
              </w:rPr>
            </w:pPr>
            <w:r w:rsidRPr="00F60C4B">
              <w:rPr>
                <w:rFonts w:ascii="Arial" w:hAnsi="Arial" w:cs="Arial"/>
              </w:rPr>
              <w:t>Footer with your name, title, page number and date</w:t>
            </w:r>
          </w:p>
        </w:tc>
        <w:tc>
          <w:tcPr>
            <w:tcW w:w="840" w:type="dxa"/>
          </w:tcPr>
          <w:p w14:paraId="066A39A0" w14:textId="77777777" w:rsidR="00A1265C" w:rsidRPr="00F60C4B" w:rsidRDefault="00A1265C" w:rsidP="00AF00DF">
            <w:pPr>
              <w:rPr>
                <w:rFonts w:ascii="Arial" w:hAnsi="Arial" w:cs="Arial"/>
              </w:rPr>
            </w:pPr>
          </w:p>
        </w:tc>
      </w:tr>
      <w:tr w:rsidR="008B5692" w:rsidRPr="00F60C4B" w14:paraId="2BFDA089" w14:textId="77777777" w:rsidTr="00B346BF">
        <w:tc>
          <w:tcPr>
            <w:tcW w:w="810" w:type="dxa"/>
          </w:tcPr>
          <w:p w14:paraId="6BA893A3" w14:textId="77777777" w:rsidR="008B5692" w:rsidRPr="00F60C4B" w:rsidRDefault="008B5692" w:rsidP="00AF00DF">
            <w:pPr>
              <w:rPr>
                <w:rFonts w:ascii="Arial" w:hAnsi="Arial" w:cs="Arial"/>
              </w:rPr>
            </w:pPr>
          </w:p>
        </w:tc>
        <w:tc>
          <w:tcPr>
            <w:tcW w:w="8430" w:type="dxa"/>
          </w:tcPr>
          <w:p w14:paraId="0D109480" w14:textId="5F39906D" w:rsidR="008B5692" w:rsidRPr="008B5692" w:rsidRDefault="008B5692" w:rsidP="008B5692">
            <w:pPr>
              <w:rPr>
                <w:rFonts w:ascii="Arial" w:hAnsi="Arial" w:cs="Arial"/>
              </w:rPr>
            </w:pPr>
            <w:r w:rsidRPr="008B5692">
              <w:rPr>
                <w:rFonts w:ascii="Arial" w:hAnsi="Arial" w:cs="Arial"/>
              </w:rPr>
              <w:t xml:space="preserve">List of Citations: </w:t>
            </w:r>
          </w:p>
          <w:p w14:paraId="0867DD21" w14:textId="77777777" w:rsidR="008B5692" w:rsidRPr="008B5692" w:rsidRDefault="008B5692" w:rsidP="008B5692">
            <w:pPr>
              <w:pStyle w:val="ListParagraph"/>
              <w:numPr>
                <w:ilvl w:val="0"/>
                <w:numId w:val="43"/>
              </w:numPr>
              <w:ind w:left="612" w:hanging="342"/>
              <w:rPr>
                <w:rFonts w:ascii="Arial" w:hAnsi="Arial" w:cs="Arial"/>
              </w:rPr>
            </w:pPr>
            <w:r w:rsidRPr="008B5692">
              <w:rPr>
                <w:rFonts w:ascii="Arial" w:hAnsi="Arial" w:cs="Arial"/>
              </w:rPr>
              <w:t>CHIN 4022 Minimum of three references in Chinese</w:t>
            </w:r>
          </w:p>
          <w:p w14:paraId="3D34B446" w14:textId="139AEE78" w:rsidR="008B5692" w:rsidRPr="008B5692" w:rsidRDefault="008B5692" w:rsidP="008B5692">
            <w:pPr>
              <w:pStyle w:val="ListParagraph"/>
              <w:numPr>
                <w:ilvl w:val="0"/>
                <w:numId w:val="43"/>
              </w:numPr>
              <w:ind w:left="612" w:hanging="342"/>
              <w:rPr>
                <w:rFonts w:ascii="Arial" w:hAnsi="Arial" w:cs="Arial"/>
                <w:b/>
              </w:rPr>
            </w:pPr>
            <w:r w:rsidRPr="008B5692">
              <w:rPr>
                <w:rFonts w:ascii="Arial" w:hAnsi="Arial" w:cs="Arial"/>
                <w:b/>
                <w:color w:val="0000FF"/>
              </w:rPr>
              <w:t>CHIN 6022 Minimum of three references in Chinese</w:t>
            </w:r>
          </w:p>
        </w:tc>
        <w:tc>
          <w:tcPr>
            <w:tcW w:w="840" w:type="dxa"/>
          </w:tcPr>
          <w:p w14:paraId="29F4B62D" w14:textId="77777777" w:rsidR="008B5692" w:rsidRPr="00F60C4B" w:rsidRDefault="008B5692" w:rsidP="00AF00DF">
            <w:pPr>
              <w:rPr>
                <w:rFonts w:ascii="Arial" w:hAnsi="Arial" w:cs="Arial"/>
              </w:rPr>
            </w:pPr>
          </w:p>
        </w:tc>
      </w:tr>
      <w:tr w:rsidR="00A1265C" w:rsidRPr="00F60C4B" w14:paraId="3A01E059" w14:textId="77777777" w:rsidTr="00B346BF">
        <w:tc>
          <w:tcPr>
            <w:tcW w:w="810" w:type="dxa"/>
          </w:tcPr>
          <w:p w14:paraId="642230D1" w14:textId="77777777" w:rsidR="00A1265C" w:rsidRPr="00F60C4B" w:rsidRDefault="00A1265C" w:rsidP="00AF00DF">
            <w:pPr>
              <w:rPr>
                <w:rFonts w:ascii="Arial" w:hAnsi="Arial" w:cs="Arial"/>
              </w:rPr>
            </w:pPr>
          </w:p>
        </w:tc>
        <w:tc>
          <w:tcPr>
            <w:tcW w:w="8430" w:type="dxa"/>
          </w:tcPr>
          <w:p w14:paraId="0EB7A655" w14:textId="77777777" w:rsidR="00A1265C" w:rsidRPr="00F60C4B" w:rsidRDefault="00A1265C" w:rsidP="00AF00DF">
            <w:pPr>
              <w:rPr>
                <w:rFonts w:ascii="Arial" w:hAnsi="Arial" w:cs="Arial"/>
              </w:rPr>
            </w:pPr>
            <w:r w:rsidRPr="00F60C4B">
              <w:rPr>
                <w:rFonts w:ascii="Arial" w:hAnsi="Arial" w:cs="Arial"/>
                <w:b/>
              </w:rPr>
              <w:t>Near Complete Draft</w:t>
            </w:r>
            <w:r w:rsidRPr="00F60C4B">
              <w:rPr>
                <w:rFonts w:ascii="Arial" w:hAnsi="Arial" w:cs="Arial"/>
              </w:rPr>
              <w:t xml:space="preserve"> due at least </w:t>
            </w:r>
            <w:r w:rsidR="0058325B" w:rsidRPr="00F60C4B">
              <w:rPr>
                <w:rFonts w:ascii="Arial" w:hAnsi="Arial" w:cs="Arial"/>
              </w:rPr>
              <w:t>one week</w:t>
            </w:r>
            <w:r w:rsidRPr="00F60C4B">
              <w:rPr>
                <w:rFonts w:ascii="Arial" w:hAnsi="Arial" w:cs="Arial"/>
              </w:rPr>
              <w:t xml:space="preserve"> in advance of presentation; recommended one week in advance for instructor to edit. </w:t>
            </w:r>
          </w:p>
        </w:tc>
        <w:tc>
          <w:tcPr>
            <w:tcW w:w="840" w:type="dxa"/>
          </w:tcPr>
          <w:p w14:paraId="3674CDA4" w14:textId="77777777" w:rsidR="00A1265C" w:rsidRPr="00F60C4B" w:rsidRDefault="00A1265C" w:rsidP="00AF00DF">
            <w:pPr>
              <w:rPr>
                <w:rFonts w:ascii="Arial" w:hAnsi="Arial" w:cs="Arial"/>
              </w:rPr>
            </w:pPr>
          </w:p>
        </w:tc>
      </w:tr>
      <w:tr w:rsidR="00A1265C" w:rsidRPr="00F60C4B" w14:paraId="3192542A" w14:textId="77777777" w:rsidTr="00B346BF">
        <w:tc>
          <w:tcPr>
            <w:tcW w:w="810" w:type="dxa"/>
          </w:tcPr>
          <w:p w14:paraId="75089304" w14:textId="77777777" w:rsidR="00A1265C" w:rsidRPr="00F60C4B" w:rsidRDefault="00A1265C" w:rsidP="00AF00DF">
            <w:pPr>
              <w:rPr>
                <w:rFonts w:ascii="Arial" w:hAnsi="Arial" w:cs="Arial"/>
              </w:rPr>
            </w:pPr>
          </w:p>
        </w:tc>
        <w:tc>
          <w:tcPr>
            <w:tcW w:w="8430" w:type="dxa"/>
          </w:tcPr>
          <w:p w14:paraId="64FCF4BD" w14:textId="77777777" w:rsidR="00A1265C" w:rsidRPr="00F60C4B" w:rsidRDefault="00A1265C" w:rsidP="00AF00DF">
            <w:pPr>
              <w:rPr>
                <w:rFonts w:ascii="Arial" w:hAnsi="Arial" w:cs="Arial"/>
              </w:rPr>
            </w:pPr>
            <w:r w:rsidRPr="00F60C4B">
              <w:rPr>
                <w:rFonts w:ascii="Arial" w:hAnsi="Arial" w:cs="Arial"/>
              </w:rPr>
              <w:t xml:space="preserve">Provide instructor with electronic </w:t>
            </w:r>
            <w:r w:rsidRPr="00F60C4B">
              <w:rPr>
                <w:rFonts w:ascii="Arial" w:hAnsi="Arial" w:cs="Arial"/>
                <w:b/>
              </w:rPr>
              <w:t>Presentation Draft</w:t>
            </w:r>
            <w:r w:rsidRPr="00F60C4B">
              <w:rPr>
                <w:rFonts w:ascii="Arial" w:hAnsi="Arial" w:cs="Arial"/>
              </w:rPr>
              <w:t xml:space="preserve"> incorporating instructor’s by 9am of the morning of your presentation </w:t>
            </w:r>
          </w:p>
        </w:tc>
        <w:tc>
          <w:tcPr>
            <w:tcW w:w="840" w:type="dxa"/>
          </w:tcPr>
          <w:p w14:paraId="5745F344" w14:textId="77777777" w:rsidR="00A1265C" w:rsidRPr="00F60C4B" w:rsidRDefault="00A1265C" w:rsidP="00AF00DF">
            <w:pPr>
              <w:rPr>
                <w:rFonts w:ascii="Arial" w:hAnsi="Arial" w:cs="Arial"/>
              </w:rPr>
            </w:pPr>
          </w:p>
        </w:tc>
      </w:tr>
      <w:tr w:rsidR="00A1265C" w:rsidRPr="00F60C4B" w14:paraId="5E754017" w14:textId="77777777" w:rsidTr="00B346BF">
        <w:tc>
          <w:tcPr>
            <w:tcW w:w="810" w:type="dxa"/>
          </w:tcPr>
          <w:p w14:paraId="55B3AEA4" w14:textId="77777777" w:rsidR="00A1265C" w:rsidRPr="00F60C4B" w:rsidRDefault="00A1265C" w:rsidP="00AF00DF">
            <w:pPr>
              <w:rPr>
                <w:rFonts w:ascii="Arial" w:hAnsi="Arial" w:cs="Arial"/>
              </w:rPr>
            </w:pPr>
          </w:p>
        </w:tc>
        <w:tc>
          <w:tcPr>
            <w:tcW w:w="8430" w:type="dxa"/>
          </w:tcPr>
          <w:p w14:paraId="693FAC2E" w14:textId="77777777" w:rsidR="00A1265C" w:rsidRPr="00F60C4B" w:rsidRDefault="00A1265C" w:rsidP="00AF00DF">
            <w:pPr>
              <w:rPr>
                <w:rFonts w:ascii="Arial" w:hAnsi="Arial" w:cs="Arial"/>
              </w:rPr>
            </w:pPr>
            <w:r w:rsidRPr="00F60C4B">
              <w:rPr>
                <w:rFonts w:ascii="Arial" w:hAnsi="Arial" w:cs="Arial"/>
              </w:rPr>
              <w:t xml:space="preserve">Provide hardcopy of </w:t>
            </w:r>
            <w:r w:rsidRPr="00F60C4B">
              <w:rPr>
                <w:rFonts w:ascii="Arial" w:hAnsi="Arial" w:cs="Arial"/>
                <w:b/>
              </w:rPr>
              <w:t>Presentation Draft</w:t>
            </w:r>
            <w:r w:rsidRPr="00F60C4B">
              <w:rPr>
                <w:rFonts w:ascii="Arial" w:hAnsi="Arial" w:cs="Arial"/>
              </w:rPr>
              <w:t xml:space="preserve"> for instructor by time of presentation.</w:t>
            </w:r>
          </w:p>
        </w:tc>
        <w:tc>
          <w:tcPr>
            <w:tcW w:w="840" w:type="dxa"/>
          </w:tcPr>
          <w:p w14:paraId="4ABD6269" w14:textId="77777777" w:rsidR="00A1265C" w:rsidRPr="00F60C4B" w:rsidRDefault="00A1265C" w:rsidP="00AF00DF">
            <w:pPr>
              <w:rPr>
                <w:rFonts w:ascii="Arial" w:hAnsi="Arial" w:cs="Arial"/>
              </w:rPr>
            </w:pPr>
          </w:p>
        </w:tc>
      </w:tr>
      <w:tr w:rsidR="00A1265C" w:rsidRPr="00F60C4B" w14:paraId="12E3BFC5" w14:textId="77777777" w:rsidTr="00B346BF">
        <w:tc>
          <w:tcPr>
            <w:tcW w:w="810" w:type="dxa"/>
          </w:tcPr>
          <w:p w14:paraId="5328AC6A" w14:textId="77777777" w:rsidR="00A1265C" w:rsidRPr="00F60C4B" w:rsidRDefault="00A1265C" w:rsidP="00AF00DF">
            <w:pPr>
              <w:rPr>
                <w:rFonts w:ascii="Arial" w:hAnsi="Arial" w:cs="Arial"/>
              </w:rPr>
            </w:pPr>
          </w:p>
        </w:tc>
        <w:tc>
          <w:tcPr>
            <w:tcW w:w="8430" w:type="dxa"/>
          </w:tcPr>
          <w:p w14:paraId="5A6B3439" w14:textId="77777777" w:rsidR="00A1265C" w:rsidRPr="00F60C4B" w:rsidRDefault="00A1265C" w:rsidP="00AF00DF">
            <w:pPr>
              <w:rPr>
                <w:rFonts w:ascii="Arial" w:hAnsi="Arial" w:cs="Arial"/>
              </w:rPr>
            </w:pPr>
            <w:r w:rsidRPr="00F60C4B">
              <w:rPr>
                <w:rFonts w:ascii="Arial" w:hAnsi="Arial" w:cs="Arial"/>
              </w:rPr>
              <w:t xml:space="preserve">Teach: Lead class in this general order – character/actor bio; vocabulary list; sentence structures; group reading of parts of the dialogue; play the video clip; your impressions/analysis; discussion.  </w:t>
            </w:r>
          </w:p>
        </w:tc>
        <w:tc>
          <w:tcPr>
            <w:tcW w:w="840" w:type="dxa"/>
          </w:tcPr>
          <w:p w14:paraId="5DBF671E" w14:textId="77777777" w:rsidR="00A1265C" w:rsidRPr="00F60C4B" w:rsidRDefault="00A1265C" w:rsidP="00AF00DF">
            <w:pPr>
              <w:rPr>
                <w:rFonts w:ascii="Arial" w:hAnsi="Arial" w:cs="Arial"/>
              </w:rPr>
            </w:pPr>
          </w:p>
        </w:tc>
      </w:tr>
      <w:tr w:rsidR="00A1265C" w:rsidRPr="00F60C4B" w14:paraId="5EDB9071" w14:textId="77777777" w:rsidTr="00B346BF">
        <w:tc>
          <w:tcPr>
            <w:tcW w:w="810" w:type="dxa"/>
          </w:tcPr>
          <w:p w14:paraId="4640A230" w14:textId="77777777" w:rsidR="00A1265C" w:rsidRPr="00F60C4B" w:rsidRDefault="00A1265C" w:rsidP="00AF00DF">
            <w:pPr>
              <w:rPr>
                <w:rFonts w:ascii="Arial" w:hAnsi="Arial" w:cs="Arial"/>
              </w:rPr>
            </w:pPr>
          </w:p>
        </w:tc>
        <w:tc>
          <w:tcPr>
            <w:tcW w:w="8430" w:type="dxa"/>
          </w:tcPr>
          <w:p w14:paraId="389AD910" w14:textId="77777777" w:rsidR="00A1265C" w:rsidRPr="00F60C4B" w:rsidRDefault="00A1265C" w:rsidP="00AF00DF">
            <w:pPr>
              <w:rPr>
                <w:rFonts w:ascii="Arial" w:hAnsi="Arial" w:cs="Arial"/>
              </w:rPr>
            </w:pPr>
            <w:r w:rsidRPr="00F60C4B">
              <w:rPr>
                <w:rFonts w:ascii="Arial" w:hAnsi="Arial" w:cs="Arial"/>
              </w:rPr>
              <w:t xml:space="preserve">Electronic </w:t>
            </w:r>
            <w:r w:rsidRPr="00F60C4B">
              <w:rPr>
                <w:rFonts w:ascii="Arial" w:hAnsi="Arial" w:cs="Arial"/>
                <w:b/>
              </w:rPr>
              <w:t>Final Copy</w:t>
            </w:r>
            <w:r w:rsidRPr="00F60C4B">
              <w:rPr>
                <w:rFonts w:ascii="Arial" w:hAnsi="Arial" w:cs="Arial"/>
              </w:rPr>
              <w:t xml:space="preserve"> of document required for grade (otherwise an automatic Zero); this incorporates presentation edits from instructor, incrementing the doc title and returning it to instructor. </w:t>
            </w:r>
          </w:p>
        </w:tc>
        <w:tc>
          <w:tcPr>
            <w:tcW w:w="840" w:type="dxa"/>
          </w:tcPr>
          <w:p w14:paraId="27861B8C" w14:textId="77777777" w:rsidR="00A1265C" w:rsidRPr="00F60C4B" w:rsidRDefault="00A1265C" w:rsidP="00AF00DF">
            <w:pPr>
              <w:rPr>
                <w:rFonts w:ascii="Arial" w:hAnsi="Arial" w:cs="Arial"/>
              </w:rPr>
            </w:pPr>
          </w:p>
        </w:tc>
      </w:tr>
    </w:tbl>
    <w:p w14:paraId="28411CF0" w14:textId="77777777" w:rsidR="00BB6FBA" w:rsidRPr="00F60C4B" w:rsidRDefault="00BB6FBA" w:rsidP="00AF00DF">
      <w:pPr>
        <w:rPr>
          <w:rFonts w:ascii="Arial" w:hAnsi="Arial" w:cs="Arial"/>
          <w:sz w:val="22"/>
          <w:szCs w:val="22"/>
          <w:lang w:eastAsia="zh-CN"/>
        </w:rPr>
      </w:pPr>
    </w:p>
    <w:p w14:paraId="64FFED84" w14:textId="77777777" w:rsidR="00BB6FBA" w:rsidRPr="00F60C4B" w:rsidRDefault="00BB6FBA" w:rsidP="00AF00DF">
      <w:pPr>
        <w:rPr>
          <w:rFonts w:ascii="Arial" w:hAnsi="Arial" w:cs="Arial"/>
          <w:sz w:val="22"/>
          <w:szCs w:val="22"/>
          <w:lang w:eastAsia="zh-CN"/>
        </w:rPr>
      </w:pPr>
    </w:p>
    <w:p w14:paraId="4947C1FC" w14:textId="77777777" w:rsidR="00BB6FBA" w:rsidRPr="00F60C4B" w:rsidRDefault="00BB6FBA" w:rsidP="00AF00DF">
      <w:pPr>
        <w:rPr>
          <w:rFonts w:ascii="Arial" w:hAnsi="Arial" w:cs="Arial"/>
          <w:sz w:val="22"/>
          <w:szCs w:val="22"/>
          <w:lang w:eastAsia="zh-CN"/>
        </w:rPr>
      </w:pPr>
    </w:p>
    <w:p w14:paraId="60E9C300" w14:textId="77777777" w:rsidR="00632D80" w:rsidRPr="00F60C4B" w:rsidRDefault="00632D80" w:rsidP="00AF00DF">
      <w:pPr>
        <w:rPr>
          <w:rFonts w:ascii="Arial" w:hAnsi="Arial" w:cs="Arial"/>
          <w:b/>
          <w:sz w:val="24"/>
          <w:szCs w:val="24"/>
        </w:rPr>
      </w:pPr>
      <w:r w:rsidRPr="00F60C4B">
        <w:rPr>
          <w:rFonts w:ascii="Arial" w:hAnsi="Arial" w:cs="Arial"/>
          <w:b/>
          <w:sz w:val="24"/>
          <w:szCs w:val="24"/>
        </w:rPr>
        <w:t xml:space="preserve">EVALUATION (How to Earn Points toward Your Grade): </w:t>
      </w:r>
    </w:p>
    <w:p w14:paraId="02EACAC5" w14:textId="77777777" w:rsidR="005663DC" w:rsidRPr="00F60C4B" w:rsidRDefault="005663DC" w:rsidP="00AF00DF">
      <w:pPr>
        <w:rPr>
          <w:rFonts w:ascii="Arial" w:hAnsi="Arial" w:cs="Arial"/>
          <w:b/>
          <w:sz w:val="22"/>
          <w:szCs w:val="22"/>
        </w:rPr>
      </w:pPr>
    </w:p>
    <w:p w14:paraId="04718D09" w14:textId="77777777" w:rsidR="00FA492F" w:rsidRPr="00F60C4B" w:rsidRDefault="00FA492F" w:rsidP="00FA492F">
      <w:pPr>
        <w:rPr>
          <w:rFonts w:ascii="Arial" w:hAnsi="Arial" w:cs="Arial"/>
          <w:sz w:val="22"/>
          <w:szCs w:val="22"/>
        </w:rPr>
      </w:pPr>
      <w:r w:rsidRPr="00F60C4B">
        <w:rPr>
          <w:rFonts w:ascii="Arial" w:hAnsi="Arial" w:cs="Arial"/>
          <w:b/>
          <w:sz w:val="22"/>
          <w:szCs w:val="22"/>
        </w:rPr>
        <w:t>Assignments</w:t>
      </w:r>
      <w:r w:rsidRPr="00F60C4B">
        <w:rPr>
          <w:rFonts w:ascii="Arial" w:hAnsi="Arial" w:cs="Arial"/>
          <w:sz w:val="22"/>
          <w:szCs w:val="22"/>
        </w:rPr>
        <w:t xml:space="preserve"> (you do the math and figure out how to earn the following):</w:t>
      </w:r>
    </w:p>
    <w:p w14:paraId="133C3EDB" w14:textId="77777777" w:rsidR="00682F9F" w:rsidRPr="00F60C4B" w:rsidRDefault="00682F9F" w:rsidP="00FA492F">
      <w:pPr>
        <w:ind w:left="720"/>
        <w:rPr>
          <w:rFonts w:ascii="Arial" w:hAnsi="Arial" w:cs="Arial"/>
          <w:sz w:val="22"/>
          <w:szCs w:val="22"/>
        </w:rPr>
      </w:pPr>
    </w:p>
    <w:p w14:paraId="094424F4" w14:textId="77777777" w:rsidR="00FA492F" w:rsidRPr="00F60C4B" w:rsidRDefault="00FA492F" w:rsidP="00FA492F">
      <w:pPr>
        <w:ind w:left="720"/>
        <w:rPr>
          <w:rFonts w:ascii="Arial" w:hAnsi="Arial" w:cs="Arial"/>
          <w:sz w:val="22"/>
          <w:szCs w:val="22"/>
        </w:rPr>
      </w:pPr>
      <w:r w:rsidRPr="00F60C4B">
        <w:rPr>
          <w:rFonts w:ascii="Arial" w:hAnsi="Arial" w:cs="Arial"/>
          <w:b/>
          <w:sz w:val="22"/>
          <w:szCs w:val="22"/>
        </w:rPr>
        <w:t>Class Participation: 25%</w:t>
      </w:r>
      <w:r w:rsidRPr="00F60C4B">
        <w:rPr>
          <w:rFonts w:ascii="Arial" w:hAnsi="Arial" w:cs="Arial"/>
          <w:sz w:val="22"/>
          <w:szCs w:val="22"/>
        </w:rPr>
        <w:t xml:space="preserve"> </w:t>
      </w:r>
    </w:p>
    <w:p w14:paraId="164A6139" w14:textId="77777777" w:rsidR="00FA492F" w:rsidRPr="00F60C4B" w:rsidRDefault="00FA492F" w:rsidP="00FA492F">
      <w:pPr>
        <w:ind w:left="720"/>
        <w:rPr>
          <w:rFonts w:ascii="Arial" w:hAnsi="Arial" w:cs="Arial"/>
          <w:b/>
          <w:sz w:val="22"/>
          <w:szCs w:val="22"/>
        </w:rPr>
      </w:pPr>
      <w:r w:rsidRPr="00F60C4B">
        <w:rPr>
          <w:rFonts w:ascii="Arial" w:hAnsi="Arial" w:cs="Arial"/>
          <w:b/>
          <w:sz w:val="22"/>
          <w:szCs w:val="22"/>
        </w:rPr>
        <w:t>Semester Project: 15%</w:t>
      </w:r>
    </w:p>
    <w:p w14:paraId="3E8088DC" w14:textId="77777777" w:rsidR="00FA492F" w:rsidRPr="00F60C4B" w:rsidRDefault="00FA492F" w:rsidP="00FA492F">
      <w:pPr>
        <w:ind w:left="720"/>
        <w:rPr>
          <w:rFonts w:ascii="Arial" w:hAnsi="Arial" w:cs="Arial"/>
          <w:b/>
          <w:sz w:val="22"/>
          <w:szCs w:val="22"/>
        </w:rPr>
      </w:pPr>
      <w:r w:rsidRPr="00F60C4B">
        <w:rPr>
          <w:rFonts w:ascii="Arial" w:hAnsi="Arial" w:cs="Arial"/>
          <w:b/>
          <w:sz w:val="22"/>
          <w:szCs w:val="22"/>
        </w:rPr>
        <w:t>Vocabulary Homework 15%</w:t>
      </w:r>
    </w:p>
    <w:p w14:paraId="640F2424" w14:textId="77777777" w:rsidR="00FA492F" w:rsidRPr="00F60C4B" w:rsidRDefault="00FA492F" w:rsidP="00FA492F">
      <w:pPr>
        <w:ind w:left="720"/>
        <w:rPr>
          <w:rFonts w:ascii="Arial" w:hAnsi="Arial" w:cs="Arial"/>
          <w:b/>
          <w:sz w:val="22"/>
          <w:szCs w:val="22"/>
        </w:rPr>
      </w:pPr>
      <w:r w:rsidRPr="00F60C4B">
        <w:rPr>
          <w:rFonts w:ascii="Arial" w:hAnsi="Arial" w:cs="Arial"/>
          <w:b/>
          <w:sz w:val="22"/>
          <w:szCs w:val="22"/>
        </w:rPr>
        <w:t>Translation Homework 25%</w:t>
      </w:r>
    </w:p>
    <w:p w14:paraId="33EA74DC" w14:textId="77777777" w:rsidR="00FA492F" w:rsidRPr="00F60C4B" w:rsidRDefault="00FA492F" w:rsidP="00FA492F">
      <w:pPr>
        <w:ind w:left="720"/>
        <w:rPr>
          <w:rFonts w:ascii="Arial" w:hAnsi="Arial" w:cs="Arial"/>
          <w:b/>
          <w:sz w:val="22"/>
          <w:szCs w:val="22"/>
        </w:rPr>
      </w:pPr>
      <w:r w:rsidRPr="00F60C4B">
        <w:rPr>
          <w:rFonts w:ascii="Arial" w:hAnsi="Arial" w:cs="Arial"/>
          <w:b/>
          <w:sz w:val="22"/>
          <w:szCs w:val="22"/>
        </w:rPr>
        <w:t>Questions Homework: 15%</w:t>
      </w:r>
      <w:r w:rsidR="00DE4639" w:rsidRPr="00F60C4B">
        <w:rPr>
          <w:rFonts w:ascii="Arial" w:hAnsi="Arial" w:cs="Arial"/>
          <w:b/>
          <w:sz w:val="22"/>
          <w:szCs w:val="22"/>
        </w:rPr>
        <w:t xml:space="preserve"> </w:t>
      </w:r>
      <w:r w:rsidR="006B1099" w:rsidRPr="00F60C4B">
        <w:rPr>
          <w:rFonts w:ascii="Arial" w:hAnsi="Arial" w:cs="Arial"/>
          <w:b/>
          <w:sz w:val="22"/>
          <w:szCs w:val="22"/>
        </w:rPr>
        <w:t xml:space="preserve"> </w:t>
      </w:r>
      <w:r w:rsidR="00DE4639" w:rsidRPr="00F60C4B">
        <w:rPr>
          <w:rFonts w:ascii="Arial" w:hAnsi="Arial" w:cs="Arial"/>
          <w:b/>
          <w:sz w:val="24"/>
          <w:szCs w:val="24"/>
        </w:rPr>
        <w:t>(Includes homework from the first week)</w:t>
      </w:r>
    </w:p>
    <w:p w14:paraId="4491F875" w14:textId="77777777" w:rsidR="00FA492F" w:rsidRPr="00F60C4B" w:rsidRDefault="00FA492F" w:rsidP="00FA492F">
      <w:pPr>
        <w:ind w:left="720"/>
        <w:rPr>
          <w:rFonts w:ascii="Arial" w:hAnsi="Arial" w:cs="Arial"/>
          <w:b/>
          <w:sz w:val="22"/>
          <w:szCs w:val="22"/>
        </w:rPr>
      </w:pPr>
      <w:r w:rsidRPr="00F60C4B">
        <w:rPr>
          <w:rFonts w:ascii="Arial" w:hAnsi="Arial" w:cs="Arial"/>
          <w:b/>
          <w:sz w:val="22"/>
          <w:szCs w:val="22"/>
        </w:rPr>
        <w:t>Vocabulary Self-Quiz Homework: 5%</w:t>
      </w:r>
    </w:p>
    <w:p w14:paraId="2EF586DB" w14:textId="77777777" w:rsidR="009D2DF1" w:rsidRPr="00F60C4B" w:rsidRDefault="009D2DF1" w:rsidP="00AF00DF">
      <w:pPr>
        <w:rPr>
          <w:rFonts w:ascii="Arial" w:hAnsi="Arial" w:cs="Arial"/>
          <w:sz w:val="22"/>
          <w:szCs w:val="22"/>
        </w:rPr>
      </w:pPr>
    </w:p>
    <w:p w14:paraId="1C435E0C" w14:textId="77777777" w:rsidR="0002707F" w:rsidRPr="00F60C4B" w:rsidRDefault="0002707F" w:rsidP="0002707F">
      <w:pPr>
        <w:tabs>
          <w:tab w:val="left" w:pos="1980"/>
        </w:tabs>
        <w:rPr>
          <w:rFonts w:ascii="Arial" w:hAnsi="Arial" w:cs="Arial"/>
          <w:sz w:val="22"/>
          <w:szCs w:val="22"/>
        </w:rPr>
      </w:pPr>
      <w:r w:rsidRPr="00F60C4B">
        <w:rPr>
          <w:rFonts w:ascii="Arial" w:hAnsi="Arial" w:cs="Arial"/>
          <w:b/>
          <w:bCs/>
          <w:sz w:val="22"/>
          <w:szCs w:val="22"/>
        </w:rPr>
        <w:t>Make-up Policy</w:t>
      </w:r>
      <w:r w:rsidRPr="00F60C4B">
        <w:rPr>
          <w:rFonts w:ascii="Arial" w:hAnsi="Arial" w:cs="Arial"/>
          <w:sz w:val="22"/>
          <w:szCs w:val="22"/>
        </w:rPr>
        <w:t xml:space="preserve">:  Make-up is counted only for excused absences (verifiable illness, job interviews, etc.) and </w:t>
      </w:r>
      <w:r w:rsidRPr="00F60C4B">
        <w:rPr>
          <w:rFonts w:ascii="Arial" w:hAnsi="Arial" w:cs="Arial"/>
          <w:b/>
          <w:i/>
          <w:sz w:val="22"/>
          <w:szCs w:val="22"/>
        </w:rPr>
        <w:t>must be completed within one week of return to class</w:t>
      </w:r>
      <w:r w:rsidRPr="00F60C4B">
        <w:rPr>
          <w:rFonts w:ascii="Arial" w:hAnsi="Arial" w:cs="Arial"/>
          <w:sz w:val="22"/>
          <w:szCs w:val="22"/>
        </w:rPr>
        <w:t>. Timely email notification of prearranged absence is expected if you want consideration for make-up. The student is responsible for providing verification and turning in work within this period</w:t>
      </w:r>
      <w:r w:rsidRPr="00F60C4B">
        <w:rPr>
          <w:rFonts w:ascii="Arial" w:hAnsi="Arial" w:cs="Arial"/>
          <w:b/>
          <w:sz w:val="22"/>
          <w:szCs w:val="22"/>
        </w:rPr>
        <w:t xml:space="preserve"> without prompting by instructor.</w:t>
      </w:r>
      <w:r w:rsidRPr="00F60C4B">
        <w:rPr>
          <w:rFonts w:ascii="Arial" w:hAnsi="Arial" w:cs="Arial"/>
          <w:sz w:val="22"/>
          <w:szCs w:val="22"/>
        </w:rPr>
        <w:t xml:space="preserve"> It is recommended that the student complete all assignments regardless of the status of an absence since assignments contribute to the student’s overall skills base. Required Info: Institute Approved Activities:</w:t>
      </w:r>
    </w:p>
    <w:p w14:paraId="5F7BA7B5" w14:textId="77777777" w:rsidR="0002707F" w:rsidRPr="00F60C4B" w:rsidRDefault="0002707F" w:rsidP="0002707F">
      <w:pPr>
        <w:tabs>
          <w:tab w:val="left" w:pos="1980"/>
        </w:tabs>
        <w:rPr>
          <w:rFonts w:ascii="Arial" w:hAnsi="Arial" w:cs="Arial"/>
          <w:sz w:val="22"/>
          <w:szCs w:val="22"/>
        </w:rPr>
      </w:pPr>
      <w:r w:rsidRPr="00F60C4B">
        <w:rPr>
          <w:rFonts w:ascii="Arial" w:hAnsi="Arial" w:cs="Arial"/>
          <w:sz w:val="22"/>
          <w:szCs w:val="22"/>
        </w:rPr>
        <w:t>Students who are absent because of participation in approved Institute activities (e.g. field trips,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Please contact the Office of the Registrar for more information</w:t>
      </w:r>
    </w:p>
    <w:p w14:paraId="25DDB12F" w14:textId="77777777" w:rsidR="0002707F" w:rsidRPr="00F60C4B" w:rsidRDefault="0002707F" w:rsidP="0002707F">
      <w:pPr>
        <w:tabs>
          <w:tab w:val="left" w:pos="1980"/>
        </w:tabs>
        <w:rPr>
          <w:rFonts w:ascii="Arial" w:hAnsi="Arial" w:cs="Arial"/>
          <w:sz w:val="22"/>
          <w:szCs w:val="22"/>
        </w:rPr>
      </w:pPr>
    </w:p>
    <w:p w14:paraId="44E3172A" w14:textId="77777777" w:rsidR="0002707F" w:rsidRPr="00F60C4B" w:rsidRDefault="0002707F" w:rsidP="0002707F">
      <w:pPr>
        <w:tabs>
          <w:tab w:val="left" w:pos="1980"/>
        </w:tabs>
        <w:rPr>
          <w:rFonts w:ascii="Arial" w:hAnsi="Arial" w:cs="Arial"/>
          <w:b/>
          <w:sz w:val="22"/>
          <w:szCs w:val="22"/>
        </w:rPr>
      </w:pPr>
      <w:r w:rsidRPr="00F60C4B">
        <w:rPr>
          <w:rFonts w:ascii="Arial" w:hAnsi="Arial" w:cs="Arial"/>
          <w:b/>
          <w:sz w:val="22"/>
          <w:szCs w:val="22"/>
        </w:rPr>
        <w:t xml:space="preserve">Academic Integrity: </w:t>
      </w:r>
    </w:p>
    <w:p w14:paraId="56FC7DD9" w14:textId="77777777" w:rsidR="0002707F" w:rsidRPr="00F60C4B" w:rsidRDefault="0002707F" w:rsidP="0002707F">
      <w:pPr>
        <w:tabs>
          <w:tab w:val="left" w:pos="1980"/>
        </w:tabs>
        <w:rPr>
          <w:rFonts w:ascii="Arial" w:hAnsi="Arial" w:cs="Arial"/>
          <w:sz w:val="22"/>
          <w:szCs w:val="22"/>
        </w:rPr>
      </w:pPr>
      <w:r w:rsidRPr="00F60C4B">
        <w:rPr>
          <w:rFonts w:ascii="Arial" w:hAnsi="Arial" w:cs="Arial"/>
          <w:sz w:val="22"/>
          <w:szCs w:val="22"/>
        </w:rPr>
        <w:t xml:space="preserve">Academic dishonesty will not be tolerated. This includes cheating, lying about course matters, plagiarism, or helping others commit a violation of the Honor Code. Some exams (when specifically announced in class) allow the use of self-prepared supporting information (one sheet of paper, either typed or handwritten, could be double-sided); no other support materials are allowed at tests. Plagiarism includes reproducing the words of others without both the use of quotation marks and citation. Students are reminded of the obligations and expectations associated with the Georgia Tech Academic Honor Code and Student Code of Conduct, available online at </w:t>
      </w:r>
      <w:hyperlink r:id="rId28" w:history="1">
        <w:r w:rsidRPr="00F60C4B">
          <w:rPr>
            <w:rStyle w:val="Hyperlink"/>
            <w:rFonts w:ascii="Arial" w:hAnsi="Arial" w:cs="Arial"/>
            <w:sz w:val="22"/>
            <w:szCs w:val="22"/>
          </w:rPr>
          <w:t>www.honor.gatech.edu</w:t>
        </w:r>
      </w:hyperlink>
      <w:r w:rsidRPr="00F60C4B">
        <w:rPr>
          <w:rFonts w:ascii="Arial" w:hAnsi="Arial" w:cs="Arial"/>
          <w:sz w:val="22"/>
          <w:szCs w:val="22"/>
        </w:rPr>
        <w:t xml:space="preserve">. </w:t>
      </w:r>
    </w:p>
    <w:p w14:paraId="2F74D4A3" w14:textId="77777777" w:rsidR="0002707F" w:rsidRPr="00F60C4B" w:rsidRDefault="0002707F" w:rsidP="0002707F">
      <w:pPr>
        <w:tabs>
          <w:tab w:val="left" w:pos="360"/>
          <w:tab w:val="left" w:pos="1980"/>
        </w:tabs>
        <w:ind w:left="360" w:hanging="360"/>
        <w:rPr>
          <w:rFonts w:ascii="Arial" w:hAnsi="Arial" w:cs="Arial"/>
          <w:sz w:val="22"/>
          <w:szCs w:val="22"/>
        </w:rPr>
      </w:pPr>
    </w:p>
    <w:p w14:paraId="300E2CC9" w14:textId="77777777" w:rsidR="0002707F" w:rsidRPr="00F60C4B" w:rsidRDefault="0002707F" w:rsidP="0002707F">
      <w:pPr>
        <w:tabs>
          <w:tab w:val="left" w:pos="1980"/>
        </w:tabs>
        <w:rPr>
          <w:rFonts w:ascii="Arial" w:hAnsi="Arial" w:cs="Arial"/>
          <w:b/>
          <w:sz w:val="22"/>
          <w:szCs w:val="22"/>
        </w:rPr>
      </w:pPr>
      <w:r w:rsidRPr="00F60C4B">
        <w:rPr>
          <w:rFonts w:ascii="Arial" w:hAnsi="Arial" w:cs="Arial"/>
          <w:b/>
          <w:sz w:val="22"/>
          <w:szCs w:val="22"/>
        </w:rPr>
        <w:lastRenderedPageBreak/>
        <w:t>Recap.</w:t>
      </w:r>
      <w:r w:rsidRPr="00F60C4B">
        <w:rPr>
          <w:rFonts w:ascii="Arial" w:hAnsi="Arial" w:cs="Arial"/>
          <w:sz w:val="22"/>
          <w:szCs w:val="22"/>
        </w:rPr>
        <w:t xml:space="preserve">  Instruction, readings and class discussion are </w:t>
      </w:r>
      <w:r w:rsidRPr="00F60C4B">
        <w:rPr>
          <w:rFonts w:ascii="Arial" w:hAnsi="Arial" w:cs="Arial"/>
          <w:sz w:val="22"/>
          <w:szCs w:val="22"/>
          <w:lang w:eastAsia="zh-CN"/>
        </w:rPr>
        <w:t>primarily</w:t>
      </w:r>
      <w:r w:rsidRPr="00F60C4B">
        <w:rPr>
          <w:rFonts w:ascii="Arial" w:hAnsi="Arial" w:cs="Arial"/>
          <w:sz w:val="22"/>
          <w:szCs w:val="22"/>
        </w:rPr>
        <w:t xml:space="preserve"> in Chinese. There is an emphasis on student presentations, discussion of the texts</w:t>
      </w:r>
      <w:r w:rsidRPr="00F60C4B">
        <w:rPr>
          <w:rFonts w:ascii="Arial" w:hAnsi="Arial" w:cs="Arial"/>
          <w:sz w:val="22"/>
          <w:szCs w:val="22"/>
          <w:lang w:eastAsia="zh-CN"/>
        </w:rPr>
        <w:t>/videos</w:t>
      </w:r>
      <w:r w:rsidRPr="00F60C4B">
        <w:rPr>
          <w:rFonts w:ascii="Arial" w:hAnsi="Arial" w:cs="Arial"/>
          <w:sz w:val="22"/>
          <w:szCs w:val="22"/>
        </w:rPr>
        <w:t xml:space="preserve"> and drilling of new vocabulary and sentence structures. </w:t>
      </w:r>
      <w:r w:rsidRPr="00F60C4B">
        <w:rPr>
          <w:rFonts w:ascii="Arial" w:hAnsi="Arial" w:cs="Arial"/>
          <w:i/>
          <w:sz w:val="22"/>
          <w:szCs w:val="22"/>
        </w:rPr>
        <w:t xml:space="preserve">Students are expected to think about what is </w:t>
      </w:r>
      <w:r w:rsidRPr="00F60C4B">
        <w:rPr>
          <w:rFonts w:ascii="Arial" w:hAnsi="Arial" w:cs="Arial"/>
          <w:i/>
          <w:sz w:val="22"/>
          <w:szCs w:val="22"/>
          <w:lang w:eastAsia="zh-CN"/>
        </w:rPr>
        <w:t>assigned</w:t>
      </w:r>
      <w:r w:rsidRPr="00F60C4B">
        <w:rPr>
          <w:rFonts w:ascii="Arial" w:hAnsi="Arial" w:cs="Arial"/>
          <w:i/>
          <w:sz w:val="22"/>
          <w:szCs w:val="22"/>
        </w:rPr>
        <w:t xml:space="preserve"> for each class period and contribute to class discussion</w:t>
      </w:r>
      <w:r w:rsidRPr="00F60C4B">
        <w:rPr>
          <w:rFonts w:ascii="Arial" w:hAnsi="Arial" w:cs="Arial"/>
          <w:sz w:val="22"/>
          <w:szCs w:val="22"/>
        </w:rPr>
        <w:t xml:space="preserve">. </w:t>
      </w:r>
    </w:p>
    <w:p w14:paraId="2AD8DE02" w14:textId="77777777" w:rsidR="004E0904" w:rsidRPr="00F60C4B" w:rsidRDefault="004E0904" w:rsidP="00AF00DF">
      <w:pPr>
        <w:rPr>
          <w:rFonts w:ascii="Arial" w:hAnsi="Arial" w:cs="Arial"/>
          <w:sz w:val="22"/>
          <w:szCs w:val="22"/>
        </w:rPr>
      </w:pPr>
    </w:p>
    <w:p w14:paraId="413310F5" w14:textId="77777777" w:rsidR="0044128B" w:rsidRPr="00F60C4B" w:rsidRDefault="0044128B" w:rsidP="00AF00DF">
      <w:pPr>
        <w:rPr>
          <w:rFonts w:ascii="Arial" w:hAnsi="Arial" w:cs="Arial"/>
          <w:b/>
          <w:sz w:val="22"/>
          <w:szCs w:val="22"/>
        </w:rPr>
      </w:pPr>
    </w:p>
    <w:p w14:paraId="5F1E560D" w14:textId="77777777" w:rsidR="00602C88" w:rsidRPr="00F60C4B" w:rsidRDefault="00602C88" w:rsidP="00AF00DF">
      <w:pPr>
        <w:rPr>
          <w:rFonts w:ascii="Arial" w:hAnsi="Arial" w:cs="Arial"/>
          <w:b/>
          <w:sz w:val="22"/>
          <w:szCs w:val="22"/>
        </w:rPr>
      </w:pPr>
      <w:r w:rsidRPr="00F60C4B">
        <w:rPr>
          <w:rFonts w:ascii="Arial" w:hAnsi="Arial" w:cs="Arial"/>
          <w:b/>
          <w:sz w:val="22"/>
          <w:szCs w:val="22"/>
        </w:rPr>
        <w:t>GRADING SCALE:</w:t>
      </w:r>
      <w:r w:rsidR="00AC7ADE" w:rsidRPr="00F60C4B">
        <w:rPr>
          <w:rFonts w:ascii="Arial" w:hAnsi="Arial" w:cs="Arial"/>
          <w:b/>
          <w:sz w:val="22"/>
          <w:szCs w:val="22"/>
        </w:rPr>
        <w:t xml:space="preserve"> </w:t>
      </w:r>
      <w:r w:rsidRPr="00F60C4B">
        <w:rPr>
          <w:rFonts w:ascii="Arial" w:hAnsi="Arial" w:cs="Arial"/>
          <w:sz w:val="22"/>
          <w:szCs w:val="22"/>
        </w:rPr>
        <w:t>100—90  A;  89—80  B;  79—70  C;  69—60  D;  59—0  F.</w:t>
      </w:r>
    </w:p>
    <w:p w14:paraId="29D822C4" w14:textId="77777777" w:rsidR="00602C88" w:rsidRPr="00F60C4B" w:rsidRDefault="00602C88" w:rsidP="00AF00DF">
      <w:pPr>
        <w:rPr>
          <w:rFonts w:ascii="Arial" w:hAnsi="Arial" w:cs="Arial"/>
          <w:b/>
          <w:bCs/>
          <w:sz w:val="22"/>
          <w:szCs w:val="22"/>
        </w:rPr>
      </w:pPr>
    </w:p>
    <w:p w14:paraId="0D9F21E9" w14:textId="77777777" w:rsidR="00E67C5B" w:rsidRPr="00F60C4B" w:rsidRDefault="00E67C5B" w:rsidP="00AF00DF">
      <w:pPr>
        <w:rPr>
          <w:rFonts w:ascii="Arial" w:hAnsi="Arial" w:cs="Arial"/>
          <w:sz w:val="22"/>
          <w:szCs w:val="22"/>
        </w:rPr>
      </w:pPr>
      <w:r w:rsidRPr="00F60C4B">
        <w:rPr>
          <w:rFonts w:ascii="Arial" w:hAnsi="Arial" w:cs="Arial"/>
          <w:b/>
          <w:sz w:val="22"/>
          <w:szCs w:val="22"/>
        </w:rPr>
        <w:t>GRADING ALGORITHM:</w:t>
      </w:r>
      <w:r w:rsidRPr="00F60C4B">
        <w:rPr>
          <w:rFonts w:ascii="Arial" w:hAnsi="Arial" w:cs="Arial"/>
          <w:sz w:val="22"/>
          <w:szCs w:val="22"/>
        </w:rPr>
        <w:t xml:space="preserve"> For those of you interested in the math, here’s the “Grading Algorithm” with percentage weights</w:t>
      </w:r>
      <w:r w:rsidRPr="00F60C4B">
        <w:rPr>
          <w:rFonts w:ascii="Arial" w:hAnsi="Arial" w:cs="Arial"/>
          <w:sz w:val="22"/>
          <w:szCs w:val="22"/>
          <w:lang w:eastAsia="zh-CN"/>
        </w:rPr>
        <w:t xml:space="preserve"> so you can keep track of the grade you are earning</w:t>
      </w:r>
      <w:r w:rsidRPr="00F60C4B">
        <w:rPr>
          <w:rFonts w:ascii="Arial" w:hAnsi="Arial" w:cs="Arial"/>
          <w:sz w:val="22"/>
          <w:szCs w:val="22"/>
        </w:rPr>
        <w:t xml:space="preserve">:  </w:t>
      </w:r>
    </w:p>
    <w:p w14:paraId="2CE49A73" w14:textId="77777777" w:rsidR="00E67C5B" w:rsidRPr="00F60C4B" w:rsidRDefault="00E67C5B" w:rsidP="00AF00DF">
      <w:pPr>
        <w:rPr>
          <w:rFonts w:ascii="Arial" w:hAnsi="Arial" w:cs="Arial"/>
          <w:sz w:val="22"/>
          <w:szCs w:val="22"/>
        </w:rPr>
      </w:pPr>
    </w:p>
    <w:p w14:paraId="5905E719" w14:textId="77777777" w:rsidR="00E67C5B" w:rsidRPr="00F60C4B" w:rsidRDefault="00E67C5B" w:rsidP="00AF00DF">
      <w:pPr>
        <w:rPr>
          <w:rFonts w:ascii="Arial" w:hAnsi="Arial" w:cs="Arial"/>
          <w:sz w:val="22"/>
          <w:szCs w:val="22"/>
        </w:rPr>
      </w:pPr>
      <w:r w:rsidRPr="00F60C4B">
        <w:rPr>
          <w:rFonts w:ascii="Arial" w:hAnsi="Arial" w:cs="Arial"/>
          <w:sz w:val="22"/>
          <w:szCs w:val="22"/>
        </w:rPr>
        <w:t>CP*0.</w:t>
      </w:r>
      <w:r w:rsidR="00280155" w:rsidRPr="00F60C4B">
        <w:rPr>
          <w:rFonts w:ascii="Arial" w:hAnsi="Arial" w:cs="Arial"/>
          <w:sz w:val="22"/>
          <w:szCs w:val="22"/>
        </w:rPr>
        <w:t>25</w:t>
      </w:r>
      <w:r w:rsidRPr="00F60C4B">
        <w:rPr>
          <w:rFonts w:ascii="Arial" w:hAnsi="Arial" w:cs="Arial"/>
          <w:sz w:val="22"/>
          <w:szCs w:val="22"/>
        </w:rPr>
        <w:t xml:space="preserve"> + </w:t>
      </w:r>
      <w:r w:rsidR="00C878F5" w:rsidRPr="00F60C4B">
        <w:rPr>
          <w:rFonts w:ascii="Arial" w:hAnsi="Arial" w:cs="Arial"/>
          <w:sz w:val="22"/>
          <w:szCs w:val="22"/>
        </w:rPr>
        <w:t>Vocab</w:t>
      </w:r>
      <w:r w:rsidR="0088488F" w:rsidRPr="00F60C4B">
        <w:rPr>
          <w:rFonts w:ascii="Arial" w:hAnsi="Arial" w:cs="Arial"/>
          <w:sz w:val="22"/>
          <w:szCs w:val="22"/>
        </w:rPr>
        <w:t>.</w:t>
      </w:r>
      <w:r w:rsidR="00280155" w:rsidRPr="00F60C4B">
        <w:rPr>
          <w:rFonts w:ascii="Arial" w:hAnsi="Arial" w:cs="Arial"/>
          <w:sz w:val="22"/>
          <w:szCs w:val="22"/>
        </w:rPr>
        <w:t xml:space="preserve"> HW</w:t>
      </w:r>
      <w:r w:rsidRPr="00F60C4B">
        <w:rPr>
          <w:rFonts w:ascii="Arial" w:hAnsi="Arial" w:cs="Arial"/>
          <w:sz w:val="22"/>
          <w:szCs w:val="22"/>
        </w:rPr>
        <w:t>*0.1</w:t>
      </w:r>
      <w:r w:rsidR="00C878F5" w:rsidRPr="00F60C4B">
        <w:rPr>
          <w:rFonts w:ascii="Arial" w:hAnsi="Arial" w:cs="Arial"/>
          <w:sz w:val="22"/>
          <w:szCs w:val="22"/>
        </w:rPr>
        <w:t>5</w:t>
      </w:r>
      <w:r w:rsidRPr="00F60C4B">
        <w:rPr>
          <w:rFonts w:ascii="Arial" w:hAnsi="Arial" w:cs="Arial"/>
          <w:sz w:val="22"/>
          <w:szCs w:val="22"/>
        </w:rPr>
        <w:t xml:space="preserve"> + </w:t>
      </w:r>
      <w:r w:rsidR="00280155" w:rsidRPr="00F60C4B">
        <w:rPr>
          <w:rFonts w:ascii="Arial" w:hAnsi="Arial" w:cs="Arial"/>
          <w:sz w:val="22"/>
          <w:szCs w:val="22"/>
        </w:rPr>
        <w:t>T</w:t>
      </w:r>
      <w:r w:rsidR="0088488F" w:rsidRPr="00F60C4B">
        <w:rPr>
          <w:rFonts w:ascii="Arial" w:hAnsi="Arial" w:cs="Arial"/>
          <w:sz w:val="22"/>
          <w:szCs w:val="22"/>
        </w:rPr>
        <w:t>rans.</w:t>
      </w:r>
      <w:r w:rsidR="00280155" w:rsidRPr="00F60C4B">
        <w:rPr>
          <w:rFonts w:ascii="Arial" w:hAnsi="Arial" w:cs="Arial"/>
          <w:sz w:val="22"/>
          <w:szCs w:val="22"/>
        </w:rPr>
        <w:t xml:space="preserve"> HW</w:t>
      </w:r>
      <w:r w:rsidRPr="00F60C4B">
        <w:rPr>
          <w:rFonts w:ascii="Arial" w:hAnsi="Arial" w:cs="Arial"/>
          <w:sz w:val="22"/>
          <w:szCs w:val="22"/>
        </w:rPr>
        <w:t>*0.</w:t>
      </w:r>
      <w:r w:rsidR="00C878F5" w:rsidRPr="00F60C4B">
        <w:rPr>
          <w:rFonts w:ascii="Arial" w:hAnsi="Arial" w:cs="Arial"/>
          <w:sz w:val="22"/>
          <w:szCs w:val="22"/>
        </w:rPr>
        <w:t>25</w:t>
      </w:r>
      <w:r w:rsidRPr="00F60C4B">
        <w:rPr>
          <w:rFonts w:ascii="Arial" w:hAnsi="Arial" w:cs="Arial"/>
          <w:sz w:val="22"/>
          <w:szCs w:val="22"/>
        </w:rPr>
        <w:t xml:space="preserve"> + </w:t>
      </w:r>
      <w:r w:rsidR="00C878F5" w:rsidRPr="00F60C4B">
        <w:rPr>
          <w:rFonts w:ascii="Arial" w:hAnsi="Arial" w:cs="Arial"/>
          <w:sz w:val="22"/>
          <w:szCs w:val="22"/>
        </w:rPr>
        <w:t xml:space="preserve">Q HW* 0.15 + VQ HW*0.05 + </w:t>
      </w:r>
      <w:r w:rsidR="0088488F" w:rsidRPr="00F60C4B">
        <w:rPr>
          <w:rFonts w:ascii="Arial" w:hAnsi="Arial" w:cs="Arial"/>
          <w:sz w:val="22"/>
          <w:szCs w:val="22"/>
        </w:rPr>
        <w:t>Research</w:t>
      </w:r>
      <w:r w:rsidR="00280155" w:rsidRPr="00F60C4B">
        <w:rPr>
          <w:rFonts w:ascii="Arial" w:hAnsi="Arial" w:cs="Arial"/>
          <w:sz w:val="22"/>
          <w:szCs w:val="22"/>
        </w:rPr>
        <w:t xml:space="preserve"> Project</w:t>
      </w:r>
      <w:r w:rsidRPr="00F60C4B">
        <w:rPr>
          <w:rFonts w:ascii="Arial" w:hAnsi="Arial" w:cs="Arial"/>
          <w:sz w:val="22"/>
          <w:szCs w:val="22"/>
        </w:rPr>
        <w:t>*0.</w:t>
      </w:r>
      <w:r w:rsidR="00C878F5" w:rsidRPr="00F60C4B">
        <w:rPr>
          <w:rFonts w:ascii="Arial" w:hAnsi="Arial" w:cs="Arial"/>
          <w:sz w:val="22"/>
          <w:szCs w:val="22"/>
        </w:rPr>
        <w:t>15</w:t>
      </w:r>
      <w:r w:rsidRPr="00F60C4B">
        <w:rPr>
          <w:rFonts w:ascii="Arial" w:hAnsi="Arial" w:cs="Arial"/>
          <w:sz w:val="22"/>
          <w:szCs w:val="22"/>
        </w:rPr>
        <w:t xml:space="preserve"> </w:t>
      </w:r>
    </w:p>
    <w:p w14:paraId="527F8232" w14:textId="77777777" w:rsidR="00E67C5B" w:rsidRPr="00F60C4B" w:rsidRDefault="00E67C5B" w:rsidP="00AF00DF">
      <w:pPr>
        <w:rPr>
          <w:rFonts w:ascii="Arial" w:hAnsi="Arial" w:cs="Arial"/>
          <w:sz w:val="22"/>
          <w:szCs w:val="22"/>
        </w:rPr>
      </w:pPr>
    </w:p>
    <w:p w14:paraId="00B2A963" w14:textId="77777777" w:rsidR="00E67C5B" w:rsidRPr="00F60C4B" w:rsidRDefault="00E67C5B" w:rsidP="00DF2C37">
      <w:pPr>
        <w:ind w:left="720"/>
        <w:rPr>
          <w:rFonts w:ascii="Arial" w:hAnsi="Arial" w:cs="Arial"/>
          <w:sz w:val="22"/>
          <w:szCs w:val="22"/>
        </w:rPr>
      </w:pPr>
      <w:r w:rsidRPr="00F60C4B">
        <w:rPr>
          <w:rFonts w:ascii="Arial" w:hAnsi="Arial" w:cs="Arial"/>
          <w:b/>
          <w:sz w:val="22"/>
          <w:szCs w:val="22"/>
        </w:rPr>
        <w:t>CP</w:t>
      </w:r>
      <w:r w:rsidRPr="00F60C4B">
        <w:rPr>
          <w:rFonts w:ascii="Arial" w:hAnsi="Arial" w:cs="Arial"/>
          <w:sz w:val="22"/>
          <w:szCs w:val="22"/>
        </w:rPr>
        <w:t xml:space="preserve"> = Average of </w:t>
      </w:r>
      <w:r w:rsidR="00341114" w:rsidRPr="00F60C4B">
        <w:rPr>
          <w:rFonts w:ascii="Arial" w:hAnsi="Arial" w:cs="Arial"/>
          <w:sz w:val="22"/>
          <w:szCs w:val="22"/>
        </w:rPr>
        <w:t>daily</w:t>
      </w:r>
      <w:r w:rsidRPr="00F60C4B">
        <w:rPr>
          <w:rFonts w:ascii="Arial" w:hAnsi="Arial" w:cs="Arial"/>
          <w:sz w:val="22"/>
          <w:szCs w:val="22"/>
        </w:rPr>
        <w:t xml:space="preserve"> earned grades in class; (drop 1 lowest factored in at end of semester);</w:t>
      </w:r>
    </w:p>
    <w:p w14:paraId="6118D9AF" w14:textId="77777777" w:rsidR="00E67C5B" w:rsidRPr="00F60C4B" w:rsidRDefault="00C878F5" w:rsidP="00DF2C37">
      <w:pPr>
        <w:ind w:left="720"/>
        <w:rPr>
          <w:rFonts w:ascii="Arial" w:hAnsi="Arial" w:cs="Arial"/>
          <w:sz w:val="22"/>
          <w:szCs w:val="22"/>
        </w:rPr>
      </w:pPr>
      <w:r w:rsidRPr="00F60C4B">
        <w:rPr>
          <w:rFonts w:ascii="Arial" w:hAnsi="Arial" w:cs="Arial"/>
          <w:b/>
          <w:sz w:val="22"/>
          <w:szCs w:val="22"/>
        </w:rPr>
        <w:t>Vocab. HW</w:t>
      </w:r>
      <w:r w:rsidR="00E67C5B" w:rsidRPr="00F60C4B">
        <w:rPr>
          <w:rFonts w:ascii="Arial" w:hAnsi="Arial" w:cs="Arial"/>
          <w:sz w:val="22"/>
          <w:szCs w:val="22"/>
        </w:rPr>
        <w:t xml:space="preserve"> = Average grade </w:t>
      </w:r>
      <w:r w:rsidRPr="00F60C4B">
        <w:rPr>
          <w:rFonts w:ascii="Arial" w:hAnsi="Arial" w:cs="Arial"/>
          <w:sz w:val="22"/>
          <w:szCs w:val="22"/>
        </w:rPr>
        <w:t>of vocabulary homework</w:t>
      </w:r>
    </w:p>
    <w:p w14:paraId="1163FA8D" w14:textId="77777777" w:rsidR="00E67C5B" w:rsidRPr="00F60C4B" w:rsidRDefault="0088488F" w:rsidP="00DF2C37">
      <w:pPr>
        <w:ind w:left="720"/>
        <w:rPr>
          <w:rFonts w:ascii="Arial" w:hAnsi="Arial" w:cs="Arial"/>
          <w:sz w:val="22"/>
          <w:szCs w:val="22"/>
        </w:rPr>
      </w:pPr>
      <w:r w:rsidRPr="00F60C4B">
        <w:rPr>
          <w:rFonts w:ascii="Arial" w:hAnsi="Arial" w:cs="Arial"/>
          <w:b/>
          <w:sz w:val="22"/>
          <w:szCs w:val="22"/>
        </w:rPr>
        <w:t xml:space="preserve">Trans. HW </w:t>
      </w:r>
      <w:r w:rsidR="00E67C5B" w:rsidRPr="00F60C4B">
        <w:rPr>
          <w:rFonts w:ascii="Arial" w:hAnsi="Arial" w:cs="Arial"/>
          <w:sz w:val="22"/>
          <w:szCs w:val="22"/>
        </w:rPr>
        <w:t xml:space="preserve">= </w:t>
      </w:r>
      <w:r w:rsidRPr="00F60C4B">
        <w:rPr>
          <w:rFonts w:ascii="Arial" w:hAnsi="Arial" w:cs="Arial"/>
          <w:sz w:val="22"/>
          <w:szCs w:val="22"/>
        </w:rPr>
        <w:t>Average grade on translation homework</w:t>
      </w:r>
    </w:p>
    <w:p w14:paraId="438FA859" w14:textId="77777777" w:rsidR="00C878F5" w:rsidRPr="00F60C4B" w:rsidRDefault="00C878F5" w:rsidP="00DF2C37">
      <w:pPr>
        <w:ind w:left="720"/>
        <w:rPr>
          <w:rFonts w:ascii="Arial" w:hAnsi="Arial" w:cs="Arial"/>
          <w:sz w:val="22"/>
          <w:szCs w:val="22"/>
        </w:rPr>
      </w:pPr>
      <w:r w:rsidRPr="00F60C4B">
        <w:rPr>
          <w:rFonts w:ascii="Arial" w:hAnsi="Arial" w:cs="Arial"/>
          <w:b/>
          <w:sz w:val="22"/>
          <w:szCs w:val="22"/>
        </w:rPr>
        <w:t xml:space="preserve">Q HW </w:t>
      </w:r>
      <w:r w:rsidRPr="00F60C4B">
        <w:rPr>
          <w:rFonts w:ascii="Arial" w:hAnsi="Arial" w:cs="Arial"/>
          <w:sz w:val="22"/>
          <w:szCs w:val="22"/>
        </w:rPr>
        <w:t>= Average grade on questions homework</w:t>
      </w:r>
      <w:r w:rsidR="003731E1" w:rsidRPr="00F60C4B">
        <w:rPr>
          <w:rFonts w:ascii="Arial" w:hAnsi="Arial" w:cs="Arial"/>
          <w:sz w:val="22"/>
          <w:szCs w:val="22"/>
        </w:rPr>
        <w:t xml:space="preserve"> (Includes homework from the first week)</w:t>
      </w:r>
    </w:p>
    <w:p w14:paraId="793A2FDA" w14:textId="77777777" w:rsidR="00C878F5" w:rsidRPr="00F60C4B" w:rsidRDefault="00C878F5" w:rsidP="00DF2C37">
      <w:pPr>
        <w:ind w:left="720"/>
        <w:rPr>
          <w:rFonts w:ascii="Arial" w:hAnsi="Arial" w:cs="Arial"/>
          <w:sz w:val="22"/>
          <w:szCs w:val="22"/>
        </w:rPr>
      </w:pPr>
      <w:r w:rsidRPr="00F60C4B">
        <w:rPr>
          <w:rFonts w:ascii="Arial" w:hAnsi="Arial" w:cs="Arial"/>
          <w:b/>
          <w:sz w:val="22"/>
          <w:szCs w:val="22"/>
        </w:rPr>
        <w:t>VQ</w:t>
      </w:r>
      <w:r w:rsidRPr="00F60C4B">
        <w:rPr>
          <w:rFonts w:ascii="Arial" w:hAnsi="Arial" w:cs="Arial"/>
          <w:sz w:val="22"/>
          <w:szCs w:val="22"/>
        </w:rPr>
        <w:t xml:space="preserve"> = Average grade of vocabulary self-quiz homework</w:t>
      </w:r>
    </w:p>
    <w:p w14:paraId="484AB003" w14:textId="77777777" w:rsidR="00E67C5B" w:rsidRPr="00F60C4B" w:rsidRDefault="0088488F" w:rsidP="00DF2C37">
      <w:pPr>
        <w:ind w:left="720"/>
        <w:rPr>
          <w:rFonts w:ascii="Arial" w:hAnsi="Arial" w:cs="Arial"/>
          <w:sz w:val="22"/>
          <w:szCs w:val="22"/>
        </w:rPr>
      </w:pPr>
      <w:r w:rsidRPr="00F60C4B">
        <w:rPr>
          <w:rFonts w:ascii="Arial" w:hAnsi="Arial" w:cs="Arial"/>
          <w:b/>
          <w:sz w:val="22"/>
          <w:szCs w:val="22"/>
        </w:rPr>
        <w:t xml:space="preserve">Research Project </w:t>
      </w:r>
      <w:r w:rsidR="00E67C5B" w:rsidRPr="00F60C4B">
        <w:rPr>
          <w:rFonts w:ascii="Arial" w:hAnsi="Arial" w:cs="Arial"/>
          <w:sz w:val="22"/>
          <w:szCs w:val="22"/>
        </w:rPr>
        <w:t xml:space="preserve">= </w:t>
      </w:r>
      <w:r w:rsidRPr="00F60C4B">
        <w:rPr>
          <w:rFonts w:ascii="Arial" w:hAnsi="Arial" w:cs="Arial"/>
          <w:sz w:val="22"/>
          <w:szCs w:val="22"/>
        </w:rPr>
        <w:t>grade for semester research project &amp; presentation</w:t>
      </w:r>
    </w:p>
    <w:p w14:paraId="744F39A1" w14:textId="77777777" w:rsidR="00C04922" w:rsidRPr="00F60C4B" w:rsidRDefault="00C04922" w:rsidP="00AF00DF">
      <w:pPr>
        <w:pStyle w:val="Heading5"/>
        <w:rPr>
          <w:rFonts w:ascii="Arial" w:hAnsi="Arial" w:cs="Arial"/>
          <w:sz w:val="22"/>
          <w:szCs w:val="22"/>
        </w:rPr>
      </w:pPr>
    </w:p>
    <w:p w14:paraId="1E62CDD3" w14:textId="77777777" w:rsidR="00602C88" w:rsidRPr="00F60C4B" w:rsidRDefault="00602C88" w:rsidP="00AF00DF">
      <w:pPr>
        <w:pStyle w:val="Heading5"/>
        <w:rPr>
          <w:rFonts w:ascii="Arial" w:hAnsi="Arial" w:cs="Arial"/>
          <w:sz w:val="22"/>
          <w:szCs w:val="22"/>
        </w:rPr>
      </w:pPr>
      <w:r w:rsidRPr="00F60C4B">
        <w:rPr>
          <w:rFonts w:ascii="Arial" w:hAnsi="Arial" w:cs="Arial"/>
          <w:sz w:val="22"/>
          <w:szCs w:val="22"/>
        </w:rPr>
        <w:t>SCHEDULE</w:t>
      </w:r>
    </w:p>
    <w:p w14:paraId="4F7EE6B3" w14:textId="77777777" w:rsidR="00602C88" w:rsidRPr="00F60C4B" w:rsidRDefault="00602C88" w:rsidP="00AF00DF">
      <w:pPr>
        <w:rPr>
          <w:rFonts w:ascii="Arial" w:hAnsi="Arial" w:cs="Arial"/>
          <w:b/>
          <w:sz w:val="22"/>
          <w:szCs w:val="22"/>
        </w:rPr>
      </w:pPr>
    </w:p>
    <w:p w14:paraId="52655311" w14:textId="77777777" w:rsidR="003E0C2F" w:rsidRPr="00F60C4B" w:rsidRDefault="003E0C2F" w:rsidP="00CC23F9">
      <w:pPr>
        <w:pStyle w:val="BodyText"/>
        <w:rPr>
          <w:rFonts w:ascii="Arial" w:hAnsi="Arial" w:cs="Arial"/>
          <w:sz w:val="22"/>
          <w:szCs w:val="22"/>
        </w:rPr>
      </w:pPr>
      <w:r w:rsidRPr="00F60C4B">
        <w:rPr>
          <w:rFonts w:ascii="Arial" w:hAnsi="Arial" w:cs="Arial"/>
          <w:sz w:val="22"/>
          <w:szCs w:val="22"/>
        </w:rPr>
        <w:t xml:space="preserve">Note: Some modification of this schedule may be necessary to accommodate the speed of the class, while the general structure will remain </w:t>
      </w:r>
      <w:del w:id="2" w:author="Shook, David J" w:date="2017-07-06T14:34:00Z">
        <w:r w:rsidRPr="00F60C4B" w:rsidDel="00174688">
          <w:rPr>
            <w:rFonts w:ascii="Arial" w:hAnsi="Arial" w:cs="Arial"/>
            <w:sz w:val="22"/>
            <w:szCs w:val="22"/>
          </w:rPr>
          <w:delText xml:space="preserve"> </w:delText>
        </w:r>
      </w:del>
      <w:r w:rsidR="007B4FB6" w:rsidRPr="00F60C4B">
        <w:rPr>
          <w:rFonts w:ascii="Arial" w:hAnsi="Arial" w:cs="Arial"/>
          <w:sz w:val="22"/>
          <w:szCs w:val="22"/>
        </w:rPr>
        <w:t>consistent</w:t>
      </w:r>
      <w:r w:rsidRPr="00F60C4B">
        <w:rPr>
          <w:rFonts w:ascii="Arial" w:hAnsi="Arial" w:cs="Arial"/>
          <w:sz w:val="22"/>
          <w:szCs w:val="22"/>
        </w:rPr>
        <w:t>.</w:t>
      </w:r>
    </w:p>
    <w:p w14:paraId="14309E8D" w14:textId="77777777" w:rsidR="008B3E1B" w:rsidRPr="00F60C4B" w:rsidRDefault="008B3E1B" w:rsidP="00CC23F9">
      <w:pPr>
        <w:rPr>
          <w:rFonts w:ascii="Arial" w:hAnsi="Arial" w:cs="Arial"/>
        </w:rPr>
      </w:pPr>
    </w:p>
    <w:tbl>
      <w:tblPr>
        <w:tblW w:w="105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720"/>
        <w:gridCol w:w="720"/>
        <w:gridCol w:w="3510"/>
        <w:gridCol w:w="4950"/>
      </w:tblGrid>
      <w:tr w:rsidR="008B3E1B" w:rsidRPr="00F60C4B" w14:paraId="0B2FB1C8" w14:textId="77777777" w:rsidTr="00AA1EC4">
        <w:tc>
          <w:tcPr>
            <w:tcW w:w="630" w:type="dxa"/>
          </w:tcPr>
          <w:p w14:paraId="283F45DD" w14:textId="77777777" w:rsidR="008B3E1B" w:rsidRPr="00F60C4B" w:rsidRDefault="008B3E1B" w:rsidP="00AF00DF">
            <w:pPr>
              <w:pStyle w:val="Heading2"/>
              <w:rPr>
                <w:rFonts w:ascii="Arial" w:hAnsi="Arial" w:cs="Arial"/>
                <w:sz w:val="16"/>
                <w:szCs w:val="16"/>
              </w:rPr>
            </w:pPr>
            <w:r w:rsidRPr="00F60C4B">
              <w:rPr>
                <w:rFonts w:ascii="Arial" w:hAnsi="Arial" w:cs="Arial"/>
                <w:sz w:val="16"/>
                <w:szCs w:val="16"/>
              </w:rPr>
              <w:t>Week #</w:t>
            </w:r>
          </w:p>
        </w:tc>
        <w:tc>
          <w:tcPr>
            <w:tcW w:w="720" w:type="dxa"/>
          </w:tcPr>
          <w:p w14:paraId="1E68036F" w14:textId="77777777" w:rsidR="008B3E1B" w:rsidRPr="00F60C4B" w:rsidRDefault="008B3E1B" w:rsidP="00CC23F9">
            <w:pPr>
              <w:pStyle w:val="Heading2"/>
              <w:rPr>
                <w:rFonts w:ascii="Arial" w:hAnsi="Arial" w:cs="Arial"/>
                <w:szCs w:val="24"/>
              </w:rPr>
            </w:pPr>
            <w:r w:rsidRPr="00F60C4B">
              <w:rPr>
                <w:rFonts w:ascii="Arial" w:hAnsi="Arial" w:cs="Arial"/>
                <w:szCs w:val="24"/>
              </w:rPr>
              <w:t>Date</w:t>
            </w:r>
          </w:p>
        </w:tc>
        <w:tc>
          <w:tcPr>
            <w:tcW w:w="720" w:type="dxa"/>
          </w:tcPr>
          <w:p w14:paraId="17586C21" w14:textId="77777777" w:rsidR="008B3E1B" w:rsidRPr="00F60C4B" w:rsidRDefault="008B3E1B" w:rsidP="00CC23F9">
            <w:pPr>
              <w:pStyle w:val="Heading2"/>
              <w:rPr>
                <w:rFonts w:ascii="Arial" w:hAnsi="Arial" w:cs="Arial"/>
                <w:szCs w:val="24"/>
              </w:rPr>
            </w:pPr>
            <w:r w:rsidRPr="00F60C4B">
              <w:rPr>
                <w:rFonts w:ascii="Arial" w:hAnsi="Arial" w:cs="Arial"/>
                <w:szCs w:val="24"/>
              </w:rPr>
              <w:t>Day</w:t>
            </w:r>
          </w:p>
        </w:tc>
        <w:tc>
          <w:tcPr>
            <w:tcW w:w="3510" w:type="dxa"/>
          </w:tcPr>
          <w:p w14:paraId="3638E74F" w14:textId="77777777" w:rsidR="008B3E1B" w:rsidRPr="00F60C4B" w:rsidRDefault="008B3E1B" w:rsidP="00AF00DF">
            <w:pPr>
              <w:pStyle w:val="Heading2"/>
              <w:rPr>
                <w:rFonts w:ascii="Arial" w:hAnsi="Arial" w:cs="Arial"/>
                <w:szCs w:val="24"/>
              </w:rPr>
            </w:pPr>
            <w:r w:rsidRPr="00F60C4B">
              <w:rPr>
                <w:rFonts w:ascii="Arial" w:hAnsi="Arial" w:cs="Arial"/>
                <w:szCs w:val="24"/>
              </w:rPr>
              <w:t xml:space="preserve">Assigned </w:t>
            </w:r>
            <w:r w:rsidR="00FB05F9" w:rsidRPr="00F60C4B">
              <w:rPr>
                <w:rFonts w:ascii="Arial" w:hAnsi="Arial" w:cs="Arial"/>
                <w:szCs w:val="24"/>
              </w:rPr>
              <w:t>Text</w:t>
            </w:r>
            <w:r w:rsidR="00AC077F" w:rsidRPr="00F60C4B">
              <w:rPr>
                <w:rFonts w:ascii="Arial" w:hAnsi="Arial" w:cs="Arial"/>
                <w:szCs w:val="24"/>
              </w:rPr>
              <w:t xml:space="preserve"> for Discussion</w:t>
            </w:r>
          </w:p>
        </w:tc>
        <w:tc>
          <w:tcPr>
            <w:tcW w:w="4950" w:type="dxa"/>
          </w:tcPr>
          <w:p w14:paraId="400E99D1" w14:textId="77777777" w:rsidR="008B3E1B" w:rsidRPr="00F60C4B" w:rsidRDefault="00634904" w:rsidP="00AF00DF">
            <w:pPr>
              <w:pStyle w:val="Heading2"/>
              <w:rPr>
                <w:rFonts w:ascii="Arial" w:hAnsi="Arial" w:cs="Arial"/>
                <w:szCs w:val="24"/>
              </w:rPr>
            </w:pPr>
            <w:r w:rsidRPr="00F60C4B">
              <w:rPr>
                <w:rFonts w:ascii="Arial" w:hAnsi="Arial" w:cs="Arial"/>
                <w:szCs w:val="24"/>
                <w:lang w:eastAsia="zh-CN"/>
              </w:rPr>
              <w:t>Assignments</w:t>
            </w:r>
            <w:r w:rsidR="00E47717" w:rsidRPr="00F60C4B">
              <w:rPr>
                <w:rFonts w:ascii="Arial" w:hAnsi="Arial" w:cs="Arial"/>
                <w:szCs w:val="24"/>
                <w:lang w:eastAsia="zh-CN"/>
              </w:rPr>
              <w:t xml:space="preserve"> Due</w:t>
            </w:r>
          </w:p>
        </w:tc>
      </w:tr>
      <w:tr w:rsidR="008B3E1B" w:rsidRPr="00F60C4B" w14:paraId="3DB9FC7F" w14:textId="77777777" w:rsidTr="00AA1EC4">
        <w:tc>
          <w:tcPr>
            <w:tcW w:w="630" w:type="dxa"/>
          </w:tcPr>
          <w:p w14:paraId="3FC40ABE" w14:textId="77777777" w:rsidR="008B3E1B" w:rsidRPr="00F60C4B" w:rsidRDefault="008B3E1B" w:rsidP="00AF00DF">
            <w:pPr>
              <w:pStyle w:val="Heading2"/>
              <w:rPr>
                <w:rFonts w:ascii="Arial" w:hAnsi="Arial" w:cs="Arial"/>
                <w:szCs w:val="24"/>
              </w:rPr>
            </w:pPr>
          </w:p>
        </w:tc>
        <w:tc>
          <w:tcPr>
            <w:tcW w:w="720" w:type="dxa"/>
          </w:tcPr>
          <w:p w14:paraId="5EDCE0A1" w14:textId="77777777" w:rsidR="008B3E1B" w:rsidRPr="00F60C4B" w:rsidRDefault="008B3E1B" w:rsidP="00AF00DF">
            <w:pPr>
              <w:pStyle w:val="Heading2"/>
              <w:rPr>
                <w:rFonts w:ascii="Arial" w:hAnsi="Arial" w:cs="Arial"/>
                <w:b w:val="0"/>
                <w:sz w:val="20"/>
              </w:rPr>
            </w:pPr>
          </w:p>
        </w:tc>
        <w:tc>
          <w:tcPr>
            <w:tcW w:w="720" w:type="dxa"/>
          </w:tcPr>
          <w:p w14:paraId="5AA276E0" w14:textId="77777777" w:rsidR="008B3E1B" w:rsidRPr="00F60C4B" w:rsidRDefault="008B3E1B" w:rsidP="00AF00DF">
            <w:pPr>
              <w:pStyle w:val="Heading2"/>
              <w:rPr>
                <w:rFonts w:ascii="Arial" w:hAnsi="Arial" w:cs="Arial"/>
                <w:b w:val="0"/>
                <w:sz w:val="20"/>
              </w:rPr>
            </w:pPr>
          </w:p>
        </w:tc>
        <w:tc>
          <w:tcPr>
            <w:tcW w:w="3510" w:type="dxa"/>
          </w:tcPr>
          <w:p w14:paraId="25B748EB" w14:textId="77777777" w:rsidR="008B3E1B" w:rsidRPr="00F60C4B" w:rsidRDefault="008B3E1B" w:rsidP="00CC23F9">
            <w:pPr>
              <w:pStyle w:val="Heading2"/>
              <w:rPr>
                <w:rFonts w:ascii="Arial" w:hAnsi="Arial" w:cs="Arial"/>
                <w:b w:val="0"/>
                <w:szCs w:val="24"/>
              </w:rPr>
            </w:pPr>
          </w:p>
        </w:tc>
        <w:tc>
          <w:tcPr>
            <w:tcW w:w="4950" w:type="dxa"/>
          </w:tcPr>
          <w:p w14:paraId="0375152C" w14:textId="77777777" w:rsidR="008B3E1B" w:rsidRPr="00F60C4B" w:rsidRDefault="008B3E1B" w:rsidP="00CC23F9">
            <w:pPr>
              <w:pStyle w:val="Heading2"/>
              <w:rPr>
                <w:rFonts w:ascii="Arial" w:hAnsi="Arial" w:cs="Arial"/>
                <w:b w:val="0"/>
                <w:sz w:val="20"/>
                <w:lang w:eastAsia="zh-CN"/>
              </w:rPr>
            </w:pPr>
          </w:p>
        </w:tc>
      </w:tr>
      <w:tr w:rsidR="00B0580F" w:rsidRPr="00F60C4B" w14:paraId="3996F64D" w14:textId="77777777" w:rsidTr="00AA1EC4">
        <w:tc>
          <w:tcPr>
            <w:tcW w:w="630" w:type="dxa"/>
          </w:tcPr>
          <w:p w14:paraId="231860DE" w14:textId="77777777" w:rsidR="00B0580F" w:rsidRPr="00F60C4B" w:rsidRDefault="00B0580F" w:rsidP="00AF00DF">
            <w:pPr>
              <w:rPr>
                <w:rFonts w:ascii="Arial" w:hAnsi="Arial" w:cs="Arial"/>
                <w:sz w:val="24"/>
                <w:szCs w:val="24"/>
              </w:rPr>
            </w:pPr>
            <w:r w:rsidRPr="00F60C4B">
              <w:rPr>
                <w:rFonts w:ascii="Arial" w:hAnsi="Arial" w:cs="Arial"/>
                <w:sz w:val="24"/>
                <w:szCs w:val="24"/>
              </w:rPr>
              <w:t>1</w:t>
            </w:r>
          </w:p>
        </w:tc>
        <w:tc>
          <w:tcPr>
            <w:tcW w:w="720" w:type="dxa"/>
          </w:tcPr>
          <w:p w14:paraId="7948D81F" w14:textId="77777777" w:rsidR="00B0580F" w:rsidRPr="00F60C4B" w:rsidRDefault="009443F8" w:rsidP="00AF00DF">
            <w:pPr>
              <w:pStyle w:val="Heading2"/>
              <w:rPr>
                <w:rFonts w:ascii="Arial" w:hAnsi="Arial" w:cs="Arial"/>
                <w:b w:val="0"/>
                <w:sz w:val="20"/>
                <w:lang w:eastAsia="zh-CN"/>
              </w:rPr>
            </w:pPr>
            <w:r w:rsidRPr="00F60C4B">
              <w:rPr>
                <w:rFonts w:ascii="Arial" w:hAnsi="Arial" w:cs="Arial"/>
                <w:b w:val="0"/>
                <w:sz w:val="20"/>
              </w:rPr>
              <w:t>8</w:t>
            </w:r>
            <w:r w:rsidR="00B0580F" w:rsidRPr="00F60C4B">
              <w:rPr>
                <w:rFonts w:ascii="Arial" w:hAnsi="Arial" w:cs="Arial"/>
                <w:b w:val="0"/>
                <w:sz w:val="20"/>
              </w:rPr>
              <w:t>/</w:t>
            </w:r>
            <w:r w:rsidR="003849F0" w:rsidRPr="00F60C4B">
              <w:rPr>
                <w:rFonts w:ascii="Arial" w:hAnsi="Arial" w:cs="Arial"/>
                <w:b w:val="0"/>
                <w:sz w:val="20"/>
              </w:rPr>
              <w:t>1</w:t>
            </w:r>
            <w:r w:rsidR="00663A28" w:rsidRPr="00F60C4B">
              <w:rPr>
                <w:rFonts w:ascii="Arial" w:hAnsi="Arial" w:cs="Arial"/>
                <w:b w:val="0"/>
                <w:sz w:val="20"/>
              </w:rPr>
              <w:t>7</w:t>
            </w:r>
          </w:p>
        </w:tc>
        <w:tc>
          <w:tcPr>
            <w:tcW w:w="720" w:type="dxa"/>
          </w:tcPr>
          <w:p w14:paraId="7A98154B" w14:textId="77777777" w:rsidR="00B0580F" w:rsidRPr="00F60C4B" w:rsidRDefault="009443F8"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3775DE26" w14:textId="77777777" w:rsidR="00B0580F" w:rsidRPr="00F60C4B" w:rsidRDefault="00F5219A" w:rsidP="00CC23F9">
            <w:pPr>
              <w:rPr>
                <w:rFonts w:ascii="Arial" w:hAnsi="Arial" w:cs="Arial"/>
                <w:b/>
                <w:sz w:val="24"/>
                <w:szCs w:val="24"/>
                <w:lang w:eastAsia="zh-CN"/>
              </w:rPr>
            </w:pPr>
            <w:r w:rsidRPr="00F60C4B">
              <w:rPr>
                <w:rFonts w:ascii="Arial" w:hAnsi="Arial" w:cs="Arial"/>
                <w:b/>
                <w:color w:val="FF0000"/>
                <w:sz w:val="24"/>
                <w:szCs w:val="24"/>
                <w:lang w:eastAsia="zh-CN"/>
              </w:rPr>
              <w:t xml:space="preserve">Syllabus &amp; </w:t>
            </w:r>
            <w:r w:rsidR="005E702F" w:rsidRPr="00F60C4B">
              <w:rPr>
                <w:rFonts w:ascii="Arial" w:hAnsi="Arial" w:cs="Arial"/>
                <w:b/>
                <w:color w:val="FF0000"/>
                <w:sz w:val="24"/>
                <w:szCs w:val="24"/>
                <w:lang w:eastAsia="zh-CN"/>
              </w:rPr>
              <w:t>Introduction</w:t>
            </w:r>
          </w:p>
          <w:p w14:paraId="3FD8340B" w14:textId="77777777" w:rsidR="00B34110" w:rsidRPr="00F60C4B" w:rsidRDefault="00B34110" w:rsidP="00B34110">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Sunzi Art of War Intro</w:t>
            </w:r>
          </w:p>
          <w:p w14:paraId="64515479" w14:textId="77777777" w:rsidR="00AF4E05" w:rsidRPr="00F60C4B" w:rsidRDefault="00AF4E05" w:rsidP="000D2B6F">
            <w:pPr>
              <w:rPr>
                <w:rFonts w:ascii="Arial" w:hAnsi="Arial" w:cs="Arial"/>
                <w:b/>
                <w:lang w:eastAsia="zh-CN"/>
              </w:rPr>
            </w:pPr>
          </w:p>
        </w:tc>
        <w:tc>
          <w:tcPr>
            <w:tcW w:w="4950" w:type="dxa"/>
          </w:tcPr>
          <w:p w14:paraId="1F2294EE" w14:textId="77777777" w:rsidR="00643E46" w:rsidRPr="00F60C4B" w:rsidRDefault="00C043EE" w:rsidP="00AF00DF">
            <w:pPr>
              <w:rPr>
                <w:rFonts w:ascii="Arial" w:hAnsi="Arial" w:cs="Arial"/>
                <w:b/>
              </w:rPr>
            </w:pPr>
            <w:r w:rsidRPr="00F60C4B">
              <w:rPr>
                <w:rFonts w:ascii="Arial" w:hAnsi="Arial" w:cs="Arial"/>
                <w:b/>
              </w:rPr>
              <w:t xml:space="preserve">1. Read </w:t>
            </w:r>
            <w:r w:rsidR="00294D4A" w:rsidRPr="00F60C4B">
              <w:rPr>
                <w:rFonts w:ascii="Arial" w:hAnsi="Arial" w:cs="Arial"/>
                <w:b/>
              </w:rPr>
              <w:t>Introduction</w:t>
            </w:r>
            <w:r w:rsidRPr="00F60C4B">
              <w:rPr>
                <w:rFonts w:ascii="Arial" w:hAnsi="Arial" w:cs="Arial"/>
                <w:b/>
              </w:rPr>
              <w:t xml:space="preserve"> &amp; Syllabus</w:t>
            </w:r>
            <w:r w:rsidR="00294D4A" w:rsidRPr="00F60C4B">
              <w:rPr>
                <w:rFonts w:ascii="Arial" w:hAnsi="Arial" w:cs="Arial"/>
                <w:b/>
              </w:rPr>
              <w:t xml:space="preserve"> </w:t>
            </w:r>
          </w:p>
          <w:p w14:paraId="0CB82251" w14:textId="77777777" w:rsidR="008D4161" w:rsidRPr="00F60C4B" w:rsidRDefault="00C043EE" w:rsidP="00C043EE">
            <w:pPr>
              <w:ind w:left="252" w:hanging="252"/>
              <w:rPr>
                <w:rFonts w:ascii="Arial" w:hAnsi="Arial" w:cs="Arial"/>
                <w:b/>
                <w:lang w:eastAsia="zh-CN"/>
              </w:rPr>
            </w:pPr>
            <w:r w:rsidRPr="00F60C4B">
              <w:rPr>
                <w:rFonts w:ascii="Arial" w:hAnsi="Arial" w:cs="Arial"/>
                <w:b/>
              </w:rPr>
              <w:t xml:space="preserve">2. </w:t>
            </w:r>
            <w:r w:rsidR="008D4161" w:rsidRPr="00F60C4B">
              <w:rPr>
                <w:rFonts w:ascii="Arial" w:hAnsi="Arial" w:cs="Arial"/>
                <w:b/>
              </w:rPr>
              <w:t>Watch</w:t>
            </w:r>
            <w:r w:rsidR="008D4161" w:rsidRPr="00F60C4B">
              <w:rPr>
                <w:rFonts w:ascii="Arial" w:hAnsi="Arial" w:cs="Arial"/>
              </w:rPr>
              <w:t xml:space="preserve"> </w:t>
            </w:r>
            <w:r w:rsidR="00B34110" w:rsidRPr="00F60C4B">
              <w:rPr>
                <w:rFonts w:ascii="Arial" w:hAnsi="Arial" w:cs="Arial"/>
                <w:b/>
              </w:rPr>
              <w:t>History Channel Documentary</w:t>
            </w:r>
            <w:r w:rsidR="008D36C2" w:rsidRPr="00F60C4B">
              <w:rPr>
                <w:rFonts w:ascii="Arial" w:hAnsi="Arial" w:cs="Arial"/>
                <w:b/>
                <w:lang w:eastAsia="zh-CN"/>
              </w:rPr>
              <w:t xml:space="preserve">: </w:t>
            </w:r>
            <w:hyperlink r:id="rId29" w:history="1">
              <w:r w:rsidR="008D36C2" w:rsidRPr="00F60C4B">
                <w:rPr>
                  <w:rStyle w:val="Hyperlink"/>
                  <w:rFonts w:ascii="Arial" w:hAnsi="Arial" w:cs="Arial"/>
                  <w:b/>
                  <w:lang w:eastAsia="zh-CN"/>
                </w:rPr>
                <w:t>Sun Tzu's The Art Of War (HQ) 1 Of 10</w:t>
              </w:r>
            </w:hyperlink>
            <w:r w:rsidR="008D36C2" w:rsidRPr="00F60C4B">
              <w:rPr>
                <w:rFonts w:ascii="Arial" w:hAnsi="Arial" w:cs="Arial"/>
                <w:b/>
                <w:lang w:eastAsia="zh-CN"/>
              </w:rPr>
              <w:t xml:space="preserve"> Parts 1-10</w:t>
            </w:r>
            <w:r w:rsidR="009F55D8" w:rsidRPr="00F60C4B">
              <w:rPr>
                <w:rFonts w:ascii="Arial" w:hAnsi="Arial" w:cs="Arial"/>
                <w:b/>
                <w:lang w:eastAsia="zh-CN"/>
              </w:rPr>
              <w:t>, total 90 minutes</w:t>
            </w:r>
          </w:p>
          <w:p w14:paraId="0F092537" w14:textId="77777777" w:rsidR="00B34110" w:rsidRPr="00F60C4B" w:rsidRDefault="00C043EE" w:rsidP="00253DE6">
            <w:pPr>
              <w:ind w:left="252" w:hanging="252"/>
              <w:rPr>
                <w:rFonts w:ascii="Arial" w:hAnsi="Arial" w:cs="Arial"/>
              </w:rPr>
            </w:pPr>
            <w:r w:rsidRPr="00F60C4B">
              <w:rPr>
                <w:rFonts w:ascii="Arial" w:hAnsi="Arial" w:cs="Arial"/>
                <w:b/>
                <w:lang w:val="it-IT"/>
              </w:rPr>
              <w:t xml:space="preserve">3. </w:t>
            </w:r>
            <w:r w:rsidR="00B34110" w:rsidRPr="00F60C4B">
              <w:rPr>
                <w:rFonts w:ascii="Arial" w:hAnsi="Arial" w:cs="Arial"/>
                <w:b/>
                <w:color w:val="FF0000"/>
                <w:lang w:val="it-IT"/>
              </w:rPr>
              <w:t>功课</w:t>
            </w:r>
            <w:r w:rsidR="00B34110" w:rsidRPr="00F60C4B">
              <w:rPr>
                <w:rFonts w:ascii="Arial" w:hAnsi="Arial" w:cs="Arial"/>
                <w:b/>
                <w:color w:val="FF0000"/>
                <w:lang w:val="it-IT"/>
              </w:rPr>
              <w:t xml:space="preserve"> 1</w:t>
            </w:r>
            <w:r w:rsidR="00B34110" w:rsidRPr="00F60C4B">
              <w:rPr>
                <w:rFonts w:ascii="Arial" w:hAnsi="Arial" w:cs="Arial"/>
                <w:b/>
                <w:lang w:val="it-IT"/>
              </w:rPr>
              <w:t>: History Channel Documentary Questions (answer as you watch documentary)</w:t>
            </w:r>
          </w:p>
          <w:p w14:paraId="6CE573C3" w14:textId="77777777" w:rsidR="00B0580F" w:rsidRPr="00F60C4B" w:rsidRDefault="00B0580F" w:rsidP="00B3594E">
            <w:pPr>
              <w:rPr>
                <w:rFonts w:ascii="Arial" w:hAnsi="Arial" w:cs="Arial"/>
                <w:color w:val="000000"/>
              </w:rPr>
            </w:pPr>
          </w:p>
        </w:tc>
      </w:tr>
      <w:tr w:rsidR="00D70810" w:rsidRPr="00F60C4B" w14:paraId="6FED5A06" w14:textId="77777777" w:rsidTr="00AA1EC4">
        <w:tc>
          <w:tcPr>
            <w:tcW w:w="630" w:type="dxa"/>
          </w:tcPr>
          <w:p w14:paraId="6F73C88D" w14:textId="77777777" w:rsidR="00D70810" w:rsidRPr="00F60C4B" w:rsidRDefault="00D70810" w:rsidP="00AF00DF">
            <w:pPr>
              <w:rPr>
                <w:rFonts w:ascii="Arial" w:hAnsi="Arial" w:cs="Arial"/>
                <w:b/>
                <w:sz w:val="24"/>
                <w:szCs w:val="24"/>
              </w:rPr>
            </w:pPr>
          </w:p>
        </w:tc>
        <w:tc>
          <w:tcPr>
            <w:tcW w:w="720" w:type="dxa"/>
          </w:tcPr>
          <w:p w14:paraId="47E1CE98" w14:textId="77777777" w:rsidR="00D70810" w:rsidRPr="00F60C4B" w:rsidRDefault="009443F8" w:rsidP="00AF00DF">
            <w:pPr>
              <w:rPr>
                <w:rFonts w:ascii="Arial" w:hAnsi="Arial" w:cs="Arial"/>
                <w:lang w:eastAsia="zh-CN"/>
              </w:rPr>
            </w:pPr>
            <w:r w:rsidRPr="00F60C4B">
              <w:rPr>
                <w:rFonts w:ascii="Arial" w:hAnsi="Arial" w:cs="Arial"/>
              </w:rPr>
              <w:t>8</w:t>
            </w:r>
            <w:r w:rsidR="00D70810" w:rsidRPr="00F60C4B">
              <w:rPr>
                <w:rFonts w:ascii="Arial" w:hAnsi="Arial" w:cs="Arial"/>
              </w:rPr>
              <w:t>/</w:t>
            </w:r>
            <w:r w:rsidRPr="00F60C4B">
              <w:rPr>
                <w:rFonts w:ascii="Arial" w:hAnsi="Arial" w:cs="Arial"/>
              </w:rPr>
              <w:t>1</w:t>
            </w:r>
            <w:r w:rsidR="00D70810" w:rsidRPr="00F60C4B">
              <w:rPr>
                <w:rFonts w:ascii="Arial" w:hAnsi="Arial" w:cs="Arial"/>
              </w:rPr>
              <w:t>9</w:t>
            </w:r>
          </w:p>
        </w:tc>
        <w:tc>
          <w:tcPr>
            <w:tcW w:w="720" w:type="dxa"/>
          </w:tcPr>
          <w:p w14:paraId="3CBF8359" w14:textId="77777777" w:rsidR="00D70810" w:rsidRPr="00F60C4B" w:rsidRDefault="009443F8" w:rsidP="00CC23F9">
            <w:pPr>
              <w:rPr>
                <w:rFonts w:ascii="Arial" w:hAnsi="Arial" w:cs="Arial"/>
                <w:lang w:eastAsia="zh-CN"/>
              </w:rPr>
            </w:pPr>
            <w:r w:rsidRPr="00F60C4B">
              <w:rPr>
                <w:rFonts w:ascii="Arial" w:hAnsi="Arial" w:cs="Arial"/>
              </w:rPr>
              <w:t>Wed</w:t>
            </w:r>
          </w:p>
        </w:tc>
        <w:tc>
          <w:tcPr>
            <w:tcW w:w="3510" w:type="dxa"/>
          </w:tcPr>
          <w:p w14:paraId="1A1EB6EA" w14:textId="77777777" w:rsidR="000D2B6F" w:rsidRPr="00F60C4B" w:rsidRDefault="000D2B6F" w:rsidP="000D2B6F">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Sunzi Art of War Intro</w:t>
            </w:r>
            <w:r w:rsidR="00595DBD" w:rsidRPr="00F60C4B">
              <w:rPr>
                <w:rFonts w:ascii="Arial" w:hAnsi="Arial" w:cs="Arial"/>
                <w:b/>
                <w:color w:val="76923C" w:themeColor="accent3" w:themeShade="BF"/>
                <w:lang w:eastAsia="zh-CN"/>
              </w:rPr>
              <w:t xml:space="preserve"> </w:t>
            </w:r>
            <w:r w:rsidR="00595DBD" w:rsidRPr="00F60C4B">
              <w:rPr>
                <w:rFonts w:ascii="Arial" w:hAnsi="Arial" w:cs="Arial"/>
                <w:b/>
                <w:lang w:eastAsia="zh-CN"/>
              </w:rPr>
              <w:t>(continued)</w:t>
            </w:r>
          </w:p>
          <w:p w14:paraId="275BF0B9" w14:textId="77777777" w:rsidR="000D2B6F" w:rsidRPr="00F60C4B" w:rsidRDefault="000D2B6F" w:rsidP="00BF71AB">
            <w:pPr>
              <w:pStyle w:val="ListParagraph"/>
              <w:numPr>
                <w:ilvl w:val="0"/>
                <w:numId w:val="36"/>
              </w:numPr>
              <w:rPr>
                <w:rFonts w:ascii="Arial" w:hAnsi="Arial" w:cs="Arial"/>
                <w:b/>
                <w:lang w:eastAsia="zh-CN"/>
              </w:rPr>
            </w:pPr>
            <w:r w:rsidRPr="00F60C4B">
              <w:rPr>
                <w:rFonts w:ascii="Arial" w:hAnsi="Arial" w:cs="Arial"/>
                <w:b/>
              </w:rPr>
              <w:t>Table of Contents</w:t>
            </w:r>
          </w:p>
          <w:p w14:paraId="0D2EA826" w14:textId="77777777" w:rsidR="000D2B6F" w:rsidRPr="00F60C4B" w:rsidRDefault="000D2B6F" w:rsidP="00BF71AB">
            <w:pPr>
              <w:pStyle w:val="ListParagraph"/>
              <w:numPr>
                <w:ilvl w:val="0"/>
                <w:numId w:val="36"/>
              </w:numPr>
              <w:rPr>
                <w:rFonts w:ascii="Arial" w:hAnsi="Arial" w:cs="Arial"/>
                <w:b/>
                <w:lang w:eastAsia="zh-CN"/>
              </w:rPr>
            </w:pPr>
            <w:r w:rsidRPr="00F60C4B">
              <w:rPr>
                <w:rFonts w:ascii="Arial" w:hAnsi="Arial" w:cs="Arial"/>
                <w:b/>
                <w:lang w:eastAsia="zh-CN"/>
              </w:rPr>
              <w:t>Notes on Classical Chinese</w:t>
            </w:r>
          </w:p>
          <w:p w14:paraId="51F58375" w14:textId="77777777" w:rsidR="00D70810" w:rsidRPr="00F60C4B" w:rsidRDefault="00D70810" w:rsidP="006C4EF7">
            <w:pPr>
              <w:rPr>
                <w:rFonts w:ascii="Arial" w:hAnsi="Arial" w:cs="Arial"/>
                <w:b/>
              </w:rPr>
            </w:pPr>
          </w:p>
        </w:tc>
        <w:tc>
          <w:tcPr>
            <w:tcW w:w="4950" w:type="dxa"/>
          </w:tcPr>
          <w:p w14:paraId="52C10E8C" w14:textId="77777777" w:rsidR="00AD5019" w:rsidRPr="00F60C4B" w:rsidRDefault="00F14FDF" w:rsidP="00AF00DF">
            <w:pPr>
              <w:rPr>
                <w:rFonts w:ascii="Arial" w:hAnsi="Arial" w:cs="Arial"/>
                <w:b/>
              </w:rPr>
            </w:pPr>
            <w:r w:rsidRPr="00F60C4B">
              <w:rPr>
                <w:rFonts w:ascii="Arial" w:hAnsi="Arial" w:cs="Arial"/>
                <w:b/>
                <w:lang w:eastAsia="zh-CN"/>
              </w:rPr>
              <w:t xml:space="preserve">1. </w:t>
            </w:r>
            <w:r w:rsidR="00AD5019" w:rsidRPr="00F60C4B">
              <w:rPr>
                <w:rFonts w:ascii="Arial" w:hAnsi="Arial" w:cs="Arial"/>
                <w:b/>
                <w:lang w:eastAsia="zh-CN"/>
              </w:rPr>
              <w:t xml:space="preserve">Read Entire </w:t>
            </w:r>
            <w:hyperlink r:id="rId30" w:history="1">
              <w:r w:rsidR="00AD5019" w:rsidRPr="00F60C4B">
                <w:rPr>
                  <w:rStyle w:val="Hyperlink"/>
                  <w:rFonts w:ascii="Arial" w:hAnsi="Arial" w:cs="Arial"/>
                  <w:b/>
                  <w:lang w:eastAsia="zh-CN"/>
                </w:rPr>
                <w:t>English Translation of Sunzi Art of War</w:t>
              </w:r>
            </w:hyperlink>
          </w:p>
          <w:p w14:paraId="5357F20A" w14:textId="77777777" w:rsidR="00D70810" w:rsidRPr="00F60C4B" w:rsidRDefault="00F14FDF" w:rsidP="00F14FDF">
            <w:pPr>
              <w:rPr>
                <w:rFonts w:ascii="Arial" w:hAnsi="Arial" w:cs="Arial"/>
                <w:b/>
              </w:rPr>
            </w:pPr>
            <w:r w:rsidRPr="00F60C4B">
              <w:rPr>
                <w:rFonts w:ascii="Arial" w:eastAsiaTheme="minorEastAsia" w:hAnsi="Arial" w:cs="Arial"/>
                <w:b/>
                <w:lang w:val="de-DE"/>
              </w:rPr>
              <w:t xml:space="preserve">2. </w:t>
            </w:r>
            <w:r w:rsidR="00B3594E" w:rsidRPr="00F60C4B">
              <w:rPr>
                <w:rFonts w:ascii="Arial" w:eastAsiaTheme="minorEastAsia" w:hAnsi="Arial" w:cs="Arial"/>
                <w:b/>
                <w:color w:val="FF0000"/>
                <w:lang w:val="de-DE"/>
              </w:rPr>
              <w:t>功课</w:t>
            </w:r>
            <w:r w:rsidR="00B3594E" w:rsidRPr="00F60C4B">
              <w:rPr>
                <w:rFonts w:ascii="Arial" w:eastAsiaTheme="minorEastAsia" w:hAnsi="Arial" w:cs="Arial"/>
                <w:b/>
                <w:color w:val="FF0000"/>
                <w:lang w:val="de-DE"/>
              </w:rPr>
              <w:t xml:space="preserve">: </w:t>
            </w:r>
            <w:r w:rsidRPr="00F60C4B">
              <w:rPr>
                <w:rFonts w:ascii="Arial" w:eastAsiaTheme="minorEastAsia" w:hAnsi="Arial" w:cs="Arial"/>
                <w:b/>
                <w:color w:val="FF0000"/>
                <w:lang w:val="de-DE"/>
              </w:rPr>
              <w:t xml:space="preserve">Table of Contents </w:t>
            </w:r>
            <w:r w:rsidR="00B3594E" w:rsidRPr="00F60C4B">
              <w:rPr>
                <w:rFonts w:ascii="Arial" w:eastAsiaTheme="minorEastAsia" w:hAnsi="Arial" w:cs="Arial"/>
                <w:b/>
                <w:color w:val="FF0000"/>
                <w:lang w:val="de-DE"/>
              </w:rPr>
              <w:t>Initial Impressions</w:t>
            </w:r>
            <w:r w:rsidR="00C81128" w:rsidRPr="00F60C4B">
              <w:rPr>
                <w:rFonts w:ascii="Arial" w:eastAsiaTheme="minorEastAsia" w:hAnsi="Arial" w:cs="Arial"/>
                <w:b/>
                <w:color w:val="FF0000"/>
                <w:lang w:val="de-DE"/>
              </w:rPr>
              <w:t xml:space="preserve"> </w:t>
            </w:r>
          </w:p>
        </w:tc>
      </w:tr>
      <w:tr w:rsidR="000D2B6F" w:rsidRPr="00F60C4B" w14:paraId="500E28E7" w14:textId="77777777" w:rsidTr="00AA1EC4">
        <w:tc>
          <w:tcPr>
            <w:tcW w:w="630" w:type="dxa"/>
          </w:tcPr>
          <w:p w14:paraId="7FA383B3" w14:textId="77777777" w:rsidR="000D2B6F" w:rsidRPr="00F60C4B" w:rsidRDefault="000D2B6F" w:rsidP="00CC23F9">
            <w:pPr>
              <w:pStyle w:val="Heading1"/>
              <w:rPr>
                <w:rFonts w:ascii="Arial" w:hAnsi="Arial" w:cs="Arial"/>
                <w:szCs w:val="24"/>
              </w:rPr>
            </w:pPr>
          </w:p>
        </w:tc>
        <w:tc>
          <w:tcPr>
            <w:tcW w:w="720" w:type="dxa"/>
          </w:tcPr>
          <w:p w14:paraId="3F005D0B" w14:textId="77777777" w:rsidR="000D2B6F" w:rsidRPr="00F60C4B" w:rsidRDefault="000D2B6F" w:rsidP="00AF00DF">
            <w:pPr>
              <w:pStyle w:val="Heading2"/>
              <w:rPr>
                <w:rFonts w:ascii="Arial" w:hAnsi="Arial" w:cs="Arial"/>
                <w:b w:val="0"/>
                <w:sz w:val="20"/>
              </w:rPr>
            </w:pPr>
            <w:r w:rsidRPr="00F60C4B">
              <w:rPr>
                <w:rFonts w:ascii="Arial" w:hAnsi="Arial" w:cs="Arial"/>
                <w:b w:val="0"/>
                <w:sz w:val="20"/>
              </w:rPr>
              <w:t>8/21</w:t>
            </w:r>
          </w:p>
        </w:tc>
        <w:tc>
          <w:tcPr>
            <w:tcW w:w="720" w:type="dxa"/>
          </w:tcPr>
          <w:p w14:paraId="0BFE41F2" w14:textId="77777777" w:rsidR="000D2B6F" w:rsidRPr="00F60C4B" w:rsidRDefault="000D2B6F" w:rsidP="00CC23F9">
            <w:pPr>
              <w:pStyle w:val="Heading2"/>
              <w:rPr>
                <w:rFonts w:ascii="Arial" w:hAnsi="Arial" w:cs="Arial"/>
                <w:b w:val="0"/>
                <w:sz w:val="20"/>
              </w:rPr>
            </w:pPr>
            <w:r w:rsidRPr="00F60C4B">
              <w:rPr>
                <w:rFonts w:ascii="Arial" w:hAnsi="Arial" w:cs="Arial"/>
                <w:b w:val="0"/>
                <w:sz w:val="20"/>
              </w:rPr>
              <w:t>Fri</w:t>
            </w:r>
          </w:p>
        </w:tc>
        <w:tc>
          <w:tcPr>
            <w:tcW w:w="3510" w:type="dxa"/>
          </w:tcPr>
          <w:p w14:paraId="34349750" w14:textId="77777777" w:rsidR="000D2B6F" w:rsidRPr="00F60C4B" w:rsidRDefault="000D2B6F" w:rsidP="0011093A">
            <w:pPr>
              <w:rPr>
                <w:rFonts w:ascii="Arial" w:hAnsi="Arial" w:cs="Arial"/>
                <w:b/>
                <w:lang w:eastAsia="zh-CN"/>
              </w:rPr>
            </w:pPr>
            <w:r w:rsidRPr="00F60C4B">
              <w:rPr>
                <w:rFonts w:ascii="Arial" w:hAnsi="Arial" w:cs="Arial"/>
                <w:b/>
                <w:color w:val="76923C" w:themeColor="accent3" w:themeShade="BF"/>
                <w:lang w:eastAsia="zh-CN"/>
              </w:rPr>
              <w:t xml:space="preserve">Sunzi Art of War Intro </w:t>
            </w:r>
            <w:r w:rsidRPr="00F60C4B">
              <w:rPr>
                <w:rFonts w:ascii="Arial" w:hAnsi="Arial" w:cs="Arial"/>
                <w:b/>
                <w:lang w:eastAsia="zh-CN"/>
              </w:rPr>
              <w:t xml:space="preserve"> (continued) </w:t>
            </w:r>
          </w:p>
          <w:p w14:paraId="609DACF4" w14:textId="77777777" w:rsidR="000D2B6F" w:rsidRPr="00F60C4B" w:rsidRDefault="000D2B6F" w:rsidP="00BF71AB">
            <w:pPr>
              <w:pStyle w:val="ListParagraph"/>
              <w:numPr>
                <w:ilvl w:val="0"/>
                <w:numId w:val="35"/>
              </w:numPr>
              <w:rPr>
                <w:rFonts w:ascii="Arial" w:hAnsi="Arial" w:cs="Arial"/>
                <w:b/>
                <w:lang w:eastAsia="zh-CN"/>
              </w:rPr>
            </w:pPr>
            <w:r w:rsidRPr="00F60C4B">
              <w:rPr>
                <w:rFonts w:ascii="Arial" w:hAnsi="Arial" w:cs="Arial"/>
                <w:b/>
                <w:lang w:eastAsia="zh-CN"/>
              </w:rPr>
              <w:t>Art of War Translations</w:t>
            </w:r>
          </w:p>
          <w:p w14:paraId="1C010521" w14:textId="77777777" w:rsidR="000D2B6F" w:rsidRPr="00F60C4B" w:rsidRDefault="000D2B6F" w:rsidP="00BF71AB">
            <w:pPr>
              <w:pStyle w:val="ListParagraph"/>
              <w:numPr>
                <w:ilvl w:val="0"/>
                <w:numId w:val="35"/>
              </w:numPr>
              <w:rPr>
                <w:rFonts w:ascii="Arial" w:hAnsi="Arial" w:cs="Arial"/>
                <w:b/>
              </w:rPr>
            </w:pPr>
            <w:r w:rsidRPr="00F60C4B">
              <w:rPr>
                <w:rFonts w:ascii="Arial" w:hAnsi="Arial" w:cs="Arial"/>
                <w:b/>
              </w:rPr>
              <w:t>Art of War Translators</w:t>
            </w:r>
            <w:r w:rsidR="009973B5" w:rsidRPr="00F60C4B">
              <w:rPr>
                <w:rFonts w:ascii="Arial" w:hAnsi="Arial" w:cs="Arial"/>
                <w:b/>
              </w:rPr>
              <w:t xml:space="preserve"> Intro</w:t>
            </w:r>
          </w:p>
          <w:p w14:paraId="6E2E7975" w14:textId="77777777" w:rsidR="000D2B6F" w:rsidRPr="00F60C4B" w:rsidRDefault="000D2B6F" w:rsidP="0011093A">
            <w:pPr>
              <w:rPr>
                <w:rFonts w:ascii="Arial" w:hAnsi="Arial" w:cs="Arial"/>
                <w:b/>
                <w:color w:val="76923C" w:themeColor="accent3" w:themeShade="BF"/>
                <w:lang w:eastAsia="zh-CN"/>
              </w:rPr>
            </w:pPr>
          </w:p>
          <w:p w14:paraId="07F67FBC" w14:textId="77777777" w:rsidR="000D2B6F" w:rsidRPr="00F60C4B" w:rsidRDefault="000D2B6F" w:rsidP="0011093A">
            <w:pPr>
              <w:rPr>
                <w:rFonts w:ascii="Arial" w:hAnsi="Arial" w:cs="Arial"/>
                <w:b/>
              </w:rPr>
            </w:pPr>
          </w:p>
        </w:tc>
        <w:tc>
          <w:tcPr>
            <w:tcW w:w="4950" w:type="dxa"/>
          </w:tcPr>
          <w:p w14:paraId="168EF716" w14:textId="77777777" w:rsidR="007852AF" w:rsidRPr="00F60C4B" w:rsidRDefault="007852AF" w:rsidP="000D2B6F">
            <w:pPr>
              <w:rPr>
                <w:rFonts w:ascii="Arial" w:hAnsi="Arial" w:cs="Arial"/>
                <w:b/>
                <w:lang w:val="it-IT"/>
              </w:rPr>
            </w:pPr>
            <w:r w:rsidRPr="00F60C4B">
              <w:rPr>
                <w:rFonts w:ascii="Arial" w:hAnsi="Arial" w:cs="Arial"/>
                <w:b/>
                <w:lang w:val="it-IT"/>
              </w:rPr>
              <w:t>1. Read Wikipedia Synopsis</w:t>
            </w:r>
          </w:p>
          <w:p w14:paraId="05A9CBC8" w14:textId="77777777" w:rsidR="000D2B6F" w:rsidRPr="00F60C4B" w:rsidRDefault="007852AF" w:rsidP="000D2B6F">
            <w:pPr>
              <w:rPr>
                <w:rFonts w:ascii="Arial" w:hAnsi="Arial" w:cs="Arial"/>
              </w:rPr>
            </w:pPr>
            <w:r w:rsidRPr="00F60C4B">
              <w:rPr>
                <w:rFonts w:ascii="Arial" w:hAnsi="Arial" w:cs="Arial"/>
                <w:b/>
                <w:lang w:val="it-IT"/>
              </w:rPr>
              <w:t xml:space="preserve">2. </w:t>
            </w:r>
            <w:r w:rsidR="000D2B6F" w:rsidRPr="00F60C4B">
              <w:rPr>
                <w:rFonts w:ascii="Arial" w:hAnsi="Arial" w:cs="Arial"/>
                <w:b/>
                <w:color w:val="FF0000"/>
                <w:lang w:val="it-IT"/>
              </w:rPr>
              <w:t>功课</w:t>
            </w:r>
            <w:r w:rsidR="000D2B6F" w:rsidRPr="00F60C4B">
              <w:rPr>
                <w:rFonts w:ascii="Arial" w:hAnsi="Arial" w:cs="Arial"/>
                <w:b/>
                <w:color w:val="FF0000"/>
                <w:lang w:val="it-IT"/>
              </w:rPr>
              <w:t xml:space="preserve"> 2</w:t>
            </w:r>
            <w:r w:rsidR="000D2B6F" w:rsidRPr="00F60C4B">
              <w:rPr>
                <w:rFonts w:ascii="Arial" w:hAnsi="Arial" w:cs="Arial"/>
                <w:b/>
                <w:lang w:val="it-IT"/>
              </w:rPr>
              <w:t>: Wikipedia Synopsis Questions</w:t>
            </w:r>
          </w:p>
          <w:p w14:paraId="5DFB6164" w14:textId="77777777" w:rsidR="000D2B6F" w:rsidRPr="00F60C4B" w:rsidRDefault="007852AF" w:rsidP="000D2B6F">
            <w:pPr>
              <w:rPr>
                <w:rFonts w:ascii="Arial" w:hAnsi="Arial" w:cs="Arial"/>
              </w:rPr>
            </w:pPr>
            <w:r w:rsidRPr="00F60C4B">
              <w:rPr>
                <w:rFonts w:ascii="Arial" w:hAnsi="Arial" w:cs="Arial"/>
                <w:b/>
                <w:lang w:val="it-IT"/>
              </w:rPr>
              <w:t xml:space="preserve">3. Do </w:t>
            </w:r>
            <w:r w:rsidR="000D2B6F" w:rsidRPr="00F60C4B">
              <w:rPr>
                <w:rFonts w:ascii="Arial" w:hAnsi="Arial" w:cs="Arial"/>
                <w:b/>
                <w:color w:val="FF0000"/>
                <w:lang w:val="it-IT"/>
              </w:rPr>
              <w:t>功课</w:t>
            </w:r>
            <w:r w:rsidR="000D2B6F" w:rsidRPr="00F60C4B">
              <w:rPr>
                <w:rFonts w:ascii="Arial" w:hAnsi="Arial" w:cs="Arial"/>
                <w:b/>
                <w:color w:val="FF0000"/>
                <w:lang w:val="it-IT"/>
              </w:rPr>
              <w:t>3</w:t>
            </w:r>
            <w:r w:rsidR="000D2B6F" w:rsidRPr="00F60C4B">
              <w:rPr>
                <w:rFonts w:ascii="Arial" w:hAnsi="Arial" w:cs="Arial"/>
                <w:b/>
                <w:lang w:val="it-IT"/>
              </w:rPr>
              <w:t>: Video Research Questions</w:t>
            </w:r>
          </w:p>
          <w:p w14:paraId="0FD419D7" w14:textId="77777777" w:rsidR="000D2B6F" w:rsidRPr="00F60C4B" w:rsidRDefault="007852AF" w:rsidP="000D2B6F">
            <w:pPr>
              <w:rPr>
                <w:rFonts w:ascii="Arial" w:hAnsi="Arial" w:cs="Arial"/>
                <w:b/>
              </w:rPr>
            </w:pPr>
            <w:r w:rsidRPr="00F60C4B">
              <w:rPr>
                <w:rFonts w:ascii="Arial" w:hAnsi="Arial" w:cs="Arial"/>
                <w:b/>
                <w:color w:val="0000FF"/>
                <w:sz w:val="24"/>
                <w:szCs w:val="24"/>
              </w:rPr>
              <w:t xml:space="preserve">All </w:t>
            </w:r>
            <w:r w:rsidRPr="00F60C4B">
              <w:rPr>
                <w:rFonts w:ascii="Arial" w:hAnsi="Arial" w:cs="Arial"/>
                <w:b/>
                <w:color w:val="0000FF"/>
                <w:sz w:val="24"/>
                <w:szCs w:val="24"/>
                <w:lang w:eastAsia="zh-CN"/>
              </w:rPr>
              <w:t>功课</w:t>
            </w:r>
            <w:r w:rsidR="0052189D" w:rsidRPr="00F60C4B">
              <w:rPr>
                <w:rFonts w:ascii="Arial" w:hAnsi="Arial" w:cs="Arial"/>
                <w:b/>
                <w:color w:val="0000FF"/>
                <w:sz w:val="24"/>
                <w:szCs w:val="24"/>
              </w:rPr>
              <w:t xml:space="preserve">Assignments </w:t>
            </w:r>
            <w:r w:rsidR="000D2B6F" w:rsidRPr="00F60C4B">
              <w:rPr>
                <w:rFonts w:ascii="Arial" w:hAnsi="Arial" w:cs="Arial"/>
                <w:b/>
                <w:color w:val="0000FF"/>
                <w:sz w:val="24"/>
                <w:szCs w:val="24"/>
              </w:rPr>
              <w:t xml:space="preserve">Due </w:t>
            </w:r>
            <w:r w:rsidR="0052189D" w:rsidRPr="00F60C4B">
              <w:rPr>
                <w:rFonts w:ascii="Arial" w:hAnsi="Arial" w:cs="Arial"/>
                <w:b/>
                <w:color w:val="0000FF"/>
                <w:sz w:val="24"/>
                <w:szCs w:val="24"/>
              </w:rPr>
              <w:t>Next Class</w:t>
            </w:r>
          </w:p>
          <w:p w14:paraId="56EFFEC8" w14:textId="77777777" w:rsidR="000D2B6F" w:rsidRPr="00F60C4B" w:rsidRDefault="000D2B6F" w:rsidP="00AF00DF">
            <w:pPr>
              <w:rPr>
                <w:rFonts w:ascii="Arial" w:hAnsi="Arial" w:cs="Arial"/>
                <w:b/>
              </w:rPr>
            </w:pPr>
          </w:p>
        </w:tc>
      </w:tr>
      <w:tr w:rsidR="00E607AC" w:rsidRPr="00F60C4B" w14:paraId="4FA72B30" w14:textId="77777777" w:rsidTr="00AA1EC4">
        <w:tc>
          <w:tcPr>
            <w:tcW w:w="630" w:type="dxa"/>
          </w:tcPr>
          <w:p w14:paraId="4A44157C" w14:textId="77777777" w:rsidR="00E607AC" w:rsidRPr="00F60C4B" w:rsidRDefault="00E607AC" w:rsidP="00CC23F9">
            <w:pPr>
              <w:pStyle w:val="Heading1"/>
              <w:rPr>
                <w:rFonts w:ascii="Arial" w:hAnsi="Arial" w:cs="Arial"/>
                <w:szCs w:val="24"/>
              </w:rPr>
            </w:pPr>
            <w:r w:rsidRPr="00F60C4B">
              <w:rPr>
                <w:rFonts w:ascii="Arial" w:hAnsi="Arial" w:cs="Arial"/>
                <w:szCs w:val="24"/>
              </w:rPr>
              <w:t>2</w:t>
            </w:r>
          </w:p>
        </w:tc>
        <w:tc>
          <w:tcPr>
            <w:tcW w:w="720" w:type="dxa"/>
          </w:tcPr>
          <w:p w14:paraId="30F921A5" w14:textId="77777777" w:rsidR="00E607AC" w:rsidRPr="00F60C4B" w:rsidRDefault="00E607AC" w:rsidP="009443F8">
            <w:pPr>
              <w:pStyle w:val="Heading2"/>
              <w:rPr>
                <w:rFonts w:ascii="Arial" w:hAnsi="Arial" w:cs="Arial"/>
                <w:b w:val="0"/>
                <w:sz w:val="20"/>
                <w:lang w:eastAsia="zh-CN"/>
              </w:rPr>
            </w:pPr>
            <w:r w:rsidRPr="00F60C4B">
              <w:rPr>
                <w:rFonts w:ascii="Arial" w:hAnsi="Arial" w:cs="Arial"/>
                <w:b w:val="0"/>
                <w:sz w:val="20"/>
              </w:rPr>
              <w:t>8/24</w:t>
            </w:r>
          </w:p>
        </w:tc>
        <w:tc>
          <w:tcPr>
            <w:tcW w:w="720" w:type="dxa"/>
          </w:tcPr>
          <w:p w14:paraId="608C8A7C" w14:textId="77777777" w:rsidR="00E607AC" w:rsidRPr="00F60C4B" w:rsidRDefault="00E607AC"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0AA9A532" w14:textId="77777777" w:rsidR="00E607AC" w:rsidRPr="00F60C4B" w:rsidRDefault="00E607AC" w:rsidP="004531C4">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《孙子兵法》始計</w:t>
            </w:r>
            <w:r w:rsidRPr="00F60C4B">
              <w:rPr>
                <w:rFonts w:ascii="Arial" w:hAnsi="Arial" w:cs="Arial"/>
                <w:b/>
                <w:color w:val="76923C" w:themeColor="accent3" w:themeShade="BF"/>
                <w:lang w:eastAsia="zh-CN"/>
              </w:rPr>
              <w:t xml:space="preserve"> - Laying Plans</w:t>
            </w:r>
          </w:p>
        </w:tc>
        <w:tc>
          <w:tcPr>
            <w:tcW w:w="4950" w:type="dxa"/>
          </w:tcPr>
          <w:p w14:paraId="29332317" w14:textId="77777777" w:rsidR="002C0DF4" w:rsidRPr="00F60C4B" w:rsidRDefault="002C0DF4" w:rsidP="006B0403">
            <w:pPr>
              <w:rPr>
                <w:rFonts w:ascii="Arial" w:hAnsi="Arial" w:cs="Arial"/>
                <w:b/>
                <w:color w:val="FF0000"/>
              </w:rPr>
            </w:pPr>
            <w:r w:rsidRPr="00F60C4B">
              <w:rPr>
                <w:rFonts w:ascii="Arial" w:hAnsi="Arial" w:cs="Arial"/>
                <w:b/>
                <w:color w:val="0000FF"/>
              </w:rPr>
              <w:t xml:space="preserve">Intro </w:t>
            </w:r>
            <w:r w:rsidRPr="00F60C4B">
              <w:rPr>
                <w:rFonts w:ascii="Arial" w:hAnsi="Arial" w:cs="Arial"/>
                <w:b/>
                <w:color w:val="0000FF"/>
                <w:lang w:eastAsia="zh-CN"/>
              </w:rPr>
              <w:t>功课</w:t>
            </w:r>
            <w:r w:rsidRPr="00F60C4B">
              <w:rPr>
                <w:rFonts w:ascii="Arial" w:hAnsi="Arial" w:cs="Arial"/>
                <w:b/>
                <w:color w:val="0000FF"/>
              </w:rPr>
              <w:t xml:space="preserve">Assignments Due </w:t>
            </w:r>
            <w:r w:rsidR="00970C9F" w:rsidRPr="00F60C4B">
              <w:rPr>
                <w:rFonts w:ascii="Arial" w:hAnsi="Arial" w:cs="Arial"/>
                <w:b/>
                <w:color w:val="0000FF"/>
              </w:rPr>
              <w:t>(all 4)</w:t>
            </w:r>
          </w:p>
          <w:p w14:paraId="29D5FE7A" w14:textId="77777777" w:rsidR="006B0403" w:rsidRPr="00F60C4B" w:rsidRDefault="006B0403" w:rsidP="006B0403">
            <w:pPr>
              <w:rPr>
                <w:rFonts w:ascii="Arial" w:hAnsi="Arial" w:cs="Arial"/>
                <w:b/>
                <w:color w:val="FF0000"/>
              </w:rPr>
            </w:pPr>
            <w:r w:rsidRPr="00F60C4B">
              <w:rPr>
                <w:rFonts w:ascii="Arial" w:hAnsi="Arial" w:cs="Arial"/>
                <w:b/>
                <w:color w:val="FF0000"/>
              </w:rPr>
              <w:t>Please Preview and Prepare the Video!</w:t>
            </w:r>
          </w:p>
          <w:p w14:paraId="11904EFD" w14:textId="77777777" w:rsidR="006B0403" w:rsidRPr="00F60C4B" w:rsidRDefault="006B0403" w:rsidP="006B0403">
            <w:pPr>
              <w:rPr>
                <w:rFonts w:ascii="Arial" w:hAnsi="Arial" w:cs="Arial"/>
                <w:b/>
              </w:rPr>
            </w:pPr>
            <w:r w:rsidRPr="00F60C4B">
              <w:rPr>
                <w:rFonts w:ascii="Arial" w:hAnsi="Arial" w:cs="Arial"/>
                <w:b/>
              </w:rPr>
              <w:t xml:space="preserve">1. Introduction </w:t>
            </w:r>
            <w:r w:rsidRPr="00F60C4B">
              <w:rPr>
                <w:rFonts w:ascii="Arial" w:hAnsi="Arial" w:cs="Arial"/>
                <w:b/>
              </w:rPr>
              <w:t>介绍</w:t>
            </w:r>
          </w:p>
          <w:p w14:paraId="6832EA05" w14:textId="77777777" w:rsidR="006B0403" w:rsidRPr="00F60C4B" w:rsidRDefault="006B0403" w:rsidP="006B0403">
            <w:pPr>
              <w:rPr>
                <w:rFonts w:ascii="Arial" w:hAnsi="Arial" w:cs="Arial"/>
                <w:b/>
              </w:rPr>
            </w:pPr>
            <w:r w:rsidRPr="00F60C4B">
              <w:rPr>
                <w:rFonts w:ascii="Arial" w:hAnsi="Arial" w:cs="Arial"/>
                <w:b/>
              </w:rPr>
              <w:t xml:space="preserve">2. Grammar: Sentence Structures </w:t>
            </w:r>
            <w:r w:rsidRPr="00F60C4B">
              <w:rPr>
                <w:rFonts w:ascii="Arial" w:hAnsi="Arial" w:cs="Arial"/>
                <w:b/>
              </w:rPr>
              <w:t>句型与语法</w:t>
            </w:r>
          </w:p>
          <w:p w14:paraId="04489ECE" w14:textId="77777777" w:rsidR="00E607AC" w:rsidRPr="00F60C4B" w:rsidRDefault="006B0403" w:rsidP="006B0403">
            <w:pPr>
              <w:rPr>
                <w:rFonts w:ascii="Arial" w:hAnsi="Arial" w:cs="Arial"/>
                <w:b/>
              </w:rPr>
            </w:pPr>
            <w:r w:rsidRPr="00F60C4B">
              <w:rPr>
                <w:rFonts w:ascii="Arial" w:hAnsi="Arial" w:cs="Arial"/>
                <w:b/>
              </w:rPr>
              <w:t xml:space="preserve">3. Selected Vocabulary Drill </w:t>
            </w:r>
            <w:r w:rsidRPr="00F60C4B">
              <w:rPr>
                <w:rFonts w:ascii="Arial" w:hAnsi="Arial" w:cs="Arial"/>
                <w:b/>
              </w:rPr>
              <w:t>练习生词</w:t>
            </w:r>
          </w:p>
          <w:p w14:paraId="71010845" w14:textId="77777777" w:rsidR="00E607AC" w:rsidRPr="00F60C4B" w:rsidRDefault="00E607AC" w:rsidP="0011093A">
            <w:pPr>
              <w:rPr>
                <w:rFonts w:ascii="Arial" w:hAnsi="Arial" w:cs="Arial"/>
                <w:b/>
              </w:rPr>
            </w:pPr>
          </w:p>
        </w:tc>
      </w:tr>
      <w:tr w:rsidR="00E607AC" w:rsidRPr="00F60C4B" w14:paraId="4E08B94B" w14:textId="77777777" w:rsidTr="00AA1EC4">
        <w:tc>
          <w:tcPr>
            <w:tcW w:w="630" w:type="dxa"/>
          </w:tcPr>
          <w:p w14:paraId="5B30AE79" w14:textId="77777777" w:rsidR="00E607AC" w:rsidRPr="00F60C4B" w:rsidRDefault="00E607AC" w:rsidP="00CC23F9">
            <w:pPr>
              <w:pStyle w:val="Heading1"/>
              <w:rPr>
                <w:rFonts w:ascii="Arial" w:hAnsi="Arial" w:cs="Arial"/>
                <w:szCs w:val="24"/>
              </w:rPr>
            </w:pPr>
          </w:p>
        </w:tc>
        <w:tc>
          <w:tcPr>
            <w:tcW w:w="720" w:type="dxa"/>
          </w:tcPr>
          <w:p w14:paraId="75A23038" w14:textId="77777777" w:rsidR="00E607AC" w:rsidRPr="00F60C4B" w:rsidRDefault="00E607AC" w:rsidP="00AF00DF">
            <w:pPr>
              <w:rPr>
                <w:rFonts w:ascii="Arial" w:hAnsi="Arial" w:cs="Arial"/>
                <w:lang w:eastAsia="zh-CN"/>
              </w:rPr>
            </w:pPr>
            <w:r w:rsidRPr="00F60C4B">
              <w:rPr>
                <w:rFonts w:ascii="Arial" w:hAnsi="Arial" w:cs="Arial"/>
              </w:rPr>
              <w:t>8/26</w:t>
            </w:r>
          </w:p>
        </w:tc>
        <w:tc>
          <w:tcPr>
            <w:tcW w:w="720" w:type="dxa"/>
          </w:tcPr>
          <w:p w14:paraId="6A20D37F" w14:textId="77777777" w:rsidR="00E607AC" w:rsidRPr="00F60C4B" w:rsidRDefault="00E607AC" w:rsidP="00CC23F9">
            <w:pPr>
              <w:rPr>
                <w:rFonts w:ascii="Arial" w:hAnsi="Arial" w:cs="Arial"/>
                <w:lang w:eastAsia="zh-CN"/>
              </w:rPr>
            </w:pPr>
            <w:r w:rsidRPr="00F60C4B">
              <w:rPr>
                <w:rFonts w:ascii="Arial" w:hAnsi="Arial" w:cs="Arial"/>
              </w:rPr>
              <w:t>Wed</w:t>
            </w:r>
          </w:p>
        </w:tc>
        <w:tc>
          <w:tcPr>
            <w:tcW w:w="3510" w:type="dxa"/>
          </w:tcPr>
          <w:p w14:paraId="085E926C" w14:textId="77777777" w:rsidR="00E607AC" w:rsidRPr="00F60C4B" w:rsidRDefault="00E607AC" w:rsidP="00ED1A5D">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《孙子兵法》始計</w:t>
            </w:r>
            <w:r w:rsidRPr="00F60C4B">
              <w:rPr>
                <w:rFonts w:ascii="Arial" w:hAnsi="Arial" w:cs="Arial"/>
                <w:b/>
                <w:color w:val="76923C" w:themeColor="accent3" w:themeShade="BF"/>
                <w:lang w:eastAsia="zh-CN"/>
              </w:rPr>
              <w:t xml:space="preserve"> - Laying Plans</w:t>
            </w:r>
          </w:p>
        </w:tc>
        <w:tc>
          <w:tcPr>
            <w:tcW w:w="4950" w:type="dxa"/>
          </w:tcPr>
          <w:p w14:paraId="2F23E033" w14:textId="77777777" w:rsidR="006B0403" w:rsidRPr="00F60C4B" w:rsidRDefault="006B0403" w:rsidP="006B0403">
            <w:pPr>
              <w:rPr>
                <w:rFonts w:ascii="Arial" w:hAnsi="Arial" w:cs="Arial"/>
                <w:b/>
              </w:rPr>
            </w:pPr>
            <w:r w:rsidRPr="00F60C4B">
              <w:rPr>
                <w:rFonts w:ascii="Arial" w:hAnsi="Arial" w:cs="Arial"/>
                <w:b/>
              </w:rPr>
              <w:t xml:space="preserve">1. Student Text Presentations </w:t>
            </w:r>
            <w:r w:rsidRPr="00F60C4B">
              <w:rPr>
                <w:rFonts w:ascii="Arial" w:hAnsi="Arial" w:cs="Arial"/>
                <w:b/>
              </w:rPr>
              <w:t>课文报告</w:t>
            </w:r>
          </w:p>
          <w:p w14:paraId="0E5CC964" w14:textId="77777777" w:rsidR="00E607AC" w:rsidRPr="00F60C4B" w:rsidRDefault="006B0403" w:rsidP="006B0403">
            <w:pPr>
              <w:rPr>
                <w:rFonts w:ascii="Arial" w:hAnsi="Arial" w:cs="Arial"/>
                <w:b/>
              </w:rPr>
            </w:pPr>
            <w:r w:rsidRPr="00F60C4B">
              <w:rPr>
                <w:rFonts w:ascii="Arial" w:hAnsi="Arial" w:cs="Arial"/>
                <w:b/>
              </w:rPr>
              <w:t xml:space="preserve">2. Q &amp; A, Discussion &amp; Drill </w:t>
            </w:r>
            <w:r w:rsidR="00372A41" w:rsidRPr="00F60C4B">
              <w:rPr>
                <w:rFonts w:ascii="Arial" w:hAnsi="Arial" w:cs="Arial"/>
                <w:b/>
              </w:rPr>
              <w:t xml:space="preserve"> </w:t>
            </w:r>
            <w:r w:rsidRPr="00F60C4B">
              <w:rPr>
                <w:rFonts w:ascii="Arial" w:hAnsi="Arial" w:cs="Arial"/>
                <w:b/>
              </w:rPr>
              <w:t>讨论与练习</w:t>
            </w:r>
          </w:p>
          <w:p w14:paraId="18A6B209" w14:textId="77777777" w:rsidR="00E607AC" w:rsidRPr="00F60C4B" w:rsidRDefault="00E607AC" w:rsidP="0011093A">
            <w:pPr>
              <w:rPr>
                <w:rFonts w:ascii="Arial" w:hAnsi="Arial" w:cs="Arial"/>
                <w:b/>
              </w:rPr>
            </w:pPr>
          </w:p>
        </w:tc>
      </w:tr>
      <w:tr w:rsidR="00E607AC" w:rsidRPr="00F60C4B" w14:paraId="2887201A" w14:textId="77777777" w:rsidTr="00AA1EC4">
        <w:tc>
          <w:tcPr>
            <w:tcW w:w="630" w:type="dxa"/>
          </w:tcPr>
          <w:p w14:paraId="3FB94AA9" w14:textId="77777777" w:rsidR="00E607AC" w:rsidRPr="00F60C4B" w:rsidRDefault="00E607AC" w:rsidP="00AF00DF">
            <w:pPr>
              <w:rPr>
                <w:rFonts w:ascii="Arial" w:hAnsi="Arial" w:cs="Arial"/>
                <w:sz w:val="24"/>
                <w:szCs w:val="24"/>
              </w:rPr>
            </w:pPr>
          </w:p>
        </w:tc>
        <w:tc>
          <w:tcPr>
            <w:tcW w:w="720" w:type="dxa"/>
          </w:tcPr>
          <w:p w14:paraId="42721C1F" w14:textId="77777777" w:rsidR="00E607AC" w:rsidRPr="00F60C4B" w:rsidRDefault="00E607AC" w:rsidP="00AF00DF">
            <w:pPr>
              <w:pStyle w:val="Heading2"/>
              <w:rPr>
                <w:rFonts w:ascii="Arial" w:hAnsi="Arial" w:cs="Arial"/>
                <w:b w:val="0"/>
                <w:sz w:val="20"/>
              </w:rPr>
            </w:pPr>
            <w:r w:rsidRPr="00F60C4B">
              <w:rPr>
                <w:rFonts w:ascii="Arial" w:hAnsi="Arial" w:cs="Arial"/>
                <w:b w:val="0"/>
                <w:sz w:val="20"/>
              </w:rPr>
              <w:t>8/</w:t>
            </w:r>
            <w:r w:rsidRPr="00F60C4B">
              <w:rPr>
                <w:rFonts w:ascii="Arial" w:hAnsi="Arial" w:cs="Arial"/>
                <w:b w:val="0"/>
                <w:sz w:val="20"/>
                <w:lang w:eastAsia="zh-CN"/>
              </w:rPr>
              <w:t>28</w:t>
            </w:r>
          </w:p>
        </w:tc>
        <w:tc>
          <w:tcPr>
            <w:tcW w:w="720" w:type="dxa"/>
          </w:tcPr>
          <w:p w14:paraId="2EADAC3A" w14:textId="77777777" w:rsidR="00E607AC" w:rsidRPr="00F60C4B" w:rsidRDefault="00E607AC" w:rsidP="00CC23F9">
            <w:pPr>
              <w:pStyle w:val="Heading2"/>
              <w:rPr>
                <w:rFonts w:ascii="Arial" w:hAnsi="Arial" w:cs="Arial"/>
                <w:b w:val="0"/>
                <w:sz w:val="20"/>
              </w:rPr>
            </w:pPr>
            <w:r w:rsidRPr="00F60C4B">
              <w:rPr>
                <w:rFonts w:ascii="Arial" w:hAnsi="Arial" w:cs="Arial"/>
                <w:b w:val="0"/>
                <w:sz w:val="20"/>
              </w:rPr>
              <w:t>Fri</w:t>
            </w:r>
          </w:p>
        </w:tc>
        <w:tc>
          <w:tcPr>
            <w:tcW w:w="3510" w:type="dxa"/>
          </w:tcPr>
          <w:p w14:paraId="57B4F42D" w14:textId="77777777" w:rsidR="00E607AC" w:rsidRPr="00F60C4B" w:rsidRDefault="00E607AC"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《孙子兵法》始計</w:t>
            </w:r>
            <w:r w:rsidRPr="00F60C4B">
              <w:rPr>
                <w:rFonts w:ascii="Arial" w:hAnsi="Arial" w:cs="Arial"/>
                <w:b/>
                <w:color w:val="76923C" w:themeColor="accent3" w:themeShade="BF"/>
                <w:lang w:eastAsia="zh-CN"/>
              </w:rPr>
              <w:t xml:space="preserve"> - Laying Plans</w:t>
            </w:r>
          </w:p>
          <w:p w14:paraId="54084AA6" w14:textId="77777777" w:rsidR="00E607AC" w:rsidRPr="00F60C4B" w:rsidRDefault="00E607AC" w:rsidP="0011093A">
            <w:pPr>
              <w:rPr>
                <w:rFonts w:ascii="Arial" w:hAnsi="Arial" w:cs="Arial"/>
                <w:b/>
                <w:color w:val="76923C" w:themeColor="accent3" w:themeShade="BF"/>
                <w:lang w:eastAsia="zh-CN"/>
              </w:rPr>
            </w:pPr>
          </w:p>
        </w:tc>
        <w:tc>
          <w:tcPr>
            <w:tcW w:w="4950" w:type="dxa"/>
          </w:tcPr>
          <w:p w14:paraId="5D249626" w14:textId="77777777" w:rsidR="00372A41" w:rsidRPr="00F60C4B" w:rsidRDefault="00372A41" w:rsidP="00372A41">
            <w:pPr>
              <w:rPr>
                <w:rFonts w:ascii="Arial" w:hAnsi="Arial" w:cs="Arial"/>
                <w:b/>
              </w:rPr>
            </w:pPr>
            <w:r w:rsidRPr="00F60C4B">
              <w:rPr>
                <w:rFonts w:ascii="Arial" w:hAnsi="Arial" w:cs="Arial"/>
                <w:b/>
              </w:rPr>
              <w:t xml:space="preserve">1. Wrap-up Student Text Presentations </w:t>
            </w:r>
            <w:r w:rsidRPr="00F60C4B">
              <w:rPr>
                <w:rFonts w:ascii="Arial" w:hAnsi="Arial" w:cs="Arial"/>
                <w:b/>
              </w:rPr>
              <w:t>课文报告</w:t>
            </w:r>
          </w:p>
          <w:p w14:paraId="5FA11375" w14:textId="77777777" w:rsidR="00E607AC" w:rsidRPr="00F60C4B" w:rsidRDefault="00372A41" w:rsidP="00372A41">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41745FAC" w14:textId="77777777" w:rsidR="00E607AC" w:rsidRPr="00F60C4B" w:rsidRDefault="00E607AC" w:rsidP="00AF00DF">
            <w:pPr>
              <w:rPr>
                <w:rFonts w:ascii="Arial" w:hAnsi="Arial" w:cs="Arial"/>
                <w:b/>
              </w:rPr>
            </w:pPr>
          </w:p>
        </w:tc>
      </w:tr>
      <w:tr w:rsidR="00E607AC" w:rsidRPr="00F60C4B" w14:paraId="2CF983C3" w14:textId="77777777" w:rsidTr="00AA1EC4">
        <w:tc>
          <w:tcPr>
            <w:tcW w:w="630" w:type="dxa"/>
          </w:tcPr>
          <w:p w14:paraId="62E75E62" w14:textId="77777777" w:rsidR="00E607AC" w:rsidRPr="00F60C4B" w:rsidRDefault="00E607AC" w:rsidP="00AF00DF">
            <w:pPr>
              <w:rPr>
                <w:rFonts w:ascii="Arial" w:hAnsi="Arial" w:cs="Arial"/>
                <w:sz w:val="24"/>
                <w:szCs w:val="24"/>
              </w:rPr>
            </w:pPr>
            <w:r w:rsidRPr="00F60C4B">
              <w:rPr>
                <w:rFonts w:ascii="Arial" w:hAnsi="Arial" w:cs="Arial"/>
                <w:sz w:val="24"/>
                <w:szCs w:val="24"/>
              </w:rPr>
              <w:t>3</w:t>
            </w:r>
          </w:p>
        </w:tc>
        <w:tc>
          <w:tcPr>
            <w:tcW w:w="720" w:type="dxa"/>
          </w:tcPr>
          <w:p w14:paraId="611CC6BE" w14:textId="77777777" w:rsidR="00E607AC" w:rsidRPr="00F60C4B" w:rsidRDefault="00E607AC" w:rsidP="009443F8">
            <w:pPr>
              <w:pStyle w:val="Heading2"/>
              <w:rPr>
                <w:rFonts w:ascii="Arial" w:hAnsi="Arial" w:cs="Arial"/>
                <w:b w:val="0"/>
                <w:sz w:val="20"/>
                <w:lang w:eastAsia="zh-CN"/>
              </w:rPr>
            </w:pPr>
            <w:r w:rsidRPr="00F60C4B">
              <w:rPr>
                <w:rFonts w:ascii="Arial" w:hAnsi="Arial" w:cs="Arial"/>
                <w:b w:val="0"/>
                <w:sz w:val="20"/>
              </w:rPr>
              <w:t>8/</w:t>
            </w:r>
            <w:r w:rsidRPr="00F60C4B">
              <w:rPr>
                <w:rFonts w:ascii="Arial" w:hAnsi="Arial" w:cs="Arial"/>
                <w:b w:val="0"/>
                <w:sz w:val="20"/>
                <w:lang w:eastAsia="zh-CN"/>
              </w:rPr>
              <w:t>31</w:t>
            </w:r>
          </w:p>
        </w:tc>
        <w:tc>
          <w:tcPr>
            <w:tcW w:w="720" w:type="dxa"/>
          </w:tcPr>
          <w:p w14:paraId="28014B81" w14:textId="77777777" w:rsidR="00E607AC" w:rsidRPr="00F60C4B" w:rsidRDefault="00E607AC"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54BA5D97" w14:textId="77777777" w:rsidR="00E607AC" w:rsidRPr="00F60C4B" w:rsidRDefault="00E607AC" w:rsidP="00ED1A5D">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《孙子兵法》始計</w:t>
            </w:r>
            <w:r w:rsidRPr="00F60C4B">
              <w:rPr>
                <w:rFonts w:ascii="Arial" w:hAnsi="Arial" w:cs="Arial"/>
                <w:b/>
                <w:color w:val="76923C" w:themeColor="accent3" w:themeShade="BF"/>
                <w:lang w:eastAsia="zh-CN"/>
              </w:rPr>
              <w:t xml:space="preserve"> - Laying Plans</w:t>
            </w:r>
          </w:p>
          <w:p w14:paraId="0CA55FDF" w14:textId="77777777" w:rsidR="00C935C0" w:rsidRPr="00F60C4B" w:rsidRDefault="00C935C0" w:rsidP="00ED1A5D">
            <w:pPr>
              <w:rPr>
                <w:rFonts w:ascii="Arial" w:hAnsi="Arial" w:cs="Arial"/>
                <w:b/>
                <w:color w:val="76923C" w:themeColor="accent3" w:themeShade="BF"/>
                <w:lang w:eastAsia="zh-CN"/>
              </w:rPr>
            </w:pPr>
          </w:p>
        </w:tc>
        <w:tc>
          <w:tcPr>
            <w:tcW w:w="4950" w:type="dxa"/>
          </w:tcPr>
          <w:p w14:paraId="3F5BA4B6" w14:textId="77777777" w:rsidR="00D755E5" w:rsidRPr="00F60C4B" w:rsidRDefault="00D755E5" w:rsidP="00D755E5">
            <w:pPr>
              <w:rPr>
                <w:rFonts w:ascii="Arial" w:hAnsi="Arial" w:cs="Arial"/>
                <w:b/>
              </w:rPr>
            </w:pPr>
            <w:r w:rsidRPr="00F60C4B">
              <w:rPr>
                <w:rFonts w:ascii="Arial" w:hAnsi="Arial" w:cs="Arial"/>
                <w:b/>
              </w:rPr>
              <w:t xml:space="preserve">1. Recap Grammar </w:t>
            </w:r>
            <w:r w:rsidRPr="00F60C4B">
              <w:rPr>
                <w:rFonts w:ascii="Arial" w:hAnsi="Arial" w:cs="Arial"/>
                <w:b/>
              </w:rPr>
              <w:t>句型与语法</w:t>
            </w:r>
          </w:p>
          <w:p w14:paraId="39CAA486" w14:textId="77777777" w:rsidR="00D755E5" w:rsidRPr="00F60C4B" w:rsidRDefault="00D755E5" w:rsidP="00D755E5">
            <w:pPr>
              <w:rPr>
                <w:rFonts w:ascii="Arial" w:hAnsi="Arial" w:cs="Arial"/>
                <w:b/>
              </w:rPr>
            </w:pPr>
            <w:r w:rsidRPr="00F60C4B">
              <w:rPr>
                <w:rFonts w:ascii="Arial" w:hAnsi="Arial" w:cs="Arial"/>
                <w:b/>
              </w:rPr>
              <w:t xml:space="preserve">2. Recap Selected Vocabulary </w:t>
            </w:r>
            <w:r w:rsidRPr="00F60C4B">
              <w:rPr>
                <w:rFonts w:ascii="Arial" w:hAnsi="Arial" w:cs="Arial"/>
                <w:b/>
              </w:rPr>
              <w:t>练习生词</w:t>
            </w:r>
          </w:p>
          <w:p w14:paraId="2E166A51" w14:textId="77777777" w:rsidR="00E607AC" w:rsidRPr="00F60C4B" w:rsidRDefault="00D755E5" w:rsidP="00D755E5">
            <w:pPr>
              <w:rPr>
                <w:rFonts w:ascii="Arial" w:hAnsi="Arial" w:cs="Arial"/>
                <w:b/>
              </w:rPr>
            </w:pPr>
            <w:r w:rsidRPr="00F60C4B">
              <w:rPr>
                <w:rFonts w:ascii="Arial" w:hAnsi="Arial" w:cs="Arial"/>
                <w:b/>
              </w:rPr>
              <w:t xml:space="preserve">3. Discussion of Juxtaposed Translations </w:t>
            </w:r>
            <w:r w:rsidRPr="00F60C4B">
              <w:rPr>
                <w:rFonts w:ascii="Arial" w:hAnsi="Arial" w:cs="Arial"/>
                <w:b/>
              </w:rPr>
              <w:t>讨论翻译问题</w:t>
            </w:r>
          </w:p>
        </w:tc>
      </w:tr>
      <w:tr w:rsidR="000632C9" w:rsidRPr="00F60C4B" w14:paraId="00BC5E9F" w14:textId="77777777" w:rsidTr="00AA1EC4">
        <w:tc>
          <w:tcPr>
            <w:tcW w:w="630" w:type="dxa"/>
          </w:tcPr>
          <w:p w14:paraId="7B409D9D" w14:textId="77777777" w:rsidR="000632C9" w:rsidRPr="00F60C4B" w:rsidRDefault="000632C9" w:rsidP="00AF00DF">
            <w:pPr>
              <w:rPr>
                <w:rFonts w:ascii="Arial" w:hAnsi="Arial" w:cs="Arial"/>
                <w:sz w:val="24"/>
                <w:szCs w:val="24"/>
                <w:lang w:eastAsia="zh-CN"/>
              </w:rPr>
            </w:pPr>
          </w:p>
        </w:tc>
        <w:tc>
          <w:tcPr>
            <w:tcW w:w="720" w:type="dxa"/>
          </w:tcPr>
          <w:p w14:paraId="78EB7EB3" w14:textId="77777777" w:rsidR="000632C9" w:rsidRPr="00F60C4B" w:rsidRDefault="000632C9" w:rsidP="009443F8">
            <w:pPr>
              <w:pStyle w:val="Heading2"/>
              <w:rPr>
                <w:rFonts w:ascii="Arial" w:hAnsi="Arial" w:cs="Arial"/>
                <w:b w:val="0"/>
                <w:sz w:val="20"/>
                <w:lang w:eastAsia="zh-CN"/>
              </w:rPr>
            </w:pPr>
            <w:r w:rsidRPr="00F60C4B">
              <w:rPr>
                <w:rFonts w:ascii="Arial" w:hAnsi="Arial" w:cs="Arial"/>
                <w:b w:val="0"/>
                <w:sz w:val="20"/>
              </w:rPr>
              <w:t>9/</w:t>
            </w:r>
            <w:r w:rsidRPr="00F60C4B">
              <w:rPr>
                <w:rFonts w:ascii="Arial" w:hAnsi="Arial" w:cs="Arial"/>
                <w:b w:val="0"/>
                <w:sz w:val="20"/>
                <w:lang w:eastAsia="zh-CN"/>
              </w:rPr>
              <w:t>2</w:t>
            </w:r>
          </w:p>
        </w:tc>
        <w:tc>
          <w:tcPr>
            <w:tcW w:w="720" w:type="dxa"/>
          </w:tcPr>
          <w:p w14:paraId="7D68A42A" w14:textId="77777777" w:rsidR="000632C9" w:rsidRPr="00F60C4B" w:rsidRDefault="000632C9" w:rsidP="00CC23F9">
            <w:pPr>
              <w:rPr>
                <w:rFonts w:ascii="Arial" w:hAnsi="Arial" w:cs="Arial"/>
              </w:rPr>
            </w:pPr>
            <w:r w:rsidRPr="00F60C4B">
              <w:rPr>
                <w:rFonts w:ascii="Arial" w:hAnsi="Arial" w:cs="Arial"/>
              </w:rPr>
              <w:t>Wed</w:t>
            </w:r>
          </w:p>
        </w:tc>
        <w:tc>
          <w:tcPr>
            <w:tcW w:w="3510" w:type="dxa"/>
          </w:tcPr>
          <w:p w14:paraId="326EEB4D" w14:textId="77777777" w:rsidR="000632C9" w:rsidRPr="00F60C4B" w:rsidRDefault="000632C9" w:rsidP="004531C4">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《孙子兵法》謀攻</w:t>
            </w:r>
            <w:r w:rsidRPr="00F60C4B">
              <w:rPr>
                <w:rFonts w:ascii="Arial" w:hAnsi="Arial" w:cs="Arial"/>
                <w:b/>
                <w:color w:val="76923C" w:themeColor="accent3" w:themeShade="BF"/>
                <w:lang w:eastAsia="zh-CN"/>
              </w:rPr>
              <w:t xml:space="preserve"> - Attack by Stratagem</w:t>
            </w:r>
          </w:p>
          <w:p w14:paraId="6445AF2E" w14:textId="77777777" w:rsidR="000632C9" w:rsidRPr="00F60C4B" w:rsidRDefault="000632C9" w:rsidP="00AF00DF">
            <w:pPr>
              <w:rPr>
                <w:rFonts w:ascii="Arial" w:hAnsi="Arial" w:cs="Arial"/>
                <w:b/>
              </w:rPr>
            </w:pPr>
          </w:p>
        </w:tc>
        <w:tc>
          <w:tcPr>
            <w:tcW w:w="4950" w:type="dxa"/>
          </w:tcPr>
          <w:p w14:paraId="605E591E" w14:textId="77777777" w:rsidR="005449CE" w:rsidRPr="00F60C4B" w:rsidRDefault="005449CE" w:rsidP="0011093A">
            <w:pPr>
              <w:rPr>
                <w:rFonts w:ascii="Arial" w:hAnsi="Arial" w:cs="Arial"/>
                <w:b/>
                <w:color w:val="0000FF"/>
              </w:rPr>
            </w:pPr>
            <w:r w:rsidRPr="00F60C4B">
              <w:rPr>
                <w:rFonts w:ascii="Arial" w:hAnsi="Arial" w:cs="Arial"/>
                <w:b/>
                <w:color w:val="0000FF"/>
              </w:rPr>
              <w:t>《孙子兵法》始計</w:t>
            </w:r>
            <w:r w:rsidRPr="00F60C4B">
              <w:rPr>
                <w:rFonts w:ascii="Arial" w:hAnsi="Arial" w:cs="Arial"/>
                <w:b/>
                <w:color w:val="0000FF"/>
              </w:rPr>
              <w:t xml:space="preserve"> - Laying Plans Homework Due</w:t>
            </w:r>
          </w:p>
          <w:p w14:paraId="1E8DB2D6" w14:textId="77777777" w:rsidR="000632C9" w:rsidRPr="00F60C4B" w:rsidRDefault="000632C9" w:rsidP="0011093A">
            <w:pPr>
              <w:rPr>
                <w:rFonts w:ascii="Arial" w:hAnsi="Arial" w:cs="Arial"/>
                <w:b/>
                <w:color w:val="FF0000"/>
              </w:rPr>
            </w:pPr>
            <w:r w:rsidRPr="00F60C4B">
              <w:rPr>
                <w:rFonts w:ascii="Arial" w:hAnsi="Arial" w:cs="Arial"/>
                <w:b/>
                <w:color w:val="FF0000"/>
              </w:rPr>
              <w:t>Please Preview and Prepare the Video!</w:t>
            </w:r>
          </w:p>
          <w:p w14:paraId="3D12748A" w14:textId="77777777" w:rsidR="000632C9" w:rsidRPr="00F60C4B" w:rsidRDefault="000632C9" w:rsidP="0011093A">
            <w:pPr>
              <w:rPr>
                <w:rFonts w:ascii="Arial" w:hAnsi="Arial" w:cs="Arial"/>
                <w:b/>
              </w:rPr>
            </w:pPr>
            <w:r w:rsidRPr="00F60C4B">
              <w:rPr>
                <w:rFonts w:ascii="Arial" w:hAnsi="Arial" w:cs="Arial"/>
                <w:b/>
              </w:rPr>
              <w:t xml:space="preserve">1. Introduction </w:t>
            </w:r>
            <w:r w:rsidRPr="00F60C4B">
              <w:rPr>
                <w:rFonts w:ascii="Arial" w:hAnsi="Arial" w:cs="Arial"/>
                <w:b/>
              </w:rPr>
              <w:t>介绍</w:t>
            </w:r>
          </w:p>
          <w:p w14:paraId="080D9FD6" w14:textId="77777777" w:rsidR="000632C9" w:rsidRPr="00F60C4B" w:rsidRDefault="000632C9" w:rsidP="0011093A">
            <w:pPr>
              <w:rPr>
                <w:rFonts w:ascii="Arial" w:hAnsi="Arial" w:cs="Arial"/>
                <w:b/>
              </w:rPr>
            </w:pPr>
            <w:r w:rsidRPr="00F60C4B">
              <w:rPr>
                <w:rFonts w:ascii="Arial" w:hAnsi="Arial" w:cs="Arial"/>
                <w:b/>
              </w:rPr>
              <w:t xml:space="preserve">2. Grammar: Sentence Structures </w:t>
            </w:r>
            <w:r w:rsidRPr="00F60C4B">
              <w:rPr>
                <w:rFonts w:ascii="Arial" w:hAnsi="Arial" w:cs="Arial"/>
                <w:b/>
              </w:rPr>
              <w:t>句型与语法</w:t>
            </w:r>
          </w:p>
          <w:p w14:paraId="0DB99615" w14:textId="77777777" w:rsidR="000632C9" w:rsidRPr="00F60C4B" w:rsidRDefault="000632C9" w:rsidP="0011093A">
            <w:pPr>
              <w:rPr>
                <w:rFonts w:ascii="Arial" w:hAnsi="Arial" w:cs="Arial"/>
                <w:b/>
              </w:rPr>
            </w:pPr>
            <w:r w:rsidRPr="00F60C4B">
              <w:rPr>
                <w:rFonts w:ascii="Arial" w:hAnsi="Arial" w:cs="Arial"/>
                <w:b/>
              </w:rPr>
              <w:t xml:space="preserve">3. Selected Vocabulary Drill </w:t>
            </w:r>
            <w:r w:rsidRPr="00F60C4B">
              <w:rPr>
                <w:rFonts w:ascii="Arial" w:hAnsi="Arial" w:cs="Arial"/>
                <w:b/>
              </w:rPr>
              <w:t>练习生词</w:t>
            </w:r>
          </w:p>
          <w:p w14:paraId="23BF6618" w14:textId="77777777" w:rsidR="000632C9" w:rsidRPr="00F60C4B" w:rsidRDefault="000632C9" w:rsidP="0011093A">
            <w:pPr>
              <w:rPr>
                <w:rFonts w:ascii="Arial" w:hAnsi="Arial" w:cs="Arial"/>
                <w:b/>
              </w:rPr>
            </w:pPr>
          </w:p>
        </w:tc>
      </w:tr>
      <w:tr w:rsidR="000632C9" w:rsidRPr="00F60C4B" w14:paraId="3D86B1EC" w14:textId="77777777" w:rsidTr="00AA1EC4">
        <w:tc>
          <w:tcPr>
            <w:tcW w:w="630" w:type="dxa"/>
          </w:tcPr>
          <w:p w14:paraId="55869A34" w14:textId="77777777" w:rsidR="000632C9" w:rsidRPr="00F60C4B" w:rsidRDefault="000632C9" w:rsidP="00AF00DF">
            <w:pPr>
              <w:rPr>
                <w:rFonts w:ascii="Arial" w:hAnsi="Arial" w:cs="Arial"/>
                <w:sz w:val="24"/>
                <w:szCs w:val="24"/>
              </w:rPr>
            </w:pPr>
          </w:p>
        </w:tc>
        <w:tc>
          <w:tcPr>
            <w:tcW w:w="720" w:type="dxa"/>
          </w:tcPr>
          <w:p w14:paraId="27D6AFAF" w14:textId="77777777" w:rsidR="000632C9" w:rsidRPr="00F60C4B" w:rsidRDefault="000632C9" w:rsidP="00AF00DF">
            <w:pPr>
              <w:pStyle w:val="Heading2"/>
              <w:rPr>
                <w:rFonts w:ascii="Arial" w:hAnsi="Arial" w:cs="Arial"/>
                <w:b w:val="0"/>
                <w:sz w:val="20"/>
              </w:rPr>
            </w:pPr>
            <w:r w:rsidRPr="00F60C4B">
              <w:rPr>
                <w:rFonts w:ascii="Arial" w:hAnsi="Arial" w:cs="Arial"/>
                <w:b w:val="0"/>
                <w:sz w:val="20"/>
              </w:rPr>
              <w:t>9/4</w:t>
            </w:r>
          </w:p>
        </w:tc>
        <w:tc>
          <w:tcPr>
            <w:tcW w:w="720" w:type="dxa"/>
          </w:tcPr>
          <w:p w14:paraId="721E9600" w14:textId="77777777" w:rsidR="000632C9" w:rsidRPr="00F60C4B" w:rsidRDefault="000632C9" w:rsidP="00CC23F9">
            <w:pPr>
              <w:pStyle w:val="Heading2"/>
              <w:rPr>
                <w:rFonts w:ascii="Arial" w:hAnsi="Arial" w:cs="Arial"/>
                <w:b w:val="0"/>
                <w:sz w:val="20"/>
              </w:rPr>
            </w:pPr>
            <w:r w:rsidRPr="00F60C4B">
              <w:rPr>
                <w:rFonts w:ascii="Arial" w:hAnsi="Arial" w:cs="Arial"/>
                <w:b w:val="0"/>
                <w:sz w:val="20"/>
              </w:rPr>
              <w:t>Fri</w:t>
            </w:r>
          </w:p>
        </w:tc>
        <w:tc>
          <w:tcPr>
            <w:tcW w:w="3510" w:type="dxa"/>
          </w:tcPr>
          <w:p w14:paraId="1A6D7E81"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《孙子兵法》謀攻</w:t>
            </w:r>
            <w:r w:rsidRPr="00F60C4B">
              <w:rPr>
                <w:rFonts w:ascii="Arial" w:hAnsi="Arial" w:cs="Arial"/>
                <w:b/>
                <w:color w:val="76923C" w:themeColor="accent3" w:themeShade="BF"/>
                <w:lang w:eastAsia="zh-CN"/>
              </w:rPr>
              <w:t xml:space="preserve"> - Attack by Stratagem</w:t>
            </w:r>
          </w:p>
          <w:p w14:paraId="759AE21E" w14:textId="77777777" w:rsidR="000632C9" w:rsidRPr="00F60C4B" w:rsidRDefault="000632C9" w:rsidP="0011093A">
            <w:pPr>
              <w:rPr>
                <w:rFonts w:ascii="Arial" w:hAnsi="Arial" w:cs="Arial"/>
                <w:b/>
              </w:rPr>
            </w:pPr>
          </w:p>
        </w:tc>
        <w:tc>
          <w:tcPr>
            <w:tcW w:w="4950" w:type="dxa"/>
          </w:tcPr>
          <w:p w14:paraId="51E18F22" w14:textId="77777777" w:rsidR="000632C9" w:rsidRPr="00F60C4B" w:rsidRDefault="000632C9" w:rsidP="0011093A">
            <w:pPr>
              <w:rPr>
                <w:rFonts w:ascii="Arial" w:hAnsi="Arial" w:cs="Arial"/>
                <w:b/>
              </w:rPr>
            </w:pPr>
            <w:r w:rsidRPr="00F60C4B">
              <w:rPr>
                <w:rFonts w:ascii="Arial" w:hAnsi="Arial" w:cs="Arial"/>
                <w:b/>
              </w:rPr>
              <w:t xml:space="preserve">1. Student Text Presentations </w:t>
            </w:r>
            <w:r w:rsidRPr="00F60C4B">
              <w:rPr>
                <w:rFonts w:ascii="Arial" w:hAnsi="Arial" w:cs="Arial"/>
                <w:b/>
              </w:rPr>
              <w:t>课文报告</w:t>
            </w:r>
          </w:p>
          <w:p w14:paraId="553CFD77" w14:textId="77777777" w:rsidR="000632C9" w:rsidRPr="00F60C4B" w:rsidRDefault="000632C9"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1FD4B093" w14:textId="77777777" w:rsidR="000632C9" w:rsidRPr="00F60C4B" w:rsidRDefault="000632C9" w:rsidP="0011093A">
            <w:pPr>
              <w:rPr>
                <w:rFonts w:ascii="Arial" w:hAnsi="Arial" w:cs="Arial"/>
                <w:b/>
              </w:rPr>
            </w:pPr>
          </w:p>
        </w:tc>
      </w:tr>
      <w:tr w:rsidR="006F0188" w:rsidRPr="00F60C4B" w14:paraId="2846A634" w14:textId="77777777" w:rsidTr="00AA1EC4">
        <w:tc>
          <w:tcPr>
            <w:tcW w:w="630" w:type="dxa"/>
          </w:tcPr>
          <w:p w14:paraId="73647F40" w14:textId="77777777" w:rsidR="006F0188" w:rsidRPr="00F60C4B" w:rsidRDefault="006F0188" w:rsidP="00AF00DF">
            <w:pPr>
              <w:rPr>
                <w:rFonts w:ascii="Arial" w:hAnsi="Arial" w:cs="Arial"/>
                <w:color w:val="FF0000"/>
                <w:sz w:val="24"/>
                <w:szCs w:val="24"/>
                <w:lang w:eastAsia="zh-CN"/>
              </w:rPr>
            </w:pPr>
            <w:r w:rsidRPr="00F60C4B">
              <w:rPr>
                <w:rFonts w:ascii="Arial" w:hAnsi="Arial" w:cs="Arial"/>
                <w:color w:val="FF0000"/>
                <w:sz w:val="24"/>
                <w:szCs w:val="24"/>
              </w:rPr>
              <w:t>4</w:t>
            </w:r>
          </w:p>
        </w:tc>
        <w:tc>
          <w:tcPr>
            <w:tcW w:w="720" w:type="dxa"/>
          </w:tcPr>
          <w:p w14:paraId="7172B641" w14:textId="77777777" w:rsidR="006F0188" w:rsidRPr="00F60C4B" w:rsidRDefault="006F0188" w:rsidP="009443F8">
            <w:pPr>
              <w:pStyle w:val="Heading2"/>
              <w:rPr>
                <w:rFonts w:ascii="Arial" w:hAnsi="Arial" w:cs="Arial"/>
                <w:b w:val="0"/>
                <w:color w:val="FF0000"/>
                <w:sz w:val="20"/>
                <w:lang w:eastAsia="zh-CN"/>
              </w:rPr>
            </w:pPr>
            <w:r w:rsidRPr="00F60C4B">
              <w:rPr>
                <w:rFonts w:ascii="Arial" w:hAnsi="Arial" w:cs="Arial"/>
                <w:b w:val="0"/>
                <w:color w:val="FF0000"/>
                <w:sz w:val="20"/>
              </w:rPr>
              <w:t>9/</w:t>
            </w:r>
            <w:r w:rsidRPr="00F60C4B">
              <w:rPr>
                <w:rFonts w:ascii="Arial" w:hAnsi="Arial" w:cs="Arial"/>
                <w:b w:val="0"/>
                <w:color w:val="FF0000"/>
                <w:sz w:val="20"/>
                <w:lang w:eastAsia="zh-CN"/>
              </w:rPr>
              <w:t>7</w:t>
            </w:r>
          </w:p>
        </w:tc>
        <w:tc>
          <w:tcPr>
            <w:tcW w:w="720" w:type="dxa"/>
          </w:tcPr>
          <w:p w14:paraId="58C6CD21" w14:textId="77777777" w:rsidR="006F0188" w:rsidRPr="00F60C4B" w:rsidRDefault="006F0188" w:rsidP="00CC23F9">
            <w:pPr>
              <w:pStyle w:val="Heading2"/>
              <w:rPr>
                <w:rFonts w:ascii="Arial" w:hAnsi="Arial" w:cs="Arial"/>
                <w:b w:val="0"/>
                <w:color w:val="FF0000"/>
                <w:sz w:val="20"/>
                <w:lang w:eastAsia="zh-CN"/>
              </w:rPr>
            </w:pPr>
            <w:r w:rsidRPr="00F60C4B">
              <w:rPr>
                <w:rFonts w:ascii="Arial" w:hAnsi="Arial" w:cs="Arial"/>
                <w:b w:val="0"/>
                <w:color w:val="FF0000"/>
                <w:sz w:val="20"/>
              </w:rPr>
              <w:t>Mon</w:t>
            </w:r>
          </w:p>
        </w:tc>
        <w:tc>
          <w:tcPr>
            <w:tcW w:w="3510" w:type="dxa"/>
          </w:tcPr>
          <w:p w14:paraId="5DB84C05" w14:textId="77777777" w:rsidR="006F0188" w:rsidRPr="00F60C4B" w:rsidRDefault="006F0188" w:rsidP="004531C4">
            <w:pPr>
              <w:rPr>
                <w:rFonts w:ascii="Arial" w:hAnsi="Arial" w:cs="Arial"/>
                <w:b/>
                <w:color w:val="FF0000"/>
                <w:lang w:eastAsia="zh-CN"/>
              </w:rPr>
            </w:pPr>
            <w:r w:rsidRPr="00F60C4B">
              <w:rPr>
                <w:rFonts w:ascii="Arial" w:hAnsi="Arial" w:cs="Arial"/>
                <w:b/>
                <w:color w:val="FF0000"/>
                <w:lang w:eastAsia="zh-CN"/>
              </w:rPr>
              <w:t>Labor Day Holiday</w:t>
            </w:r>
          </w:p>
          <w:p w14:paraId="02493E47" w14:textId="77777777" w:rsidR="006F0188" w:rsidRPr="00F60C4B" w:rsidRDefault="006F0188" w:rsidP="006F0188">
            <w:pPr>
              <w:rPr>
                <w:rFonts w:ascii="Arial" w:hAnsi="Arial" w:cs="Arial"/>
                <w:b/>
                <w:color w:val="FF0000"/>
              </w:rPr>
            </w:pPr>
          </w:p>
        </w:tc>
        <w:tc>
          <w:tcPr>
            <w:tcW w:w="4950" w:type="dxa"/>
          </w:tcPr>
          <w:p w14:paraId="4EE6D0D4" w14:textId="77777777" w:rsidR="006F0188" w:rsidRPr="00F60C4B" w:rsidRDefault="006F0188" w:rsidP="0011093A">
            <w:pPr>
              <w:rPr>
                <w:rFonts w:ascii="Arial" w:hAnsi="Arial" w:cs="Arial"/>
                <w:b/>
                <w:color w:val="FF0000"/>
                <w:lang w:eastAsia="zh-CN"/>
              </w:rPr>
            </w:pPr>
            <w:r w:rsidRPr="00F60C4B">
              <w:rPr>
                <w:rFonts w:ascii="Arial" w:hAnsi="Arial" w:cs="Arial"/>
                <w:b/>
                <w:color w:val="FF0000"/>
                <w:lang w:eastAsia="zh-CN"/>
              </w:rPr>
              <w:t>Labor Day Holiday</w:t>
            </w:r>
          </w:p>
          <w:p w14:paraId="07E64736" w14:textId="77777777" w:rsidR="006F0188" w:rsidRPr="00F60C4B" w:rsidRDefault="006F0188" w:rsidP="0011093A">
            <w:pPr>
              <w:rPr>
                <w:rFonts w:ascii="Arial" w:hAnsi="Arial" w:cs="Arial"/>
                <w:b/>
                <w:color w:val="FF0000"/>
              </w:rPr>
            </w:pPr>
          </w:p>
        </w:tc>
      </w:tr>
      <w:tr w:rsidR="000632C9" w:rsidRPr="00F60C4B" w14:paraId="3C57787B" w14:textId="77777777" w:rsidTr="00AA1EC4">
        <w:tc>
          <w:tcPr>
            <w:tcW w:w="630" w:type="dxa"/>
          </w:tcPr>
          <w:p w14:paraId="3962EC96" w14:textId="77777777" w:rsidR="000632C9" w:rsidRPr="00F60C4B" w:rsidRDefault="000632C9" w:rsidP="00AF00DF">
            <w:pPr>
              <w:rPr>
                <w:rFonts w:ascii="Arial" w:hAnsi="Arial" w:cs="Arial"/>
                <w:sz w:val="24"/>
                <w:szCs w:val="24"/>
              </w:rPr>
            </w:pPr>
          </w:p>
        </w:tc>
        <w:tc>
          <w:tcPr>
            <w:tcW w:w="720" w:type="dxa"/>
          </w:tcPr>
          <w:p w14:paraId="231B0C36" w14:textId="77777777" w:rsidR="000632C9" w:rsidRPr="00F60C4B" w:rsidRDefault="000632C9" w:rsidP="00B934E5">
            <w:pPr>
              <w:pStyle w:val="Heading2"/>
              <w:rPr>
                <w:rFonts w:ascii="Arial" w:hAnsi="Arial" w:cs="Arial"/>
                <w:b w:val="0"/>
                <w:sz w:val="20"/>
                <w:lang w:eastAsia="zh-CN"/>
              </w:rPr>
            </w:pPr>
            <w:r w:rsidRPr="00F60C4B">
              <w:rPr>
                <w:rFonts w:ascii="Arial" w:hAnsi="Arial" w:cs="Arial"/>
                <w:b w:val="0"/>
                <w:sz w:val="20"/>
              </w:rPr>
              <w:t>9/</w:t>
            </w:r>
            <w:r w:rsidRPr="00F60C4B">
              <w:rPr>
                <w:rFonts w:ascii="Arial" w:hAnsi="Arial" w:cs="Arial"/>
                <w:b w:val="0"/>
                <w:sz w:val="20"/>
                <w:lang w:eastAsia="zh-CN"/>
              </w:rPr>
              <w:t>9</w:t>
            </w:r>
          </w:p>
        </w:tc>
        <w:tc>
          <w:tcPr>
            <w:tcW w:w="720" w:type="dxa"/>
          </w:tcPr>
          <w:p w14:paraId="5FB045A9" w14:textId="77777777" w:rsidR="000632C9" w:rsidRPr="00F60C4B" w:rsidRDefault="000632C9" w:rsidP="00CC23F9">
            <w:pPr>
              <w:rPr>
                <w:rFonts w:ascii="Arial" w:hAnsi="Arial" w:cs="Arial"/>
              </w:rPr>
            </w:pPr>
            <w:r w:rsidRPr="00F60C4B">
              <w:rPr>
                <w:rFonts w:ascii="Arial" w:hAnsi="Arial" w:cs="Arial"/>
              </w:rPr>
              <w:t>Wed</w:t>
            </w:r>
          </w:p>
        </w:tc>
        <w:tc>
          <w:tcPr>
            <w:tcW w:w="3510" w:type="dxa"/>
          </w:tcPr>
          <w:p w14:paraId="086D60A1" w14:textId="77777777" w:rsidR="000632C9" w:rsidRPr="00F60C4B" w:rsidRDefault="000632C9" w:rsidP="004531C4">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《孙子兵法》謀攻</w:t>
            </w:r>
            <w:r w:rsidRPr="00F60C4B">
              <w:rPr>
                <w:rFonts w:ascii="Arial" w:hAnsi="Arial" w:cs="Arial"/>
                <w:b/>
                <w:color w:val="76923C" w:themeColor="accent3" w:themeShade="BF"/>
                <w:lang w:eastAsia="zh-CN"/>
              </w:rPr>
              <w:t xml:space="preserve"> - Attack by Stratagem</w:t>
            </w:r>
          </w:p>
          <w:p w14:paraId="6720BA1B" w14:textId="77777777" w:rsidR="000632C9" w:rsidRPr="00F60C4B" w:rsidRDefault="000632C9" w:rsidP="00AF00DF">
            <w:pPr>
              <w:rPr>
                <w:rFonts w:ascii="Arial" w:hAnsi="Arial" w:cs="Arial"/>
                <w:b/>
              </w:rPr>
            </w:pPr>
          </w:p>
        </w:tc>
        <w:tc>
          <w:tcPr>
            <w:tcW w:w="4950" w:type="dxa"/>
          </w:tcPr>
          <w:p w14:paraId="6D9091CC" w14:textId="77777777" w:rsidR="000632C9" w:rsidRPr="00F60C4B" w:rsidRDefault="000632C9" w:rsidP="0011093A">
            <w:pPr>
              <w:rPr>
                <w:rFonts w:ascii="Arial" w:hAnsi="Arial" w:cs="Arial"/>
                <w:b/>
              </w:rPr>
            </w:pPr>
            <w:r w:rsidRPr="00F60C4B">
              <w:rPr>
                <w:rFonts w:ascii="Arial" w:hAnsi="Arial" w:cs="Arial"/>
                <w:b/>
              </w:rPr>
              <w:t xml:space="preserve">1. Wrap-up Student Text Presentations </w:t>
            </w:r>
            <w:r w:rsidRPr="00F60C4B">
              <w:rPr>
                <w:rFonts w:ascii="Arial" w:hAnsi="Arial" w:cs="Arial"/>
                <w:b/>
              </w:rPr>
              <w:t>课文报告</w:t>
            </w:r>
          </w:p>
          <w:p w14:paraId="5E361FD7" w14:textId="77777777" w:rsidR="000632C9" w:rsidRPr="00F60C4B" w:rsidRDefault="000632C9"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5D706820" w14:textId="77777777" w:rsidR="000632C9" w:rsidRPr="00F60C4B" w:rsidRDefault="000632C9" w:rsidP="0011093A">
            <w:pPr>
              <w:rPr>
                <w:rFonts w:ascii="Arial" w:hAnsi="Arial" w:cs="Arial"/>
                <w:b/>
              </w:rPr>
            </w:pPr>
          </w:p>
        </w:tc>
      </w:tr>
      <w:tr w:rsidR="000632C9" w:rsidRPr="00F60C4B" w14:paraId="3BD39466" w14:textId="77777777" w:rsidTr="00AA1EC4">
        <w:tc>
          <w:tcPr>
            <w:tcW w:w="630" w:type="dxa"/>
          </w:tcPr>
          <w:p w14:paraId="02B5CCE5" w14:textId="77777777" w:rsidR="000632C9" w:rsidRPr="00F60C4B" w:rsidRDefault="000632C9" w:rsidP="00AF00DF">
            <w:pPr>
              <w:rPr>
                <w:rFonts w:ascii="Arial" w:hAnsi="Arial" w:cs="Arial"/>
                <w:b/>
                <w:sz w:val="24"/>
                <w:szCs w:val="24"/>
              </w:rPr>
            </w:pPr>
          </w:p>
        </w:tc>
        <w:tc>
          <w:tcPr>
            <w:tcW w:w="720" w:type="dxa"/>
          </w:tcPr>
          <w:p w14:paraId="1382283D" w14:textId="77777777" w:rsidR="000632C9" w:rsidRPr="00F60C4B" w:rsidRDefault="000632C9" w:rsidP="00AF00DF">
            <w:pPr>
              <w:pStyle w:val="Heading2"/>
              <w:rPr>
                <w:rFonts w:ascii="Arial" w:hAnsi="Arial" w:cs="Arial"/>
                <w:sz w:val="20"/>
              </w:rPr>
            </w:pPr>
            <w:r w:rsidRPr="00F60C4B">
              <w:rPr>
                <w:rFonts w:ascii="Arial" w:hAnsi="Arial" w:cs="Arial"/>
                <w:sz w:val="20"/>
              </w:rPr>
              <w:t>9/11</w:t>
            </w:r>
          </w:p>
        </w:tc>
        <w:tc>
          <w:tcPr>
            <w:tcW w:w="720" w:type="dxa"/>
          </w:tcPr>
          <w:p w14:paraId="034E64BD" w14:textId="77777777" w:rsidR="000632C9" w:rsidRPr="00F60C4B" w:rsidRDefault="000632C9" w:rsidP="00CC23F9">
            <w:pPr>
              <w:pStyle w:val="Heading2"/>
              <w:rPr>
                <w:rFonts w:ascii="Arial" w:hAnsi="Arial" w:cs="Arial"/>
                <w:sz w:val="20"/>
              </w:rPr>
            </w:pPr>
            <w:r w:rsidRPr="00F60C4B">
              <w:rPr>
                <w:rFonts w:ascii="Arial" w:hAnsi="Arial" w:cs="Arial"/>
                <w:sz w:val="20"/>
              </w:rPr>
              <w:t>Fri</w:t>
            </w:r>
          </w:p>
        </w:tc>
        <w:tc>
          <w:tcPr>
            <w:tcW w:w="3510" w:type="dxa"/>
          </w:tcPr>
          <w:p w14:paraId="717B5018"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《孙子兵法》謀攻</w:t>
            </w:r>
            <w:r w:rsidRPr="00F60C4B">
              <w:rPr>
                <w:rFonts w:ascii="Arial" w:hAnsi="Arial" w:cs="Arial"/>
                <w:b/>
                <w:color w:val="76923C" w:themeColor="accent3" w:themeShade="BF"/>
                <w:lang w:eastAsia="zh-CN"/>
              </w:rPr>
              <w:t xml:space="preserve"> - Attack by Stratagem</w:t>
            </w:r>
          </w:p>
          <w:p w14:paraId="22BC93B9" w14:textId="77777777" w:rsidR="000632C9" w:rsidRPr="00F60C4B" w:rsidRDefault="000632C9" w:rsidP="0011093A">
            <w:pPr>
              <w:rPr>
                <w:rFonts w:ascii="Arial" w:hAnsi="Arial" w:cs="Arial"/>
                <w:b/>
              </w:rPr>
            </w:pPr>
          </w:p>
        </w:tc>
        <w:tc>
          <w:tcPr>
            <w:tcW w:w="4950" w:type="dxa"/>
          </w:tcPr>
          <w:p w14:paraId="377BD316" w14:textId="77777777" w:rsidR="000632C9" w:rsidRPr="00F60C4B" w:rsidRDefault="000632C9" w:rsidP="0011093A">
            <w:pPr>
              <w:rPr>
                <w:rFonts w:ascii="Arial" w:hAnsi="Arial" w:cs="Arial"/>
                <w:b/>
              </w:rPr>
            </w:pPr>
            <w:r w:rsidRPr="00F60C4B">
              <w:rPr>
                <w:rFonts w:ascii="Arial" w:hAnsi="Arial" w:cs="Arial"/>
                <w:b/>
              </w:rPr>
              <w:t xml:space="preserve">1. Recap Grammar </w:t>
            </w:r>
            <w:r w:rsidRPr="00F60C4B">
              <w:rPr>
                <w:rFonts w:ascii="Arial" w:hAnsi="Arial" w:cs="Arial"/>
                <w:b/>
              </w:rPr>
              <w:t>句型与语法</w:t>
            </w:r>
          </w:p>
          <w:p w14:paraId="245DB348" w14:textId="77777777" w:rsidR="000632C9" w:rsidRPr="00F60C4B" w:rsidRDefault="000632C9" w:rsidP="0011093A">
            <w:pPr>
              <w:rPr>
                <w:rFonts w:ascii="Arial" w:hAnsi="Arial" w:cs="Arial"/>
                <w:b/>
              </w:rPr>
            </w:pPr>
            <w:r w:rsidRPr="00F60C4B">
              <w:rPr>
                <w:rFonts w:ascii="Arial" w:hAnsi="Arial" w:cs="Arial"/>
                <w:b/>
              </w:rPr>
              <w:t xml:space="preserve">2. Recap Selected Vocabulary </w:t>
            </w:r>
            <w:r w:rsidRPr="00F60C4B">
              <w:rPr>
                <w:rFonts w:ascii="Arial" w:hAnsi="Arial" w:cs="Arial"/>
                <w:b/>
              </w:rPr>
              <w:t>练习生词</w:t>
            </w:r>
          </w:p>
          <w:p w14:paraId="39B3A527" w14:textId="77777777" w:rsidR="000632C9" w:rsidRPr="00F60C4B" w:rsidRDefault="000632C9" w:rsidP="0011093A">
            <w:pPr>
              <w:rPr>
                <w:rFonts w:ascii="Arial" w:hAnsi="Arial" w:cs="Arial"/>
                <w:b/>
              </w:rPr>
            </w:pPr>
            <w:r w:rsidRPr="00F60C4B">
              <w:rPr>
                <w:rFonts w:ascii="Arial" w:hAnsi="Arial" w:cs="Arial"/>
                <w:b/>
              </w:rPr>
              <w:t xml:space="preserve">3. Discussion of Juxtaposed Translations </w:t>
            </w:r>
            <w:r w:rsidRPr="00F60C4B">
              <w:rPr>
                <w:rFonts w:ascii="Arial" w:hAnsi="Arial" w:cs="Arial"/>
                <w:b/>
              </w:rPr>
              <w:t>讨论翻译问题</w:t>
            </w:r>
          </w:p>
        </w:tc>
      </w:tr>
      <w:tr w:rsidR="000632C9" w:rsidRPr="00F60C4B" w14:paraId="3272ADE5" w14:textId="77777777" w:rsidTr="00AA1EC4">
        <w:tc>
          <w:tcPr>
            <w:tcW w:w="630" w:type="dxa"/>
          </w:tcPr>
          <w:p w14:paraId="3EF0CE9E" w14:textId="77777777" w:rsidR="000632C9" w:rsidRPr="00F60C4B" w:rsidRDefault="000632C9" w:rsidP="00AF00DF">
            <w:pPr>
              <w:rPr>
                <w:rFonts w:ascii="Arial" w:hAnsi="Arial" w:cs="Arial"/>
                <w:b/>
                <w:sz w:val="24"/>
                <w:szCs w:val="24"/>
              </w:rPr>
            </w:pPr>
            <w:r w:rsidRPr="00F60C4B">
              <w:rPr>
                <w:rFonts w:ascii="Arial" w:hAnsi="Arial" w:cs="Arial"/>
                <w:b/>
                <w:sz w:val="24"/>
                <w:szCs w:val="24"/>
              </w:rPr>
              <w:t>5</w:t>
            </w:r>
          </w:p>
        </w:tc>
        <w:tc>
          <w:tcPr>
            <w:tcW w:w="720" w:type="dxa"/>
          </w:tcPr>
          <w:p w14:paraId="37335AC4" w14:textId="77777777" w:rsidR="000632C9" w:rsidRPr="00F60C4B" w:rsidRDefault="000632C9" w:rsidP="00B934E5">
            <w:pPr>
              <w:pStyle w:val="Heading2"/>
              <w:rPr>
                <w:rFonts w:ascii="Arial" w:hAnsi="Arial" w:cs="Arial"/>
                <w:sz w:val="20"/>
                <w:lang w:eastAsia="zh-CN"/>
              </w:rPr>
            </w:pPr>
            <w:r w:rsidRPr="00F60C4B">
              <w:rPr>
                <w:rFonts w:ascii="Arial" w:hAnsi="Arial" w:cs="Arial"/>
                <w:sz w:val="20"/>
              </w:rPr>
              <w:t>9/</w:t>
            </w:r>
            <w:r w:rsidRPr="00F60C4B">
              <w:rPr>
                <w:rFonts w:ascii="Arial" w:hAnsi="Arial" w:cs="Arial"/>
                <w:sz w:val="20"/>
                <w:lang w:eastAsia="zh-CN"/>
              </w:rPr>
              <w:t>14</w:t>
            </w:r>
          </w:p>
        </w:tc>
        <w:tc>
          <w:tcPr>
            <w:tcW w:w="720" w:type="dxa"/>
          </w:tcPr>
          <w:p w14:paraId="482DE319" w14:textId="77777777" w:rsidR="000632C9" w:rsidRPr="00F60C4B" w:rsidRDefault="000632C9" w:rsidP="00CC23F9">
            <w:pPr>
              <w:pStyle w:val="Heading2"/>
              <w:rPr>
                <w:rFonts w:ascii="Arial" w:hAnsi="Arial" w:cs="Arial"/>
                <w:sz w:val="20"/>
                <w:lang w:eastAsia="zh-CN"/>
              </w:rPr>
            </w:pPr>
            <w:r w:rsidRPr="00F60C4B">
              <w:rPr>
                <w:rFonts w:ascii="Arial" w:hAnsi="Arial" w:cs="Arial"/>
                <w:sz w:val="20"/>
              </w:rPr>
              <w:t>Mon</w:t>
            </w:r>
          </w:p>
        </w:tc>
        <w:tc>
          <w:tcPr>
            <w:tcW w:w="3510" w:type="dxa"/>
          </w:tcPr>
          <w:p w14:paraId="236E2461" w14:textId="77777777" w:rsidR="000632C9" w:rsidRPr="00F60C4B" w:rsidRDefault="000632C9" w:rsidP="004531C4">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《孙子兵法》軍形</w:t>
            </w:r>
            <w:r w:rsidRPr="00F60C4B">
              <w:rPr>
                <w:rFonts w:ascii="Arial" w:hAnsi="Arial" w:cs="Arial"/>
                <w:b/>
                <w:color w:val="76923C" w:themeColor="accent3" w:themeShade="BF"/>
                <w:lang w:eastAsia="zh-CN"/>
              </w:rPr>
              <w:t xml:space="preserve"> - Tactical Dispositions</w:t>
            </w:r>
          </w:p>
          <w:p w14:paraId="53765F19" w14:textId="77777777" w:rsidR="000632C9" w:rsidRPr="00F60C4B" w:rsidRDefault="000632C9" w:rsidP="004531C4">
            <w:pPr>
              <w:rPr>
                <w:rFonts w:ascii="Arial" w:hAnsi="Arial" w:cs="Arial"/>
                <w:b/>
                <w:color w:val="76923C" w:themeColor="accent3" w:themeShade="BF"/>
                <w:lang w:eastAsia="zh-CN"/>
              </w:rPr>
            </w:pPr>
          </w:p>
        </w:tc>
        <w:tc>
          <w:tcPr>
            <w:tcW w:w="4950" w:type="dxa"/>
          </w:tcPr>
          <w:p w14:paraId="7F2B3551" w14:textId="77777777" w:rsidR="001E2946" w:rsidRPr="00F60C4B" w:rsidRDefault="001E2946" w:rsidP="001E2946">
            <w:pPr>
              <w:rPr>
                <w:rFonts w:ascii="Arial" w:hAnsi="Arial" w:cs="Arial"/>
                <w:b/>
                <w:color w:val="0000FF"/>
              </w:rPr>
            </w:pPr>
            <w:r w:rsidRPr="00F60C4B">
              <w:rPr>
                <w:rFonts w:ascii="Arial" w:hAnsi="Arial" w:cs="Arial"/>
                <w:b/>
                <w:color w:val="0000FF"/>
              </w:rPr>
              <w:t>《孙子兵法》謀攻</w:t>
            </w:r>
            <w:r w:rsidRPr="00F60C4B">
              <w:rPr>
                <w:rFonts w:ascii="Arial" w:hAnsi="Arial" w:cs="Arial"/>
                <w:b/>
                <w:color w:val="0000FF"/>
              </w:rPr>
              <w:t xml:space="preserve"> - Attack by Stratagem HW Due</w:t>
            </w:r>
          </w:p>
          <w:p w14:paraId="37A97291" w14:textId="77777777" w:rsidR="000632C9" w:rsidRPr="00F60C4B" w:rsidRDefault="000632C9" w:rsidP="0011093A">
            <w:pPr>
              <w:rPr>
                <w:rFonts w:ascii="Arial" w:hAnsi="Arial" w:cs="Arial"/>
                <w:b/>
                <w:color w:val="FF0000"/>
              </w:rPr>
            </w:pPr>
            <w:r w:rsidRPr="00F60C4B">
              <w:rPr>
                <w:rFonts w:ascii="Arial" w:hAnsi="Arial" w:cs="Arial"/>
                <w:b/>
                <w:color w:val="FF0000"/>
              </w:rPr>
              <w:t>Please Preview and Prepare the Video!</w:t>
            </w:r>
          </w:p>
          <w:p w14:paraId="7A9CEE2D" w14:textId="77777777" w:rsidR="000632C9" w:rsidRPr="00F60C4B" w:rsidRDefault="000632C9" w:rsidP="0011093A">
            <w:pPr>
              <w:rPr>
                <w:rFonts w:ascii="Arial" w:hAnsi="Arial" w:cs="Arial"/>
                <w:b/>
              </w:rPr>
            </w:pPr>
            <w:r w:rsidRPr="00F60C4B">
              <w:rPr>
                <w:rFonts w:ascii="Arial" w:hAnsi="Arial" w:cs="Arial"/>
                <w:b/>
              </w:rPr>
              <w:t xml:space="preserve">1. Introduction </w:t>
            </w:r>
            <w:r w:rsidRPr="00F60C4B">
              <w:rPr>
                <w:rFonts w:ascii="Arial" w:hAnsi="Arial" w:cs="Arial"/>
                <w:b/>
              </w:rPr>
              <w:t>介绍</w:t>
            </w:r>
          </w:p>
          <w:p w14:paraId="716A3BD1" w14:textId="77777777" w:rsidR="000632C9" w:rsidRPr="00F60C4B" w:rsidRDefault="000632C9" w:rsidP="0011093A">
            <w:pPr>
              <w:rPr>
                <w:rFonts w:ascii="Arial" w:hAnsi="Arial" w:cs="Arial"/>
                <w:b/>
              </w:rPr>
            </w:pPr>
            <w:r w:rsidRPr="00F60C4B">
              <w:rPr>
                <w:rFonts w:ascii="Arial" w:hAnsi="Arial" w:cs="Arial"/>
                <w:b/>
              </w:rPr>
              <w:t xml:space="preserve">2. Grammar: Sentence Structures </w:t>
            </w:r>
            <w:r w:rsidRPr="00F60C4B">
              <w:rPr>
                <w:rFonts w:ascii="Arial" w:hAnsi="Arial" w:cs="Arial"/>
                <w:b/>
              </w:rPr>
              <w:t>句型与语法</w:t>
            </w:r>
          </w:p>
          <w:p w14:paraId="1385AA5A" w14:textId="77777777" w:rsidR="000632C9" w:rsidRPr="00F60C4B" w:rsidRDefault="000632C9" w:rsidP="0011093A">
            <w:pPr>
              <w:rPr>
                <w:rFonts w:ascii="Arial" w:hAnsi="Arial" w:cs="Arial"/>
                <w:b/>
              </w:rPr>
            </w:pPr>
            <w:r w:rsidRPr="00F60C4B">
              <w:rPr>
                <w:rFonts w:ascii="Arial" w:hAnsi="Arial" w:cs="Arial"/>
                <w:b/>
              </w:rPr>
              <w:t xml:space="preserve">3. Selected Vocabulary Drill </w:t>
            </w:r>
            <w:r w:rsidRPr="00F60C4B">
              <w:rPr>
                <w:rFonts w:ascii="Arial" w:hAnsi="Arial" w:cs="Arial"/>
                <w:b/>
              </w:rPr>
              <w:t>练习生词</w:t>
            </w:r>
          </w:p>
          <w:p w14:paraId="09E5080E" w14:textId="77777777" w:rsidR="000632C9" w:rsidRPr="00F60C4B" w:rsidRDefault="000632C9" w:rsidP="0011093A">
            <w:pPr>
              <w:rPr>
                <w:rFonts w:ascii="Arial" w:hAnsi="Arial" w:cs="Arial"/>
                <w:b/>
              </w:rPr>
            </w:pPr>
          </w:p>
        </w:tc>
      </w:tr>
      <w:tr w:rsidR="000632C9" w:rsidRPr="00F60C4B" w14:paraId="5ED34F00" w14:textId="77777777" w:rsidTr="00AA1EC4">
        <w:tc>
          <w:tcPr>
            <w:tcW w:w="630" w:type="dxa"/>
          </w:tcPr>
          <w:p w14:paraId="7485F57E" w14:textId="77777777" w:rsidR="000632C9" w:rsidRPr="00F60C4B" w:rsidRDefault="000632C9" w:rsidP="00AF00DF">
            <w:pPr>
              <w:rPr>
                <w:rFonts w:ascii="Arial" w:hAnsi="Arial" w:cs="Arial"/>
                <w:sz w:val="24"/>
                <w:szCs w:val="24"/>
              </w:rPr>
            </w:pPr>
          </w:p>
        </w:tc>
        <w:tc>
          <w:tcPr>
            <w:tcW w:w="720" w:type="dxa"/>
          </w:tcPr>
          <w:p w14:paraId="5227D1AB" w14:textId="77777777" w:rsidR="000632C9" w:rsidRPr="00F60C4B" w:rsidRDefault="000632C9" w:rsidP="00AF00DF">
            <w:pPr>
              <w:pStyle w:val="Heading2"/>
              <w:rPr>
                <w:rFonts w:ascii="Arial" w:hAnsi="Arial" w:cs="Arial"/>
                <w:b w:val="0"/>
                <w:sz w:val="20"/>
                <w:lang w:eastAsia="zh-CN"/>
              </w:rPr>
            </w:pPr>
            <w:r w:rsidRPr="00F60C4B">
              <w:rPr>
                <w:rFonts w:ascii="Arial" w:hAnsi="Arial" w:cs="Arial"/>
                <w:b w:val="0"/>
                <w:sz w:val="20"/>
              </w:rPr>
              <w:t>9/1</w:t>
            </w:r>
            <w:r w:rsidRPr="00F60C4B">
              <w:rPr>
                <w:rFonts w:ascii="Arial" w:hAnsi="Arial" w:cs="Arial"/>
                <w:b w:val="0"/>
                <w:sz w:val="20"/>
                <w:lang w:eastAsia="zh-CN"/>
              </w:rPr>
              <w:t>6</w:t>
            </w:r>
          </w:p>
        </w:tc>
        <w:tc>
          <w:tcPr>
            <w:tcW w:w="720" w:type="dxa"/>
          </w:tcPr>
          <w:p w14:paraId="5CA3605D" w14:textId="77777777" w:rsidR="000632C9" w:rsidRPr="00F60C4B" w:rsidRDefault="000632C9" w:rsidP="00CC23F9">
            <w:pPr>
              <w:rPr>
                <w:rFonts w:ascii="Arial" w:hAnsi="Arial" w:cs="Arial"/>
              </w:rPr>
            </w:pPr>
            <w:r w:rsidRPr="00F60C4B">
              <w:rPr>
                <w:rFonts w:ascii="Arial" w:hAnsi="Arial" w:cs="Arial"/>
              </w:rPr>
              <w:t>Wed</w:t>
            </w:r>
          </w:p>
        </w:tc>
        <w:tc>
          <w:tcPr>
            <w:tcW w:w="3510" w:type="dxa"/>
          </w:tcPr>
          <w:p w14:paraId="02B4C86C" w14:textId="77777777" w:rsidR="000632C9" w:rsidRPr="00F60C4B" w:rsidRDefault="000632C9" w:rsidP="004531C4">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《孙子兵法》軍形</w:t>
            </w:r>
            <w:r w:rsidRPr="00F60C4B">
              <w:rPr>
                <w:rFonts w:ascii="Arial" w:hAnsi="Arial" w:cs="Arial"/>
                <w:b/>
                <w:color w:val="76923C" w:themeColor="accent3" w:themeShade="BF"/>
                <w:lang w:eastAsia="zh-CN"/>
              </w:rPr>
              <w:t xml:space="preserve"> - Tactical Dispositions</w:t>
            </w:r>
          </w:p>
          <w:p w14:paraId="6C799BA4" w14:textId="77777777" w:rsidR="000632C9" w:rsidRPr="00F60C4B" w:rsidRDefault="000632C9" w:rsidP="004531C4">
            <w:pPr>
              <w:rPr>
                <w:rFonts w:ascii="Arial" w:hAnsi="Arial" w:cs="Arial"/>
                <w:b/>
                <w:color w:val="76923C" w:themeColor="accent3" w:themeShade="BF"/>
                <w:lang w:eastAsia="zh-CN"/>
              </w:rPr>
            </w:pPr>
          </w:p>
        </w:tc>
        <w:tc>
          <w:tcPr>
            <w:tcW w:w="4950" w:type="dxa"/>
          </w:tcPr>
          <w:p w14:paraId="1054DC91" w14:textId="77777777" w:rsidR="000632C9" w:rsidRPr="00F60C4B" w:rsidRDefault="000632C9" w:rsidP="0011093A">
            <w:pPr>
              <w:rPr>
                <w:rFonts w:ascii="Arial" w:hAnsi="Arial" w:cs="Arial"/>
                <w:b/>
              </w:rPr>
            </w:pPr>
            <w:r w:rsidRPr="00F60C4B">
              <w:rPr>
                <w:rFonts w:ascii="Arial" w:hAnsi="Arial" w:cs="Arial"/>
                <w:b/>
              </w:rPr>
              <w:t xml:space="preserve">1. Student Text Presentations </w:t>
            </w:r>
            <w:r w:rsidRPr="00F60C4B">
              <w:rPr>
                <w:rFonts w:ascii="Arial" w:hAnsi="Arial" w:cs="Arial"/>
                <w:b/>
              </w:rPr>
              <w:t>课文报告</w:t>
            </w:r>
          </w:p>
          <w:p w14:paraId="229E6624" w14:textId="77777777" w:rsidR="000632C9" w:rsidRPr="00F60C4B" w:rsidRDefault="000632C9"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31C14726" w14:textId="77777777" w:rsidR="000632C9" w:rsidRPr="00F60C4B" w:rsidRDefault="000632C9" w:rsidP="0011093A">
            <w:pPr>
              <w:rPr>
                <w:rFonts w:ascii="Arial" w:hAnsi="Arial" w:cs="Arial"/>
                <w:b/>
              </w:rPr>
            </w:pPr>
          </w:p>
        </w:tc>
      </w:tr>
      <w:tr w:rsidR="000632C9" w:rsidRPr="00F60C4B" w14:paraId="1A19E2E8" w14:textId="77777777" w:rsidTr="00AA1EC4">
        <w:tc>
          <w:tcPr>
            <w:tcW w:w="630" w:type="dxa"/>
          </w:tcPr>
          <w:p w14:paraId="6B8A96CD" w14:textId="77777777" w:rsidR="000632C9" w:rsidRPr="00F60C4B" w:rsidRDefault="000632C9" w:rsidP="00AF00DF">
            <w:pPr>
              <w:rPr>
                <w:rFonts w:ascii="Arial" w:hAnsi="Arial" w:cs="Arial"/>
                <w:sz w:val="24"/>
                <w:szCs w:val="24"/>
              </w:rPr>
            </w:pPr>
          </w:p>
        </w:tc>
        <w:tc>
          <w:tcPr>
            <w:tcW w:w="720" w:type="dxa"/>
          </w:tcPr>
          <w:p w14:paraId="3EC83494" w14:textId="77777777" w:rsidR="000632C9" w:rsidRPr="00F60C4B" w:rsidRDefault="000632C9" w:rsidP="00AF00DF">
            <w:pPr>
              <w:pStyle w:val="Heading2"/>
              <w:rPr>
                <w:rFonts w:ascii="Arial" w:hAnsi="Arial" w:cs="Arial"/>
                <w:b w:val="0"/>
                <w:sz w:val="20"/>
              </w:rPr>
            </w:pPr>
            <w:r w:rsidRPr="00F60C4B">
              <w:rPr>
                <w:rFonts w:ascii="Arial" w:hAnsi="Arial" w:cs="Arial"/>
                <w:b w:val="0"/>
                <w:sz w:val="20"/>
              </w:rPr>
              <w:t>9/</w:t>
            </w:r>
            <w:r w:rsidRPr="00F60C4B">
              <w:rPr>
                <w:rFonts w:ascii="Arial" w:hAnsi="Arial" w:cs="Arial"/>
                <w:b w:val="0"/>
                <w:sz w:val="20"/>
                <w:lang w:eastAsia="zh-CN"/>
              </w:rPr>
              <w:t>18</w:t>
            </w:r>
          </w:p>
        </w:tc>
        <w:tc>
          <w:tcPr>
            <w:tcW w:w="720" w:type="dxa"/>
          </w:tcPr>
          <w:p w14:paraId="2195E038" w14:textId="77777777" w:rsidR="000632C9" w:rsidRPr="00F60C4B" w:rsidRDefault="000632C9" w:rsidP="00CC23F9">
            <w:pPr>
              <w:pStyle w:val="Heading2"/>
              <w:rPr>
                <w:rFonts w:ascii="Arial" w:hAnsi="Arial" w:cs="Arial"/>
                <w:b w:val="0"/>
                <w:sz w:val="20"/>
              </w:rPr>
            </w:pPr>
            <w:r w:rsidRPr="00F60C4B">
              <w:rPr>
                <w:rFonts w:ascii="Arial" w:hAnsi="Arial" w:cs="Arial"/>
                <w:b w:val="0"/>
                <w:sz w:val="20"/>
              </w:rPr>
              <w:t>Fri</w:t>
            </w:r>
          </w:p>
        </w:tc>
        <w:tc>
          <w:tcPr>
            <w:tcW w:w="3510" w:type="dxa"/>
          </w:tcPr>
          <w:p w14:paraId="0DC77EA4"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《孙子兵法》軍形</w:t>
            </w:r>
            <w:r w:rsidRPr="00F60C4B">
              <w:rPr>
                <w:rFonts w:ascii="Arial" w:hAnsi="Arial" w:cs="Arial"/>
                <w:b/>
                <w:color w:val="76923C" w:themeColor="accent3" w:themeShade="BF"/>
                <w:lang w:eastAsia="zh-CN"/>
              </w:rPr>
              <w:t xml:space="preserve"> - Tactical Dispositions</w:t>
            </w:r>
          </w:p>
          <w:p w14:paraId="39521931" w14:textId="77777777" w:rsidR="000632C9" w:rsidRPr="00F60C4B" w:rsidRDefault="000632C9" w:rsidP="0011093A">
            <w:pPr>
              <w:rPr>
                <w:rFonts w:ascii="Arial" w:hAnsi="Arial" w:cs="Arial"/>
                <w:b/>
                <w:color w:val="76923C" w:themeColor="accent3" w:themeShade="BF"/>
                <w:lang w:eastAsia="zh-CN"/>
              </w:rPr>
            </w:pPr>
          </w:p>
        </w:tc>
        <w:tc>
          <w:tcPr>
            <w:tcW w:w="4950" w:type="dxa"/>
          </w:tcPr>
          <w:p w14:paraId="1D9D4ECF" w14:textId="77777777" w:rsidR="000632C9" w:rsidRPr="00F60C4B" w:rsidRDefault="000632C9" w:rsidP="0011093A">
            <w:pPr>
              <w:rPr>
                <w:rFonts w:ascii="Arial" w:hAnsi="Arial" w:cs="Arial"/>
                <w:b/>
              </w:rPr>
            </w:pPr>
            <w:r w:rsidRPr="00F60C4B">
              <w:rPr>
                <w:rFonts w:ascii="Arial" w:hAnsi="Arial" w:cs="Arial"/>
                <w:b/>
              </w:rPr>
              <w:t xml:space="preserve">1. Wrap-up Student Text Presentations </w:t>
            </w:r>
            <w:r w:rsidRPr="00F60C4B">
              <w:rPr>
                <w:rFonts w:ascii="Arial" w:hAnsi="Arial" w:cs="Arial"/>
                <w:b/>
              </w:rPr>
              <w:t>课文报告</w:t>
            </w:r>
          </w:p>
          <w:p w14:paraId="36E52528" w14:textId="77777777" w:rsidR="000632C9" w:rsidRPr="00F60C4B" w:rsidRDefault="000632C9"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0FCF2DBA" w14:textId="77777777" w:rsidR="000632C9" w:rsidRPr="00F60C4B" w:rsidRDefault="000632C9" w:rsidP="0011093A">
            <w:pPr>
              <w:rPr>
                <w:rFonts w:ascii="Arial" w:hAnsi="Arial" w:cs="Arial"/>
                <w:b/>
              </w:rPr>
            </w:pPr>
          </w:p>
        </w:tc>
      </w:tr>
      <w:tr w:rsidR="000632C9" w:rsidRPr="00F60C4B" w14:paraId="0EC704B1" w14:textId="77777777" w:rsidTr="00AA1EC4">
        <w:tc>
          <w:tcPr>
            <w:tcW w:w="630" w:type="dxa"/>
          </w:tcPr>
          <w:p w14:paraId="6E22A9CE" w14:textId="77777777" w:rsidR="000632C9" w:rsidRPr="00F60C4B" w:rsidRDefault="000632C9" w:rsidP="00AF00DF">
            <w:pPr>
              <w:rPr>
                <w:rFonts w:ascii="Arial" w:hAnsi="Arial" w:cs="Arial"/>
                <w:sz w:val="24"/>
                <w:szCs w:val="24"/>
              </w:rPr>
            </w:pPr>
            <w:r w:rsidRPr="00F60C4B">
              <w:rPr>
                <w:rFonts w:ascii="Arial" w:hAnsi="Arial" w:cs="Arial"/>
                <w:sz w:val="24"/>
                <w:szCs w:val="24"/>
              </w:rPr>
              <w:t>6</w:t>
            </w:r>
          </w:p>
        </w:tc>
        <w:tc>
          <w:tcPr>
            <w:tcW w:w="720" w:type="dxa"/>
          </w:tcPr>
          <w:p w14:paraId="42D947A3" w14:textId="77777777" w:rsidR="000632C9" w:rsidRPr="00F60C4B" w:rsidRDefault="000632C9" w:rsidP="00B934E5">
            <w:pPr>
              <w:pStyle w:val="Heading2"/>
              <w:rPr>
                <w:rFonts w:ascii="Arial" w:hAnsi="Arial" w:cs="Arial"/>
                <w:b w:val="0"/>
                <w:sz w:val="20"/>
                <w:lang w:eastAsia="zh-CN"/>
              </w:rPr>
            </w:pPr>
            <w:r w:rsidRPr="00F60C4B">
              <w:rPr>
                <w:rFonts w:ascii="Arial" w:hAnsi="Arial" w:cs="Arial"/>
                <w:b w:val="0"/>
                <w:sz w:val="20"/>
              </w:rPr>
              <w:t>9/</w:t>
            </w:r>
            <w:r w:rsidRPr="00F60C4B">
              <w:rPr>
                <w:rFonts w:ascii="Arial" w:hAnsi="Arial" w:cs="Arial"/>
                <w:b w:val="0"/>
                <w:sz w:val="20"/>
                <w:lang w:eastAsia="zh-CN"/>
              </w:rPr>
              <w:t>21</w:t>
            </w:r>
          </w:p>
        </w:tc>
        <w:tc>
          <w:tcPr>
            <w:tcW w:w="720" w:type="dxa"/>
          </w:tcPr>
          <w:p w14:paraId="249DFF2D" w14:textId="77777777" w:rsidR="000632C9" w:rsidRPr="00F60C4B" w:rsidRDefault="000632C9"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5C531559" w14:textId="77777777" w:rsidR="000632C9" w:rsidRPr="00F60C4B" w:rsidRDefault="000632C9" w:rsidP="004531C4">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《孙子兵法》軍形</w:t>
            </w:r>
            <w:r w:rsidRPr="00F60C4B">
              <w:rPr>
                <w:rFonts w:ascii="Arial" w:hAnsi="Arial" w:cs="Arial"/>
                <w:b/>
                <w:color w:val="76923C" w:themeColor="accent3" w:themeShade="BF"/>
                <w:lang w:eastAsia="zh-CN"/>
              </w:rPr>
              <w:t xml:space="preserve"> - Tactical Dispositions</w:t>
            </w:r>
          </w:p>
          <w:p w14:paraId="7A66D36A" w14:textId="77777777" w:rsidR="000632C9" w:rsidRPr="00F60C4B" w:rsidRDefault="000632C9" w:rsidP="004531C4">
            <w:pPr>
              <w:rPr>
                <w:rFonts w:ascii="Arial" w:hAnsi="Arial" w:cs="Arial"/>
                <w:b/>
                <w:color w:val="76923C" w:themeColor="accent3" w:themeShade="BF"/>
                <w:lang w:eastAsia="zh-CN"/>
              </w:rPr>
            </w:pPr>
          </w:p>
        </w:tc>
        <w:tc>
          <w:tcPr>
            <w:tcW w:w="4950" w:type="dxa"/>
          </w:tcPr>
          <w:p w14:paraId="55C992C7" w14:textId="77777777" w:rsidR="000632C9" w:rsidRPr="00F60C4B" w:rsidRDefault="000632C9" w:rsidP="0011093A">
            <w:pPr>
              <w:rPr>
                <w:rFonts w:ascii="Arial" w:hAnsi="Arial" w:cs="Arial"/>
                <w:b/>
              </w:rPr>
            </w:pPr>
            <w:r w:rsidRPr="00F60C4B">
              <w:rPr>
                <w:rFonts w:ascii="Arial" w:hAnsi="Arial" w:cs="Arial"/>
                <w:b/>
              </w:rPr>
              <w:t xml:space="preserve">1. Recap Grammar </w:t>
            </w:r>
            <w:r w:rsidRPr="00F60C4B">
              <w:rPr>
                <w:rFonts w:ascii="Arial" w:hAnsi="Arial" w:cs="Arial"/>
                <w:b/>
              </w:rPr>
              <w:t>句型与语法</w:t>
            </w:r>
          </w:p>
          <w:p w14:paraId="3110AD24" w14:textId="77777777" w:rsidR="000632C9" w:rsidRPr="00F60C4B" w:rsidRDefault="000632C9" w:rsidP="0011093A">
            <w:pPr>
              <w:rPr>
                <w:rFonts w:ascii="Arial" w:hAnsi="Arial" w:cs="Arial"/>
                <w:b/>
              </w:rPr>
            </w:pPr>
            <w:r w:rsidRPr="00F60C4B">
              <w:rPr>
                <w:rFonts w:ascii="Arial" w:hAnsi="Arial" w:cs="Arial"/>
                <w:b/>
              </w:rPr>
              <w:t xml:space="preserve">2. Recap Selected Vocabulary </w:t>
            </w:r>
            <w:r w:rsidRPr="00F60C4B">
              <w:rPr>
                <w:rFonts w:ascii="Arial" w:hAnsi="Arial" w:cs="Arial"/>
                <w:b/>
              </w:rPr>
              <w:t>练习生词</w:t>
            </w:r>
          </w:p>
          <w:p w14:paraId="67CF178A" w14:textId="77777777" w:rsidR="000632C9" w:rsidRPr="00F60C4B" w:rsidRDefault="000632C9" w:rsidP="0011093A">
            <w:pPr>
              <w:rPr>
                <w:rFonts w:ascii="Arial" w:hAnsi="Arial" w:cs="Arial"/>
                <w:b/>
              </w:rPr>
            </w:pPr>
            <w:r w:rsidRPr="00F60C4B">
              <w:rPr>
                <w:rFonts w:ascii="Arial" w:hAnsi="Arial" w:cs="Arial"/>
                <w:b/>
              </w:rPr>
              <w:lastRenderedPageBreak/>
              <w:t xml:space="preserve">3. Discussion of Juxtaposed Translations </w:t>
            </w:r>
            <w:r w:rsidRPr="00F60C4B">
              <w:rPr>
                <w:rFonts w:ascii="Arial" w:hAnsi="Arial" w:cs="Arial"/>
                <w:b/>
              </w:rPr>
              <w:t>讨论翻译问题</w:t>
            </w:r>
          </w:p>
        </w:tc>
      </w:tr>
      <w:tr w:rsidR="000632C9" w:rsidRPr="00F60C4B" w14:paraId="6B66D853" w14:textId="77777777" w:rsidTr="00AA1EC4">
        <w:tc>
          <w:tcPr>
            <w:tcW w:w="630" w:type="dxa"/>
          </w:tcPr>
          <w:p w14:paraId="040BC1F0" w14:textId="77777777" w:rsidR="000632C9" w:rsidRPr="00F60C4B" w:rsidRDefault="000632C9" w:rsidP="00AF00DF">
            <w:pPr>
              <w:rPr>
                <w:rFonts w:ascii="Arial" w:hAnsi="Arial" w:cs="Arial"/>
                <w:sz w:val="24"/>
                <w:szCs w:val="24"/>
              </w:rPr>
            </w:pPr>
          </w:p>
        </w:tc>
        <w:tc>
          <w:tcPr>
            <w:tcW w:w="720" w:type="dxa"/>
          </w:tcPr>
          <w:p w14:paraId="521BBA2D" w14:textId="77777777" w:rsidR="000632C9" w:rsidRPr="00F60C4B" w:rsidRDefault="000632C9" w:rsidP="00B934E5">
            <w:pPr>
              <w:pStyle w:val="Heading2"/>
              <w:rPr>
                <w:rFonts w:ascii="Arial" w:hAnsi="Arial" w:cs="Arial"/>
                <w:b w:val="0"/>
                <w:sz w:val="20"/>
                <w:lang w:eastAsia="zh-CN"/>
              </w:rPr>
            </w:pPr>
            <w:r w:rsidRPr="00F60C4B">
              <w:rPr>
                <w:rFonts w:ascii="Arial" w:hAnsi="Arial" w:cs="Arial"/>
                <w:b w:val="0"/>
                <w:sz w:val="20"/>
              </w:rPr>
              <w:t>9/</w:t>
            </w:r>
            <w:r w:rsidRPr="00F60C4B">
              <w:rPr>
                <w:rFonts w:ascii="Arial" w:hAnsi="Arial" w:cs="Arial"/>
                <w:b w:val="0"/>
                <w:sz w:val="20"/>
                <w:lang w:eastAsia="zh-CN"/>
              </w:rPr>
              <w:t>23</w:t>
            </w:r>
          </w:p>
        </w:tc>
        <w:tc>
          <w:tcPr>
            <w:tcW w:w="720" w:type="dxa"/>
          </w:tcPr>
          <w:p w14:paraId="0CC22DB6" w14:textId="77777777" w:rsidR="000632C9" w:rsidRPr="00F60C4B" w:rsidRDefault="000632C9" w:rsidP="00CC23F9">
            <w:pPr>
              <w:rPr>
                <w:rFonts w:ascii="Arial" w:hAnsi="Arial" w:cs="Arial"/>
              </w:rPr>
            </w:pPr>
            <w:r w:rsidRPr="00F60C4B">
              <w:rPr>
                <w:rFonts w:ascii="Arial" w:hAnsi="Arial" w:cs="Arial"/>
              </w:rPr>
              <w:t>Wed</w:t>
            </w:r>
          </w:p>
        </w:tc>
        <w:tc>
          <w:tcPr>
            <w:tcW w:w="3510" w:type="dxa"/>
          </w:tcPr>
          <w:p w14:paraId="10605F09" w14:textId="77777777" w:rsidR="000632C9" w:rsidRPr="00F60C4B" w:rsidRDefault="000632C9" w:rsidP="004531C4">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《孙子兵法》虚实</w:t>
            </w:r>
            <w:r w:rsidRPr="00F60C4B">
              <w:rPr>
                <w:rFonts w:ascii="Arial" w:hAnsi="Arial" w:cs="Arial"/>
                <w:b/>
                <w:color w:val="76923C" w:themeColor="accent3" w:themeShade="BF"/>
                <w:lang w:eastAsia="zh-CN"/>
              </w:rPr>
              <w:t xml:space="preserve"> - Weak Points and Strong</w:t>
            </w:r>
          </w:p>
          <w:p w14:paraId="5C2A8D6C" w14:textId="77777777" w:rsidR="000632C9" w:rsidRPr="00F60C4B" w:rsidRDefault="000632C9" w:rsidP="004531C4">
            <w:pPr>
              <w:rPr>
                <w:rFonts w:ascii="Arial" w:hAnsi="Arial" w:cs="Arial"/>
                <w:b/>
                <w:color w:val="76923C" w:themeColor="accent3" w:themeShade="BF"/>
                <w:lang w:eastAsia="zh-CN"/>
              </w:rPr>
            </w:pPr>
          </w:p>
        </w:tc>
        <w:tc>
          <w:tcPr>
            <w:tcW w:w="4950" w:type="dxa"/>
          </w:tcPr>
          <w:p w14:paraId="67804811" w14:textId="77777777" w:rsidR="001E2946" w:rsidRPr="00F60C4B" w:rsidRDefault="001E2946" w:rsidP="001E2946">
            <w:pPr>
              <w:rPr>
                <w:rFonts w:ascii="Arial" w:hAnsi="Arial" w:cs="Arial"/>
                <w:b/>
                <w:color w:val="0000FF"/>
              </w:rPr>
            </w:pPr>
            <w:r w:rsidRPr="00F60C4B">
              <w:rPr>
                <w:rFonts w:ascii="Arial" w:hAnsi="Arial" w:cs="Arial"/>
                <w:b/>
                <w:color w:val="0000FF"/>
              </w:rPr>
              <w:t>《孙子兵法》軍形</w:t>
            </w:r>
            <w:r w:rsidRPr="00F60C4B">
              <w:rPr>
                <w:rFonts w:ascii="Arial" w:hAnsi="Arial" w:cs="Arial"/>
                <w:b/>
                <w:color w:val="0000FF"/>
              </w:rPr>
              <w:t xml:space="preserve">  - Tactical Dispositions HW Due</w:t>
            </w:r>
          </w:p>
          <w:p w14:paraId="3F599A3A" w14:textId="77777777" w:rsidR="000632C9" w:rsidRPr="00F60C4B" w:rsidRDefault="000632C9" w:rsidP="0011093A">
            <w:pPr>
              <w:rPr>
                <w:rFonts w:ascii="Arial" w:hAnsi="Arial" w:cs="Arial"/>
                <w:b/>
                <w:color w:val="FF0000"/>
              </w:rPr>
            </w:pPr>
            <w:r w:rsidRPr="00F60C4B">
              <w:rPr>
                <w:rFonts w:ascii="Arial" w:hAnsi="Arial" w:cs="Arial"/>
                <w:b/>
                <w:color w:val="FF0000"/>
              </w:rPr>
              <w:t>Please Preview and Prepare the Video!</w:t>
            </w:r>
          </w:p>
          <w:p w14:paraId="6B7E8C0B" w14:textId="77777777" w:rsidR="000632C9" w:rsidRPr="00F60C4B" w:rsidRDefault="000632C9" w:rsidP="0011093A">
            <w:pPr>
              <w:rPr>
                <w:rFonts w:ascii="Arial" w:hAnsi="Arial" w:cs="Arial"/>
                <w:b/>
              </w:rPr>
            </w:pPr>
            <w:r w:rsidRPr="00F60C4B">
              <w:rPr>
                <w:rFonts w:ascii="Arial" w:hAnsi="Arial" w:cs="Arial"/>
                <w:b/>
              </w:rPr>
              <w:t xml:space="preserve">1. Introduction </w:t>
            </w:r>
            <w:r w:rsidRPr="00F60C4B">
              <w:rPr>
                <w:rFonts w:ascii="Arial" w:hAnsi="Arial" w:cs="Arial"/>
                <w:b/>
              </w:rPr>
              <w:t>介绍</w:t>
            </w:r>
          </w:p>
          <w:p w14:paraId="70CF6E31" w14:textId="77777777" w:rsidR="000632C9" w:rsidRPr="00F60C4B" w:rsidRDefault="000632C9" w:rsidP="0011093A">
            <w:pPr>
              <w:rPr>
                <w:rFonts w:ascii="Arial" w:hAnsi="Arial" w:cs="Arial"/>
                <w:b/>
              </w:rPr>
            </w:pPr>
            <w:r w:rsidRPr="00F60C4B">
              <w:rPr>
                <w:rFonts w:ascii="Arial" w:hAnsi="Arial" w:cs="Arial"/>
                <w:b/>
              </w:rPr>
              <w:t xml:space="preserve">2. Grammar: Sentence Structures </w:t>
            </w:r>
            <w:r w:rsidRPr="00F60C4B">
              <w:rPr>
                <w:rFonts w:ascii="Arial" w:hAnsi="Arial" w:cs="Arial"/>
                <w:b/>
              </w:rPr>
              <w:t>句型与语法</w:t>
            </w:r>
          </w:p>
          <w:p w14:paraId="60C332BA" w14:textId="77777777" w:rsidR="000632C9" w:rsidRPr="00F60C4B" w:rsidRDefault="000632C9" w:rsidP="0011093A">
            <w:pPr>
              <w:rPr>
                <w:rFonts w:ascii="Arial" w:hAnsi="Arial" w:cs="Arial"/>
                <w:b/>
              </w:rPr>
            </w:pPr>
            <w:r w:rsidRPr="00F60C4B">
              <w:rPr>
                <w:rFonts w:ascii="Arial" w:hAnsi="Arial" w:cs="Arial"/>
                <w:b/>
              </w:rPr>
              <w:t xml:space="preserve">3. Selected Vocabulary Drill </w:t>
            </w:r>
            <w:r w:rsidRPr="00F60C4B">
              <w:rPr>
                <w:rFonts w:ascii="Arial" w:hAnsi="Arial" w:cs="Arial"/>
                <w:b/>
              </w:rPr>
              <w:t>练习生词</w:t>
            </w:r>
          </w:p>
          <w:p w14:paraId="3B7DFD2F" w14:textId="77777777" w:rsidR="000632C9" w:rsidRPr="00F60C4B" w:rsidRDefault="000632C9" w:rsidP="0011093A">
            <w:pPr>
              <w:rPr>
                <w:rFonts w:ascii="Arial" w:hAnsi="Arial" w:cs="Arial"/>
                <w:b/>
              </w:rPr>
            </w:pPr>
          </w:p>
        </w:tc>
      </w:tr>
      <w:tr w:rsidR="000632C9" w:rsidRPr="00F60C4B" w14:paraId="3DD2CCB3" w14:textId="77777777" w:rsidTr="00AA1EC4">
        <w:tc>
          <w:tcPr>
            <w:tcW w:w="630" w:type="dxa"/>
          </w:tcPr>
          <w:p w14:paraId="6385E9B4" w14:textId="77777777" w:rsidR="000632C9" w:rsidRPr="00F60C4B" w:rsidRDefault="000632C9" w:rsidP="00AF00DF">
            <w:pPr>
              <w:rPr>
                <w:rFonts w:ascii="Arial" w:hAnsi="Arial" w:cs="Arial"/>
                <w:sz w:val="24"/>
                <w:szCs w:val="24"/>
              </w:rPr>
            </w:pPr>
          </w:p>
        </w:tc>
        <w:tc>
          <w:tcPr>
            <w:tcW w:w="720" w:type="dxa"/>
          </w:tcPr>
          <w:p w14:paraId="23637A7B" w14:textId="77777777" w:rsidR="000632C9" w:rsidRPr="00F60C4B" w:rsidRDefault="000632C9" w:rsidP="00AF00DF">
            <w:pPr>
              <w:rPr>
                <w:rFonts w:ascii="Arial" w:hAnsi="Arial" w:cs="Arial"/>
              </w:rPr>
            </w:pPr>
            <w:r w:rsidRPr="00F60C4B">
              <w:rPr>
                <w:rFonts w:ascii="Arial" w:hAnsi="Arial" w:cs="Arial"/>
              </w:rPr>
              <w:t>9/25</w:t>
            </w:r>
          </w:p>
        </w:tc>
        <w:tc>
          <w:tcPr>
            <w:tcW w:w="720" w:type="dxa"/>
          </w:tcPr>
          <w:p w14:paraId="3A5E7D3A" w14:textId="77777777" w:rsidR="000632C9" w:rsidRPr="00F60C4B" w:rsidRDefault="000632C9" w:rsidP="00CC23F9">
            <w:pPr>
              <w:pStyle w:val="Heading2"/>
              <w:rPr>
                <w:rFonts w:ascii="Arial" w:hAnsi="Arial" w:cs="Arial"/>
                <w:b w:val="0"/>
                <w:sz w:val="20"/>
              </w:rPr>
            </w:pPr>
            <w:r w:rsidRPr="00F60C4B">
              <w:rPr>
                <w:rFonts w:ascii="Arial" w:hAnsi="Arial" w:cs="Arial"/>
                <w:b w:val="0"/>
                <w:sz w:val="20"/>
              </w:rPr>
              <w:t>Fri</w:t>
            </w:r>
          </w:p>
        </w:tc>
        <w:tc>
          <w:tcPr>
            <w:tcW w:w="3510" w:type="dxa"/>
          </w:tcPr>
          <w:p w14:paraId="55F6EAEB"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《孙子兵法》虚实</w:t>
            </w:r>
            <w:r w:rsidRPr="00F60C4B">
              <w:rPr>
                <w:rFonts w:ascii="Arial" w:hAnsi="Arial" w:cs="Arial"/>
                <w:b/>
                <w:color w:val="76923C" w:themeColor="accent3" w:themeShade="BF"/>
                <w:lang w:eastAsia="zh-CN"/>
              </w:rPr>
              <w:t xml:space="preserve"> - Weak Points and Strong</w:t>
            </w:r>
          </w:p>
          <w:p w14:paraId="7C9F12D5" w14:textId="77777777" w:rsidR="000632C9" w:rsidRPr="00F60C4B" w:rsidRDefault="000632C9" w:rsidP="0011093A">
            <w:pPr>
              <w:rPr>
                <w:rFonts w:ascii="Arial" w:hAnsi="Arial" w:cs="Arial"/>
                <w:b/>
                <w:color w:val="76923C" w:themeColor="accent3" w:themeShade="BF"/>
                <w:lang w:eastAsia="zh-CN"/>
              </w:rPr>
            </w:pPr>
          </w:p>
        </w:tc>
        <w:tc>
          <w:tcPr>
            <w:tcW w:w="4950" w:type="dxa"/>
          </w:tcPr>
          <w:p w14:paraId="7DA270EF" w14:textId="77777777" w:rsidR="000632C9" w:rsidRPr="00F60C4B" w:rsidRDefault="000632C9" w:rsidP="0011093A">
            <w:pPr>
              <w:rPr>
                <w:rFonts w:ascii="Arial" w:hAnsi="Arial" w:cs="Arial"/>
                <w:b/>
              </w:rPr>
            </w:pPr>
            <w:r w:rsidRPr="00F60C4B">
              <w:rPr>
                <w:rFonts w:ascii="Arial" w:hAnsi="Arial" w:cs="Arial"/>
                <w:b/>
              </w:rPr>
              <w:t xml:space="preserve">1. Student Text Presentations </w:t>
            </w:r>
            <w:r w:rsidRPr="00F60C4B">
              <w:rPr>
                <w:rFonts w:ascii="Arial" w:hAnsi="Arial" w:cs="Arial"/>
                <w:b/>
              </w:rPr>
              <w:t>课文报告</w:t>
            </w:r>
          </w:p>
          <w:p w14:paraId="5BD36EE4" w14:textId="77777777" w:rsidR="000632C9" w:rsidRPr="00F60C4B" w:rsidRDefault="000632C9"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59521A96" w14:textId="77777777" w:rsidR="000632C9" w:rsidRPr="00F60C4B" w:rsidRDefault="000632C9" w:rsidP="0011093A">
            <w:pPr>
              <w:rPr>
                <w:rFonts w:ascii="Arial" w:hAnsi="Arial" w:cs="Arial"/>
                <w:b/>
              </w:rPr>
            </w:pPr>
          </w:p>
        </w:tc>
      </w:tr>
      <w:tr w:rsidR="000632C9" w:rsidRPr="00F60C4B" w14:paraId="1E2D8898" w14:textId="77777777" w:rsidTr="00AA1EC4">
        <w:tc>
          <w:tcPr>
            <w:tcW w:w="630" w:type="dxa"/>
          </w:tcPr>
          <w:p w14:paraId="5B03D18F" w14:textId="77777777" w:rsidR="000632C9" w:rsidRPr="00F60C4B" w:rsidRDefault="000632C9" w:rsidP="00AF00DF">
            <w:pPr>
              <w:rPr>
                <w:rFonts w:ascii="Arial" w:hAnsi="Arial" w:cs="Arial"/>
                <w:sz w:val="24"/>
                <w:szCs w:val="24"/>
              </w:rPr>
            </w:pPr>
            <w:r w:rsidRPr="00F60C4B">
              <w:rPr>
                <w:rFonts w:ascii="Arial" w:hAnsi="Arial" w:cs="Arial"/>
                <w:sz w:val="24"/>
                <w:szCs w:val="24"/>
              </w:rPr>
              <w:t>7</w:t>
            </w:r>
          </w:p>
        </w:tc>
        <w:tc>
          <w:tcPr>
            <w:tcW w:w="720" w:type="dxa"/>
          </w:tcPr>
          <w:p w14:paraId="3C8B2F52" w14:textId="77777777" w:rsidR="000632C9" w:rsidRPr="00F60C4B" w:rsidRDefault="000632C9" w:rsidP="00B934E5">
            <w:pPr>
              <w:rPr>
                <w:rFonts w:ascii="Arial" w:hAnsi="Arial" w:cs="Arial"/>
                <w:lang w:eastAsia="zh-CN"/>
              </w:rPr>
            </w:pPr>
            <w:r w:rsidRPr="00F60C4B">
              <w:rPr>
                <w:rFonts w:ascii="Arial" w:hAnsi="Arial" w:cs="Arial"/>
              </w:rPr>
              <w:t>9/2</w:t>
            </w:r>
            <w:r w:rsidRPr="00F60C4B">
              <w:rPr>
                <w:rFonts w:ascii="Arial" w:hAnsi="Arial" w:cs="Arial"/>
                <w:lang w:eastAsia="zh-CN"/>
              </w:rPr>
              <w:t>8</w:t>
            </w:r>
          </w:p>
        </w:tc>
        <w:tc>
          <w:tcPr>
            <w:tcW w:w="720" w:type="dxa"/>
          </w:tcPr>
          <w:p w14:paraId="42A3247F" w14:textId="77777777" w:rsidR="000632C9" w:rsidRPr="00F60C4B" w:rsidRDefault="000632C9"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07BBEF76" w14:textId="77777777" w:rsidR="000632C9" w:rsidRPr="00F60C4B" w:rsidRDefault="000632C9" w:rsidP="004531C4">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《孙子兵法》虚实</w:t>
            </w:r>
            <w:r w:rsidRPr="00F60C4B">
              <w:rPr>
                <w:rFonts w:ascii="Arial" w:hAnsi="Arial" w:cs="Arial"/>
                <w:b/>
                <w:color w:val="76923C" w:themeColor="accent3" w:themeShade="BF"/>
                <w:lang w:eastAsia="zh-CN"/>
              </w:rPr>
              <w:t xml:space="preserve"> - Weak Points and Strong</w:t>
            </w:r>
          </w:p>
          <w:p w14:paraId="4FDE34BE" w14:textId="77777777" w:rsidR="000632C9" w:rsidRPr="00F60C4B" w:rsidRDefault="000632C9" w:rsidP="004531C4">
            <w:pPr>
              <w:rPr>
                <w:rFonts w:ascii="Arial" w:hAnsi="Arial" w:cs="Arial"/>
                <w:b/>
                <w:color w:val="76923C" w:themeColor="accent3" w:themeShade="BF"/>
                <w:lang w:eastAsia="zh-CN"/>
              </w:rPr>
            </w:pPr>
          </w:p>
        </w:tc>
        <w:tc>
          <w:tcPr>
            <w:tcW w:w="4950" w:type="dxa"/>
          </w:tcPr>
          <w:p w14:paraId="1A9A43AE" w14:textId="77777777" w:rsidR="000632C9" w:rsidRPr="00F60C4B" w:rsidRDefault="000632C9" w:rsidP="0011093A">
            <w:pPr>
              <w:rPr>
                <w:rFonts w:ascii="Arial" w:hAnsi="Arial" w:cs="Arial"/>
                <w:b/>
              </w:rPr>
            </w:pPr>
            <w:r w:rsidRPr="00F60C4B">
              <w:rPr>
                <w:rFonts w:ascii="Arial" w:hAnsi="Arial" w:cs="Arial"/>
                <w:b/>
              </w:rPr>
              <w:t xml:space="preserve">1. Wrap-up Student Text Presentations </w:t>
            </w:r>
            <w:r w:rsidRPr="00F60C4B">
              <w:rPr>
                <w:rFonts w:ascii="Arial" w:hAnsi="Arial" w:cs="Arial"/>
                <w:b/>
              </w:rPr>
              <w:t>课文报告</w:t>
            </w:r>
          </w:p>
          <w:p w14:paraId="2B2317D8" w14:textId="77777777" w:rsidR="000632C9" w:rsidRPr="00F60C4B" w:rsidRDefault="000632C9"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7C5684B2" w14:textId="77777777" w:rsidR="000632C9" w:rsidRPr="00F60C4B" w:rsidRDefault="000632C9" w:rsidP="0011093A">
            <w:pPr>
              <w:rPr>
                <w:rFonts w:ascii="Arial" w:hAnsi="Arial" w:cs="Arial"/>
                <w:b/>
              </w:rPr>
            </w:pPr>
          </w:p>
        </w:tc>
      </w:tr>
      <w:tr w:rsidR="000632C9" w:rsidRPr="00F60C4B" w14:paraId="2904131F" w14:textId="77777777" w:rsidTr="00AA1EC4">
        <w:tc>
          <w:tcPr>
            <w:tcW w:w="630" w:type="dxa"/>
          </w:tcPr>
          <w:p w14:paraId="53DDE04C" w14:textId="77777777" w:rsidR="000632C9" w:rsidRPr="00F60C4B" w:rsidRDefault="000632C9" w:rsidP="00AF00DF">
            <w:pPr>
              <w:rPr>
                <w:rFonts w:ascii="Arial" w:hAnsi="Arial" w:cs="Arial"/>
                <w:sz w:val="24"/>
                <w:szCs w:val="24"/>
              </w:rPr>
            </w:pPr>
          </w:p>
        </w:tc>
        <w:tc>
          <w:tcPr>
            <w:tcW w:w="720" w:type="dxa"/>
          </w:tcPr>
          <w:p w14:paraId="01F29C7A" w14:textId="77777777" w:rsidR="000632C9" w:rsidRPr="00F60C4B" w:rsidRDefault="000632C9" w:rsidP="00AF00DF">
            <w:pPr>
              <w:rPr>
                <w:rFonts w:ascii="Arial" w:hAnsi="Arial" w:cs="Arial"/>
                <w:lang w:eastAsia="zh-CN"/>
              </w:rPr>
            </w:pPr>
            <w:r w:rsidRPr="00F60C4B">
              <w:rPr>
                <w:rFonts w:ascii="Arial" w:hAnsi="Arial" w:cs="Arial"/>
              </w:rPr>
              <w:t>9/</w:t>
            </w:r>
            <w:r w:rsidRPr="00F60C4B">
              <w:rPr>
                <w:rFonts w:ascii="Arial" w:hAnsi="Arial" w:cs="Arial"/>
                <w:lang w:eastAsia="zh-CN"/>
              </w:rPr>
              <w:t>30</w:t>
            </w:r>
          </w:p>
        </w:tc>
        <w:tc>
          <w:tcPr>
            <w:tcW w:w="720" w:type="dxa"/>
          </w:tcPr>
          <w:p w14:paraId="5369B821" w14:textId="77777777" w:rsidR="000632C9" w:rsidRPr="00F60C4B" w:rsidRDefault="000632C9" w:rsidP="00CC23F9">
            <w:pPr>
              <w:rPr>
                <w:rFonts w:ascii="Arial" w:hAnsi="Arial" w:cs="Arial"/>
              </w:rPr>
            </w:pPr>
            <w:r w:rsidRPr="00F60C4B">
              <w:rPr>
                <w:rFonts w:ascii="Arial" w:hAnsi="Arial" w:cs="Arial"/>
              </w:rPr>
              <w:t>Wed</w:t>
            </w:r>
          </w:p>
        </w:tc>
        <w:tc>
          <w:tcPr>
            <w:tcW w:w="3510" w:type="dxa"/>
          </w:tcPr>
          <w:p w14:paraId="19C9B298"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《孙子兵法》虚实</w:t>
            </w:r>
            <w:r w:rsidRPr="00F60C4B">
              <w:rPr>
                <w:rFonts w:ascii="Arial" w:hAnsi="Arial" w:cs="Arial"/>
                <w:b/>
                <w:color w:val="76923C" w:themeColor="accent3" w:themeShade="BF"/>
                <w:lang w:eastAsia="zh-CN"/>
              </w:rPr>
              <w:t xml:space="preserve"> - Weak Points and Strong</w:t>
            </w:r>
          </w:p>
          <w:p w14:paraId="69D52B36" w14:textId="77777777" w:rsidR="000632C9" w:rsidRPr="00F60C4B" w:rsidRDefault="000632C9" w:rsidP="0011093A">
            <w:pPr>
              <w:rPr>
                <w:rFonts w:ascii="Arial" w:hAnsi="Arial" w:cs="Arial"/>
                <w:b/>
                <w:color w:val="76923C" w:themeColor="accent3" w:themeShade="BF"/>
                <w:lang w:eastAsia="zh-CN"/>
              </w:rPr>
            </w:pPr>
          </w:p>
        </w:tc>
        <w:tc>
          <w:tcPr>
            <w:tcW w:w="4950" w:type="dxa"/>
          </w:tcPr>
          <w:p w14:paraId="31E7A716" w14:textId="77777777" w:rsidR="000632C9" w:rsidRPr="00F60C4B" w:rsidRDefault="000632C9" w:rsidP="0011093A">
            <w:pPr>
              <w:rPr>
                <w:rFonts w:ascii="Arial" w:hAnsi="Arial" w:cs="Arial"/>
                <w:b/>
              </w:rPr>
            </w:pPr>
            <w:r w:rsidRPr="00F60C4B">
              <w:rPr>
                <w:rFonts w:ascii="Arial" w:hAnsi="Arial" w:cs="Arial"/>
                <w:b/>
              </w:rPr>
              <w:t xml:space="preserve">1. Recap Grammar </w:t>
            </w:r>
            <w:r w:rsidRPr="00F60C4B">
              <w:rPr>
                <w:rFonts w:ascii="Arial" w:hAnsi="Arial" w:cs="Arial"/>
                <w:b/>
              </w:rPr>
              <w:t>句型与语法</w:t>
            </w:r>
          </w:p>
          <w:p w14:paraId="1F01C31F" w14:textId="77777777" w:rsidR="000632C9" w:rsidRPr="00F60C4B" w:rsidRDefault="000632C9" w:rsidP="0011093A">
            <w:pPr>
              <w:rPr>
                <w:rFonts w:ascii="Arial" w:hAnsi="Arial" w:cs="Arial"/>
                <w:b/>
              </w:rPr>
            </w:pPr>
            <w:r w:rsidRPr="00F60C4B">
              <w:rPr>
                <w:rFonts w:ascii="Arial" w:hAnsi="Arial" w:cs="Arial"/>
                <w:b/>
              </w:rPr>
              <w:t xml:space="preserve">2. Recap Selected Vocabulary </w:t>
            </w:r>
            <w:r w:rsidRPr="00F60C4B">
              <w:rPr>
                <w:rFonts w:ascii="Arial" w:hAnsi="Arial" w:cs="Arial"/>
                <w:b/>
              </w:rPr>
              <w:t>练习生词</w:t>
            </w:r>
          </w:p>
          <w:p w14:paraId="21A744B8" w14:textId="77777777" w:rsidR="000632C9" w:rsidRPr="00F60C4B" w:rsidRDefault="000632C9" w:rsidP="0011093A">
            <w:pPr>
              <w:rPr>
                <w:rFonts w:ascii="Arial" w:hAnsi="Arial" w:cs="Arial"/>
                <w:b/>
              </w:rPr>
            </w:pPr>
            <w:r w:rsidRPr="00F60C4B">
              <w:rPr>
                <w:rFonts w:ascii="Arial" w:hAnsi="Arial" w:cs="Arial"/>
                <w:b/>
              </w:rPr>
              <w:t xml:space="preserve">3. Discussion of Juxtaposed Translations </w:t>
            </w:r>
            <w:r w:rsidRPr="00F60C4B">
              <w:rPr>
                <w:rFonts w:ascii="Arial" w:hAnsi="Arial" w:cs="Arial"/>
                <w:b/>
              </w:rPr>
              <w:t>讨论翻译问题</w:t>
            </w:r>
          </w:p>
        </w:tc>
      </w:tr>
      <w:tr w:rsidR="000632C9" w:rsidRPr="00F60C4B" w14:paraId="6D1F0C90" w14:textId="77777777" w:rsidTr="00AA1EC4">
        <w:tc>
          <w:tcPr>
            <w:tcW w:w="630" w:type="dxa"/>
          </w:tcPr>
          <w:p w14:paraId="1C5E62A8" w14:textId="77777777" w:rsidR="000632C9" w:rsidRPr="00F60C4B" w:rsidRDefault="000632C9" w:rsidP="00AF00DF">
            <w:pPr>
              <w:rPr>
                <w:rFonts w:ascii="Arial" w:hAnsi="Arial" w:cs="Arial"/>
                <w:sz w:val="24"/>
                <w:szCs w:val="24"/>
              </w:rPr>
            </w:pPr>
          </w:p>
        </w:tc>
        <w:tc>
          <w:tcPr>
            <w:tcW w:w="720" w:type="dxa"/>
          </w:tcPr>
          <w:p w14:paraId="6BFB8B10" w14:textId="77777777" w:rsidR="000632C9" w:rsidRPr="00F60C4B" w:rsidRDefault="000632C9" w:rsidP="00AF00DF">
            <w:pPr>
              <w:rPr>
                <w:rFonts w:ascii="Arial" w:hAnsi="Arial" w:cs="Arial"/>
              </w:rPr>
            </w:pPr>
            <w:r w:rsidRPr="00F60C4B">
              <w:rPr>
                <w:rFonts w:ascii="Arial" w:hAnsi="Arial" w:cs="Arial"/>
              </w:rPr>
              <w:t>10/2</w:t>
            </w:r>
          </w:p>
        </w:tc>
        <w:tc>
          <w:tcPr>
            <w:tcW w:w="720" w:type="dxa"/>
          </w:tcPr>
          <w:p w14:paraId="2C12E252" w14:textId="77777777" w:rsidR="000632C9" w:rsidRPr="00F60C4B" w:rsidRDefault="000632C9" w:rsidP="00CC23F9">
            <w:pPr>
              <w:pStyle w:val="Heading2"/>
              <w:rPr>
                <w:rFonts w:ascii="Arial" w:hAnsi="Arial" w:cs="Arial"/>
                <w:b w:val="0"/>
                <w:sz w:val="20"/>
              </w:rPr>
            </w:pPr>
            <w:r w:rsidRPr="00F60C4B">
              <w:rPr>
                <w:rFonts w:ascii="Arial" w:hAnsi="Arial" w:cs="Arial"/>
                <w:b w:val="0"/>
                <w:sz w:val="20"/>
              </w:rPr>
              <w:t>Fri</w:t>
            </w:r>
          </w:p>
        </w:tc>
        <w:tc>
          <w:tcPr>
            <w:tcW w:w="3510" w:type="dxa"/>
          </w:tcPr>
          <w:p w14:paraId="6B8120DA"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《孙子兵法》地形</w:t>
            </w:r>
            <w:r w:rsidRPr="00F60C4B">
              <w:rPr>
                <w:rFonts w:ascii="Arial" w:hAnsi="Arial" w:cs="Arial"/>
                <w:b/>
                <w:color w:val="76923C" w:themeColor="accent3" w:themeShade="BF"/>
                <w:lang w:eastAsia="zh-CN"/>
              </w:rPr>
              <w:t xml:space="preserve"> – Terrain</w:t>
            </w:r>
          </w:p>
          <w:p w14:paraId="53D64CD2" w14:textId="77777777" w:rsidR="000632C9" w:rsidRPr="00F60C4B" w:rsidRDefault="000632C9" w:rsidP="0011093A">
            <w:pPr>
              <w:rPr>
                <w:rFonts w:ascii="Arial" w:hAnsi="Arial" w:cs="Arial"/>
                <w:b/>
                <w:color w:val="76923C" w:themeColor="accent3" w:themeShade="BF"/>
                <w:lang w:eastAsia="zh-CN"/>
              </w:rPr>
            </w:pPr>
          </w:p>
        </w:tc>
        <w:tc>
          <w:tcPr>
            <w:tcW w:w="4950" w:type="dxa"/>
          </w:tcPr>
          <w:p w14:paraId="5F4DF76B" w14:textId="77777777" w:rsidR="001E2946" w:rsidRPr="00F60C4B" w:rsidRDefault="001E2946" w:rsidP="001E2946">
            <w:pPr>
              <w:rPr>
                <w:rFonts w:ascii="Arial" w:hAnsi="Arial" w:cs="Arial"/>
                <w:b/>
                <w:color w:val="0000FF"/>
              </w:rPr>
            </w:pPr>
            <w:r w:rsidRPr="00F60C4B">
              <w:rPr>
                <w:rFonts w:ascii="Arial" w:hAnsi="Arial" w:cs="Arial"/>
                <w:b/>
                <w:color w:val="0000FF"/>
              </w:rPr>
              <w:t>《孙子兵法》虚实</w:t>
            </w:r>
            <w:r w:rsidRPr="00F60C4B">
              <w:rPr>
                <w:rFonts w:ascii="Arial" w:hAnsi="Arial" w:cs="Arial"/>
                <w:b/>
                <w:color w:val="0000FF"/>
              </w:rPr>
              <w:t xml:space="preserve"> - Weak Points and Strong HW Due</w:t>
            </w:r>
          </w:p>
          <w:p w14:paraId="4D19A9A0" w14:textId="77777777" w:rsidR="000632C9" w:rsidRPr="00F60C4B" w:rsidRDefault="000632C9" w:rsidP="0011093A">
            <w:pPr>
              <w:rPr>
                <w:rFonts w:ascii="Arial" w:hAnsi="Arial" w:cs="Arial"/>
                <w:b/>
                <w:color w:val="FF0000"/>
              </w:rPr>
            </w:pPr>
            <w:r w:rsidRPr="00F60C4B">
              <w:rPr>
                <w:rFonts w:ascii="Arial" w:hAnsi="Arial" w:cs="Arial"/>
                <w:b/>
                <w:color w:val="FF0000"/>
              </w:rPr>
              <w:t>Please Preview and Prepare the Video!</w:t>
            </w:r>
          </w:p>
          <w:p w14:paraId="6C8D2C39" w14:textId="77777777" w:rsidR="000632C9" w:rsidRPr="00F60C4B" w:rsidRDefault="000632C9" w:rsidP="0011093A">
            <w:pPr>
              <w:rPr>
                <w:rFonts w:ascii="Arial" w:hAnsi="Arial" w:cs="Arial"/>
                <w:b/>
              </w:rPr>
            </w:pPr>
            <w:r w:rsidRPr="00F60C4B">
              <w:rPr>
                <w:rFonts w:ascii="Arial" w:hAnsi="Arial" w:cs="Arial"/>
                <w:b/>
              </w:rPr>
              <w:t xml:space="preserve">1. Introduction </w:t>
            </w:r>
            <w:r w:rsidRPr="00F60C4B">
              <w:rPr>
                <w:rFonts w:ascii="Arial" w:hAnsi="Arial" w:cs="Arial"/>
                <w:b/>
              </w:rPr>
              <w:t>介绍</w:t>
            </w:r>
          </w:p>
          <w:p w14:paraId="7EE68362" w14:textId="77777777" w:rsidR="000632C9" w:rsidRPr="00F60C4B" w:rsidRDefault="000632C9" w:rsidP="0011093A">
            <w:pPr>
              <w:rPr>
                <w:rFonts w:ascii="Arial" w:hAnsi="Arial" w:cs="Arial"/>
                <w:b/>
              </w:rPr>
            </w:pPr>
            <w:r w:rsidRPr="00F60C4B">
              <w:rPr>
                <w:rFonts w:ascii="Arial" w:hAnsi="Arial" w:cs="Arial"/>
                <w:b/>
              </w:rPr>
              <w:t xml:space="preserve">2. Grammar: Sentence Structures </w:t>
            </w:r>
            <w:r w:rsidRPr="00F60C4B">
              <w:rPr>
                <w:rFonts w:ascii="Arial" w:hAnsi="Arial" w:cs="Arial"/>
                <w:b/>
              </w:rPr>
              <w:t>句型与语法</w:t>
            </w:r>
          </w:p>
          <w:p w14:paraId="6C4B5064" w14:textId="77777777" w:rsidR="000632C9" w:rsidRPr="00F60C4B" w:rsidRDefault="000632C9" w:rsidP="0011093A">
            <w:pPr>
              <w:rPr>
                <w:rFonts w:ascii="Arial" w:hAnsi="Arial" w:cs="Arial"/>
                <w:b/>
              </w:rPr>
            </w:pPr>
            <w:r w:rsidRPr="00F60C4B">
              <w:rPr>
                <w:rFonts w:ascii="Arial" w:hAnsi="Arial" w:cs="Arial"/>
                <w:b/>
              </w:rPr>
              <w:t xml:space="preserve">3. Selected Vocabulary Drill </w:t>
            </w:r>
            <w:r w:rsidRPr="00F60C4B">
              <w:rPr>
                <w:rFonts w:ascii="Arial" w:hAnsi="Arial" w:cs="Arial"/>
                <w:b/>
              </w:rPr>
              <w:t>练习生词</w:t>
            </w:r>
          </w:p>
          <w:p w14:paraId="20580E08" w14:textId="77777777" w:rsidR="000632C9" w:rsidRPr="00F60C4B" w:rsidRDefault="000632C9" w:rsidP="0011093A">
            <w:pPr>
              <w:rPr>
                <w:rFonts w:ascii="Arial" w:hAnsi="Arial" w:cs="Arial"/>
                <w:b/>
              </w:rPr>
            </w:pPr>
          </w:p>
        </w:tc>
      </w:tr>
      <w:tr w:rsidR="000632C9" w:rsidRPr="00F60C4B" w14:paraId="2763A110" w14:textId="77777777" w:rsidTr="00AA1EC4">
        <w:tc>
          <w:tcPr>
            <w:tcW w:w="630" w:type="dxa"/>
          </w:tcPr>
          <w:p w14:paraId="5B31F156" w14:textId="77777777" w:rsidR="000632C9" w:rsidRPr="00F60C4B" w:rsidRDefault="000632C9" w:rsidP="00AF00DF">
            <w:pPr>
              <w:rPr>
                <w:rFonts w:ascii="Arial" w:hAnsi="Arial" w:cs="Arial"/>
                <w:sz w:val="24"/>
                <w:szCs w:val="24"/>
              </w:rPr>
            </w:pPr>
            <w:r w:rsidRPr="00F60C4B">
              <w:rPr>
                <w:rFonts w:ascii="Arial" w:hAnsi="Arial" w:cs="Arial"/>
                <w:sz w:val="24"/>
                <w:szCs w:val="24"/>
              </w:rPr>
              <w:t>8</w:t>
            </w:r>
          </w:p>
        </w:tc>
        <w:tc>
          <w:tcPr>
            <w:tcW w:w="720" w:type="dxa"/>
          </w:tcPr>
          <w:p w14:paraId="2604685B" w14:textId="77777777" w:rsidR="000632C9" w:rsidRPr="00F60C4B" w:rsidRDefault="000632C9" w:rsidP="00B934E5">
            <w:pPr>
              <w:rPr>
                <w:rFonts w:ascii="Arial" w:hAnsi="Arial" w:cs="Arial"/>
                <w:lang w:eastAsia="zh-CN"/>
              </w:rPr>
            </w:pPr>
            <w:r w:rsidRPr="00F60C4B">
              <w:rPr>
                <w:rFonts w:ascii="Arial" w:hAnsi="Arial" w:cs="Arial"/>
              </w:rPr>
              <w:t>10/</w:t>
            </w:r>
            <w:r w:rsidRPr="00F60C4B">
              <w:rPr>
                <w:rFonts w:ascii="Arial" w:hAnsi="Arial" w:cs="Arial"/>
                <w:lang w:eastAsia="zh-CN"/>
              </w:rPr>
              <w:t>5</w:t>
            </w:r>
          </w:p>
        </w:tc>
        <w:tc>
          <w:tcPr>
            <w:tcW w:w="720" w:type="dxa"/>
          </w:tcPr>
          <w:p w14:paraId="1224250E" w14:textId="77777777" w:rsidR="000632C9" w:rsidRPr="00F60C4B" w:rsidRDefault="000632C9"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0FAE5431"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《孙子兵法》地形</w:t>
            </w:r>
            <w:r w:rsidRPr="00F60C4B">
              <w:rPr>
                <w:rFonts w:ascii="Arial" w:hAnsi="Arial" w:cs="Arial"/>
                <w:b/>
                <w:color w:val="76923C" w:themeColor="accent3" w:themeShade="BF"/>
                <w:lang w:eastAsia="zh-CN"/>
              </w:rPr>
              <w:t xml:space="preserve"> – Terrain</w:t>
            </w:r>
          </w:p>
          <w:p w14:paraId="2DE0A7EE" w14:textId="77777777" w:rsidR="000632C9" w:rsidRPr="00F60C4B" w:rsidRDefault="000632C9" w:rsidP="0011093A">
            <w:pPr>
              <w:rPr>
                <w:rFonts w:ascii="Arial" w:hAnsi="Arial" w:cs="Arial"/>
                <w:b/>
                <w:color w:val="76923C" w:themeColor="accent3" w:themeShade="BF"/>
                <w:lang w:eastAsia="zh-CN"/>
              </w:rPr>
            </w:pPr>
          </w:p>
        </w:tc>
        <w:tc>
          <w:tcPr>
            <w:tcW w:w="4950" w:type="dxa"/>
          </w:tcPr>
          <w:p w14:paraId="1E971DEB" w14:textId="77777777" w:rsidR="000632C9" w:rsidRPr="00F60C4B" w:rsidRDefault="000632C9" w:rsidP="0011093A">
            <w:pPr>
              <w:rPr>
                <w:rFonts w:ascii="Arial" w:hAnsi="Arial" w:cs="Arial"/>
                <w:b/>
              </w:rPr>
            </w:pPr>
            <w:r w:rsidRPr="00F60C4B">
              <w:rPr>
                <w:rFonts w:ascii="Arial" w:hAnsi="Arial" w:cs="Arial"/>
                <w:b/>
              </w:rPr>
              <w:t xml:space="preserve">1. Student Text Presentations </w:t>
            </w:r>
            <w:r w:rsidRPr="00F60C4B">
              <w:rPr>
                <w:rFonts w:ascii="Arial" w:hAnsi="Arial" w:cs="Arial"/>
                <w:b/>
              </w:rPr>
              <w:t>课文报告</w:t>
            </w:r>
          </w:p>
          <w:p w14:paraId="26638CA6" w14:textId="77777777" w:rsidR="000632C9" w:rsidRPr="00F60C4B" w:rsidRDefault="000632C9"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541792B2" w14:textId="77777777" w:rsidR="000632C9" w:rsidRPr="00F60C4B" w:rsidRDefault="000632C9" w:rsidP="0011093A">
            <w:pPr>
              <w:rPr>
                <w:rFonts w:ascii="Arial" w:hAnsi="Arial" w:cs="Arial"/>
                <w:b/>
              </w:rPr>
            </w:pPr>
          </w:p>
        </w:tc>
      </w:tr>
      <w:tr w:rsidR="000632C9" w:rsidRPr="00F60C4B" w14:paraId="3D25BAD3" w14:textId="77777777" w:rsidTr="00AA1EC4">
        <w:tc>
          <w:tcPr>
            <w:tcW w:w="630" w:type="dxa"/>
          </w:tcPr>
          <w:p w14:paraId="3426B9F5" w14:textId="77777777" w:rsidR="000632C9" w:rsidRPr="00F60C4B" w:rsidRDefault="000632C9" w:rsidP="00AF00DF">
            <w:pPr>
              <w:rPr>
                <w:rFonts w:ascii="Arial" w:hAnsi="Arial" w:cs="Arial"/>
                <w:sz w:val="24"/>
                <w:szCs w:val="24"/>
              </w:rPr>
            </w:pPr>
          </w:p>
        </w:tc>
        <w:tc>
          <w:tcPr>
            <w:tcW w:w="720" w:type="dxa"/>
          </w:tcPr>
          <w:p w14:paraId="4CB8A8FF" w14:textId="77777777" w:rsidR="000632C9" w:rsidRPr="00F60C4B" w:rsidRDefault="000632C9" w:rsidP="00B934E5">
            <w:pPr>
              <w:rPr>
                <w:rFonts w:ascii="Arial" w:hAnsi="Arial" w:cs="Arial"/>
                <w:lang w:eastAsia="zh-CN"/>
              </w:rPr>
            </w:pPr>
            <w:r w:rsidRPr="00F60C4B">
              <w:rPr>
                <w:rFonts w:ascii="Arial" w:hAnsi="Arial" w:cs="Arial"/>
              </w:rPr>
              <w:t>10/</w:t>
            </w:r>
            <w:r w:rsidRPr="00F60C4B">
              <w:rPr>
                <w:rFonts w:ascii="Arial" w:hAnsi="Arial" w:cs="Arial"/>
                <w:lang w:eastAsia="zh-CN"/>
              </w:rPr>
              <w:t>7</w:t>
            </w:r>
          </w:p>
        </w:tc>
        <w:tc>
          <w:tcPr>
            <w:tcW w:w="720" w:type="dxa"/>
          </w:tcPr>
          <w:p w14:paraId="633812EE" w14:textId="77777777" w:rsidR="000632C9" w:rsidRPr="00F60C4B" w:rsidRDefault="000632C9" w:rsidP="00CC23F9">
            <w:pPr>
              <w:rPr>
                <w:rFonts w:ascii="Arial" w:hAnsi="Arial" w:cs="Arial"/>
              </w:rPr>
            </w:pPr>
            <w:r w:rsidRPr="00F60C4B">
              <w:rPr>
                <w:rFonts w:ascii="Arial" w:hAnsi="Arial" w:cs="Arial"/>
              </w:rPr>
              <w:t>Wed</w:t>
            </w:r>
          </w:p>
        </w:tc>
        <w:tc>
          <w:tcPr>
            <w:tcW w:w="3510" w:type="dxa"/>
          </w:tcPr>
          <w:p w14:paraId="793B1B8F"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《孙子兵法》地形</w:t>
            </w:r>
            <w:r w:rsidRPr="00F60C4B">
              <w:rPr>
                <w:rFonts w:ascii="Arial" w:hAnsi="Arial" w:cs="Arial"/>
                <w:b/>
                <w:color w:val="76923C" w:themeColor="accent3" w:themeShade="BF"/>
                <w:lang w:eastAsia="zh-CN"/>
              </w:rPr>
              <w:t xml:space="preserve"> – Terrain</w:t>
            </w:r>
          </w:p>
          <w:p w14:paraId="6B9D3AC0" w14:textId="77777777" w:rsidR="000632C9" w:rsidRPr="00F60C4B" w:rsidRDefault="000632C9" w:rsidP="0011093A">
            <w:pPr>
              <w:rPr>
                <w:rFonts w:ascii="Arial" w:hAnsi="Arial" w:cs="Arial"/>
                <w:b/>
                <w:color w:val="76923C" w:themeColor="accent3" w:themeShade="BF"/>
                <w:lang w:eastAsia="zh-CN"/>
              </w:rPr>
            </w:pPr>
          </w:p>
        </w:tc>
        <w:tc>
          <w:tcPr>
            <w:tcW w:w="4950" w:type="dxa"/>
          </w:tcPr>
          <w:p w14:paraId="09E3D70F" w14:textId="77777777" w:rsidR="000632C9" w:rsidRPr="00F60C4B" w:rsidRDefault="000632C9" w:rsidP="0011093A">
            <w:pPr>
              <w:rPr>
                <w:rFonts w:ascii="Arial" w:hAnsi="Arial" w:cs="Arial"/>
                <w:b/>
              </w:rPr>
            </w:pPr>
            <w:r w:rsidRPr="00F60C4B">
              <w:rPr>
                <w:rFonts w:ascii="Arial" w:hAnsi="Arial" w:cs="Arial"/>
                <w:b/>
              </w:rPr>
              <w:t xml:space="preserve">1. Wrap-up Student Text Presentations </w:t>
            </w:r>
            <w:r w:rsidRPr="00F60C4B">
              <w:rPr>
                <w:rFonts w:ascii="Arial" w:hAnsi="Arial" w:cs="Arial"/>
                <w:b/>
              </w:rPr>
              <w:t>课文报告</w:t>
            </w:r>
          </w:p>
          <w:p w14:paraId="04BDFEF1" w14:textId="77777777" w:rsidR="000632C9" w:rsidRPr="00F60C4B" w:rsidRDefault="000632C9"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07EA28A3" w14:textId="77777777" w:rsidR="000632C9" w:rsidRPr="00F60C4B" w:rsidRDefault="000632C9" w:rsidP="0011093A">
            <w:pPr>
              <w:rPr>
                <w:rFonts w:ascii="Arial" w:hAnsi="Arial" w:cs="Arial"/>
                <w:b/>
              </w:rPr>
            </w:pPr>
          </w:p>
        </w:tc>
      </w:tr>
      <w:tr w:rsidR="000632C9" w:rsidRPr="00F60C4B" w14:paraId="772E2681" w14:textId="77777777" w:rsidTr="00AA1EC4">
        <w:tc>
          <w:tcPr>
            <w:tcW w:w="630" w:type="dxa"/>
          </w:tcPr>
          <w:p w14:paraId="6B7D00AC" w14:textId="77777777" w:rsidR="000632C9" w:rsidRPr="00F60C4B" w:rsidRDefault="000632C9" w:rsidP="00AF00DF">
            <w:pPr>
              <w:rPr>
                <w:rFonts w:ascii="Arial" w:hAnsi="Arial" w:cs="Arial"/>
                <w:sz w:val="24"/>
                <w:szCs w:val="24"/>
              </w:rPr>
            </w:pPr>
          </w:p>
        </w:tc>
        <w:tc>
          <w:tcPr>
            <w:tcW w:w="720" w:type="dxa"/>
          </w:tcPr>
          <w:p w14:paraId="358FC663" w14:textId="77777777" w:rsidR="000632C9" w:rsidRPr="00F60C4B" w:rsidRDefault="000632C9" w:rsidP="0011093A">
            <w:pPr>
              <w:rPr>
                <w:rFonts w:ascii="Arial" w:hAnsi="Arial" w:cs="Arial"/>
                <w:lang w:eastAsia="zh-CN"/>
              </w:rPr>
            </w:pPr>
            <w:r w:rsidRPr="00F60C4B">
              <w:rPr>
                <w:rFonts w:ascii="Arial" w:hAnsi="Arial" w:cs="Arial"/>
              </w:rPr>
              <w:t>10/</w:t>
            </w:r>
            <w:r w:rsidRPr="00F60C4B">
              <w:rPr>
                <w:rFonts w:ascii="Arial" w:hAnsi="Arial" w:cs="Arial"/>
                <w:lang w:eastAsia="zh-CN"/>
              </w:rPr>
              <w:t>9</w:t>
            </w:r>
          </w:p>
        </w:tc>
        <w:tc>
          <w:tcPr>
            <w:tcW w:w="720" w:type="dxa"/>
          </w:tcPr>
          <w:p w14:paraId="67BAA033" w14:textId="77777777" w:rsidR="000632C9" w:rsidRPr="00F60C4B" w:rsidRDefault="000632C9" w:rsidP="0011093A">
            <w:pPr>
              <w:pStyle w:val="Heading2"/>
              <w:rPr>
                <w:rFonts w:ascii="Arial" w:hAnsi="Arial" w:cs="Arial"/>
                <w:b w:val="0"/>
                <w:sz w:val="20"/>
                <w:lang w:eastAsia="zh-CN"/>
              </w:rPr>
            </w:pPr>
            <w:r w:rsidRPr="00F60C4B">
              <w:rPr>
                <w:rFonts w:ascii="Arial" w:hAnsi="Arial" w:cs="Arial"/>
                <w:b w:val="0"/>
                <w:sz w:val="20"/>
              </w:rPr>
              <w:t>Fri</w:t>
            </w:r>
          </w:p>
        </w:tc>
        <w:tc>
          <w:tcPr>
            <w:tcW w:w="3510" w:type="dxa"/>
          </w:tcPr>
          <w:p w14:paraId="7DA0B55E"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《孙子兵法》地形</w:t>
            </w:r>
            <w:r w:rsidRPr="00F60C4B">
              <w:rPr>
                <w:rFonts w:ascii="Arial" w:hAnsi="Arial" w:cs="Arial"/>
                <w:b/>
                <w:color w:val="76923C" w:themeColor="accent3" w:themeShade="BF"/>
                <w:lang w:eastAsia="zh-CN"/>
              </w:rPr>
              <w:t xml:space="preserve"> – Terrain</w:t>
            </w:r>
          </w:p>
          <w:p w14:paraId="195AC61F" w14:textId="77777777" w:rsidR="000632C9" w:rsidRPr="00F60C4B" w:rsidRDefault="000632C9" w:rsidP="0011093A">
            <w:pPr>
              <w:rPr>
                <w:rFonts w:ascii="Arial" w:hAnsi="Arial" w:cs="Arial"/>
                <w:b/>
                <w:color w:val="76923C" w:themeColor="accent3" w:themeShade="BF"/>
                <w:lang w:eastAsia="zh-CN"/>
              </w:rPr>
            </w:pPr>
          </w:p>
        </w:tc>
        <w:tc>
          <w:tcPr>
            <w:tcW w:w="4950" w:type="dxa"/>
          </w:tcPr>
          <w:p w14:paraId="4A6F4730" w14:textId="77777777" w:rsidR="000632C9" w:rsidRPr="00F60C4B" w:rsidRDefault="000632C9" w:rsidP="0011093A">
            <w:pPr>
              <w:rPr>
                <w:rFonts w:ascii="Arial" w:hAnsi="Arial" w:cs="Arial"/>
                <w:b/>
              </w:rPr>
            </w:pPr>
            <w:r w:rsidRPr="00F60C4B">
              <w:rPr>
                <w:rFonts w:ascii="Arial" w:hAnsi="Arial" w:cs="Arial"/>
                <w:b/>
              </w:rPr>
              <w:t xml:space="preserve">1. Recap Grammar </w:t>
            </w:r>
            <w:r w:rsidRPr="00F60C4B">
              <w:rPr>
                <w:rFonts w:ascii="Arial" w:hAnsi="Arial" w:cs="Arial"/>
                <w:b/>
              </w:rPr>
              <w:t>句型与语法</w:t>
            </w:r>
          </w:p>
          <w:p w14:paraId="2A0AD18F" w14:textId="77777777" w:rsidR="000632C9" w:rsidRPr="00F60C4B" w:rsidRDefault="000632C9" w:rsidP="0011093A">
            <w:pPr>
              <w:rPr>
                <w:rFonts w:ascii="Arial" w:hAnsi="Arial" w:cs="Arial"/>
                <w:b/>
              </w:rPr>
            </w:pPr>
            <w:r w:rsidRPr="00F60C4B">
              <w:rPr>
                <w:rFonts w:ascii="Arial" w:hAnsi="Arial" w:cs="Arial"/>
                <w:b/>
              </w:rPr>
              <w:t xml:space="preserve">2. Recap Selected Vocabulary </w:t>
            </w:r>
            <w:r w:rsidRPr="00F60C4B">
              <w:rPr>
                <w:rFonts w:ascii="Arial" w:hAnsi="Arial" w:cs="Arial"/>
                <w:b/>
              </w:rPr>
              <w:t>练习生词</w:t>
            </w:r>
          </w:p>
          <w:p w14:paraId="7C161B9C" w14:textId="77777777" w:rsidR="000632C9" w:rsidRPr="00F60C4B" w:rsidRDefault="000632C9" w:rsidP="0011093A">
            <w:pPr>
              <w:rPr>
                <w:rFonts w:ascii="Arial" w:hAnsi="Arial" w:cs="Arial"/>
                <w:b/>
              </w:rPr>
            </w:pPr>
            <w:r w:rsidRPr="00F60C4B">
              <w:rPr>
                <w:rFonts w:ascii="Arial" w:hAnsi="Arial" w:cs="Arial"/>
                <w:b/>
              </w:rPr>
              <w:t xml:space="preserve">3. Discussion of Juxtaposed Translations </w:t>
            </w:r>
            <w:r w:rsidRPr="00F60C4B">
              <w:rPr>
                <w:rFonts w:ascii="Arial" w:hAnsi="Arial" w:cs="Arial"/>
                <w:b/>
              </w:rPr>
              <w:t>讨论翻译问题</w:t>
            </w:r>
          </w:p>
        </w:tc>
      </w:tr>
      <w:tr w:rsidR="00E207BE" w:rsidRPr="00F60C4B" w14:paraId="37AEF880" w14:textId="77777777" w:rsidTr="00AA1EC4">
        <w:tc>
          <w:tcPr>
            <w:tcW w:w="630" w:type="dxa"/>
          </w:tcPr>
          <w:p w14:paraId="4088265D" w14:textId="77777777" w:rsidR="00E207BE" w:rsidRPr="00F60C4B" w:rsidRDefault="00E207BE" w:rsidP="00AF00DF">
            <w:pPr>
              <w:rPr>
                <w:rFonts w:ascii="Arial" w:hAnsi="Arial" w:cs="Arial"/>
                <w:color w:val="FF0000"/>
                <w:sz w:val="24"/>
                <w:szCs w:val="24"/>
              </w:rPr>
            </w:pPr>
            <w:r w:rsidRPr="00F60C4B">
              <w:rPr>
                <w:rFonts w:ascii="Arial" w:hAnsi="Arial" w:cs="Arial"/>
                <w:color w:val="FF0000"/>
                <w:sz w:val="24"/>
                <w:szCs w:val="24"/>
              </w:rPr>
              <w:t>9</w:t>
            </w:r>
          </w:p>
        </w:tc>
        <w:tc>
          <w:tcPr>
            <w:tcW w:w="720" w:type="dxa"/>
          </w:tcPr>
          <w:p w14:paraId="42348F3B" w14:textId="77777777" w:rsidR="00E207BE" w:rsidRPr="00F60C4B" w:rsidRDefault="00E207BE" w:rsidP="00B934E5">
            <w:pPr>
              <w:rPr>
                <w:rFonts w:ascii="Arial" w:hAnsi="Arial" w:cs="Arial"/>
                <w:color w:val="FF0000"/>
                <w:lang w:eastAsia="zh-CN"/>
              </w:rPr>
            </w:pPr>
            <w:r w:rsidRPr="00F60C4B">
              <w:rPr>
                <w:rFonts w:ascii="Arial" w:hAnsi="Arial" w:cs="Arial"/>
                <w:color w:val="FF0000"/>
              </w:rPr>
              <w:t>10/</w:t>
            </w:r>
            <w:r w:rsidRPr="00F60C4B">
              <w:rPr>
                <w:rFonts w:ascii="Arial" w:hAnsi="Arial" w:cs="Arial"/>
                <w:color w:val="FF0000"/>
                <w:lang w:eastAsia="zh-CN"/>
              </w:rPr>
              <w:t>12</w:t>
            </w:r>
          </w:p>
        </w:tc>
        <w:tc>
          <w:tcPr>
            <w:tcW w:w="720" w:type="dxa"/>
          </w:tcPr>
          <w:p w14:paraId="7567B547" w14:textId="77777777" w:rsidR="00E207BE" w:rsidRPr="00F60C4B" w:rsidRDefault="00E207BE" w:rsidP="00CC23F9">
            <w:pPr>
              <w:pStyle w:val="Heading2"/>
              <w:rPr>
                <w:rFonts w:ascii="Arial" w:hAnsi="Arial" w:cs="Arial"/>
                <w:b w:val="0"/>
                <w:color w:val="FF0000"/>
                <w:sz w:val="20"/>
                <w:lang w:eastAsia="zh-CN"/>
              </w:rPr>
            </w:pPr>
            <w:r w:rsidRPr="00F60C4B">
              <w:rPr>
                <w:rFonts w:ascii="Arial" w:hAnsi="Arial" w:cs="Arial"/>
                <w:b w:val="0"/>
                <w:color w:val="FF0000"/>
                <w:sz w:val="20"/>
              </w:rPr>
              <w:t>Mon</w:t>
            </w:r>
          </w:p>
        </w:tc>
        <w:tc>
          <w:tcPr>
            <w:tcW w:w="3510" w:type="dxa"/>
          </w:tcPr>
          <w:p w14:paraId="26A265BF" w14:textId="77777777" w:rsidR="00E207BE" w:rsidRPr="00F60C4B" w:rsidRDefault="00E207BE" w:rsidP="00E207BE">
            <w:pPr>
              <w:rPr>
                <w:rFonts w:ascii="Arial" w:hAnsi="Arial" w:cs="Arial"/>
                <w:b/>
                <w:color w:val="FF0000"/>
                <w:lang w:eastAsia="zh-CN"/>
              </w:rPr>
            </w:pPr>
            <w:r w:rsidRPr="00F60C4B">
              <w:rPr>
                <w:rFonts w:ascii="Arial" w:hAnsi="Arial" w:cs="Arial"/>
                <w:b/>
                <w:color w:val="FF0000"/>
                <w:lang w:eastAsia="zh-CN"/>
              </w:rPr>
              <w:t>Fall Break</w:t>
            </w:r>
          </w:p>
          <w:p w14:paraId="3F261B17" w14:textId="77777777" w:rsidR="00E207BE" w:rsidRPr="00F60C4B" w:rsidRDefault="00E207BE" w:rsidP="00E207BE">
            <w:pPr>
              <w:rPr>
                <w:rFonts w:ascii="Arial" w:hAnsi="Arial" w:cs="Arial"/>
                <w:b/>
                <w:color w:val="FF0000"/>
                <w:lang w:eastAsia="zh-CN"/>
              </w:rPr>
            </w:pPr>
          </w:p>
        </w:tc>
        <w:tc>
          <w:tcPr>
            <w:tcW w:w="4950" w:type="dxa"/>
          </w:tcPr>
          <w:p w14:paraId="33EA1EDE" w14:textId="77777777" w:rsidR="00E207BE" w:rsidRPr="00F60C4B" w:rsidRDefault="00E207BE" w:rsidP="0011093A">
            <w:pPr>
              <w:rPr>
                <w:rFonts w:ascii="Arial" w:hAnsi="Arial" w:cs="Arial"/>
                <w:b/>
                <w:color w:val="FF0000"/>
                <w:lang w:eastAsia="zh-CN"/>
              </w:rPr>
            </w:pPr>
            <w:r w:rsidRPr="00F60C4B">
              <w:rPr>
                <w:rFonts w:ascii="Arial" w:hAnsi="Arial" w:cs="Arial"/>
                <w:b/>
                <w:color w:val="FF0000"/>
                <w:lang w:eastAsia="zh-CN"/>
              </w:rPr>
              <w:t>Fall Break</w:t>
            </w:r>
          </w:p>
        </w:tc>
      </w:tr>
      <w:tr w:rsidR="000632C9" w:rsidRPr="00F60C4B" w14:paraId="213BBE19" w14:textId="77777777" w:rsidTr="00AA1EC4">
        <w:tc>
          <w:tcPr>
            <w:tcW w:w="630" w:type="dxa"/>
          </w:tcPr>
          <w:p w14:paraId="4E8015C6" w14:textId="77777777" w:rsidR="000632C9" w:rsidRPr="00F60C4B" w:rsidRDefault="000632C9" w:rsidP="00AF00DF">
            <w:pPr>
              <w:rPr>
                <w:rFonts w:ascii="Arial" w:hAnsi="Arial" w:cs="Arial"/>
                <w:color w:val="FF0000"/>
                <w:sz w:val="24"/>
                <w:szCs w:val="24"/>
              </w:rPr>
            </w:pPr>
          </w:p>
        </w:tc>
        <w:tc>
          <w:tcPr>
            <w:tcW w:w="720" w:type="dxa"/>
          </w:tcPr>
          <w:p w14:paraId="22D02D84" w14:textId="77777777" w:rsidR="000632C9" w:rsidRPr="00F60C4B" w:rsidRDefault="000632C9" w:rsidP="00AB3450">
            <w:pPr>
              <w:rPr>
                <w:rFonts w:ascii="Arial" w:hAnsi="Arial" w:cs="Arial"/>
                <w:lang w:eastAsia="zh-CN"/>
              </w:rPr>
            </w:pPr>
            <w:r w:rsidRPr="00F60C4B">
              <w:rPr>
                <w:rFonts w:ascii="Arial" w:hAnsi="Arial" w:cs="Arial"/>
              </w:rPr>
              <w:t>10/</w:t>
            </w:r>
            <w:r w:rsidRPr="00F60C4B">
              <w:rPr>
                <w:rFonts w:ascii="Arial" w:hAnsi="Arial" w:cs="Arial"/>
                <w:lang w:eastAsia="zh-CN"/>
              </w:rPr>
              <w:t>14</w:t>
            </w:r>
          </w:p>
        </w:tc>
        <w:tc>
          <w:tcPr>
            <w:tcW w:w="720" w:type="dxa"/>
          </w:tcPr>
          <w:p w14:paraId="276ED99A" w14:textId="77777777" w:rsidR="000632C9" w:rsidRPr="00F60C4B" w:rsidRDefault="000632C9" w:rsidP="00CC23F9">
            <w:pPr>
              <w:rPr>
                <w:rFonts w:ascii="Arial" w:hAnsi="Arial" w:cs="Arial"/>
              </w:rPr>
            </w:pPr>
            <w:r w:rsidRPr="00F60C4B">
              <w:rPr>
                <w:rFonts w:ascii="Arial" w:hAnsi="Arial" w:cs="Arial"/>
              </w:rPr>
              <w:t>Wed</w:t>
            </w:r>
          </w:p>
        </w:tc>
        <w:tc>
          <w:tcPr>
            <w:tcW w:w="3510" w:type="dxa"/>
          </w:tcPr>
          <w:p w14:paraId="629EA8B5"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《孙子兵法》用間</w:t>
            </w:r>
            <w:r w:rsidRPr="00F60C4B">
              <w:rPr>
                <w:rFonts w:ascii="Arial" w:hAnsi="Arial" w:cs="Arial"/>
                <w:b/>
                <w:color w:val="76923C" w:themeColor="accent3" w:themeShade="BF"/>
                <w:lang w:eastAsia="zh-CN"/>
              </w:rPr>
              <w:t xml:space="preserve"> - The Use of Spies</w:t>
            </w:r>
          </w:p>
          <w:p w14:paraId="7BBB17B2" w14:textId="77777777" w:rsidR="000632C9" w:rsidRPr="00F60C4B" w:rsidRDefault="000632C9" w:rsidP="0011093A">
            <w:pPr>
              <w:rPr>
                <w:rFonts w:ascii="Arial" w:hAnsi="Arial" w:cs="Arial"/>
                <w:b/>
                <w:color w:val="76923C" w:themeColor="accent3" w:themeShade="BF"/>
                <w:lang w:eastAsia="zh-CN"/>
              </w:rPr>
            </w:pPr>
          </w:p>
        </w:tc>
        <w:tc>
          <w:tcPr>
            <w:tcW w:w="4950" w:type="dxa"/>
          </w:tcPr>
          <w:p w14:paraId="5388EFBD" w14:textId="77777777" w:rsidR="001E2946" w:rsidRPr="00F60C4B" w:rsidRDefault="001E2946" w:rsidP="001E2946">
            <w:pPr>
              <w:rPr>
                <w:rFonts w:ascii="Arial" w:hAnsi="Arial" w:cs="Arial"/>
                <w:b/>
                <w:color w:val="0000FF"/>
              </w:rPr>
            </w:pPr>
            <w:r w:rsidRPr="00F60C4B">
              <w:rPr>
                <w:rFonts w:ascii="Arial" w:hAnsi="Arial" w:cs="Arial"/>
                <w:b/>
                <w:color w:val="0000FF"/>
              </w:rPr>
              <w:t>《孙子兵法》地形</w:t>
            </w:r>
            <w:r w:rsidRPr="00F60C4B">
              <w:rPr>
                <w:rFonts w:ascii="Arial" w:hAnsi="Arial" w:cs="Arial"/>
                <w:b/>
                <w:color w:val="0000FF"/>
              </w:rPr>
              <w:t xml:space="preserve"> – Terrain Homework Due</w:t>
            </w:r>
          </w:p>
          <w:p w14:paraId="47620B0A" w14:textId="77777777" w:rsidR="000632C9" w:rsidRPr="00F60C4B" w:rsidRDefault="000632C9" w:rsidP="0011093A">
            <w:pPr>
              <w:rPr>
                <w:rFonts w:ascii="Arial" w:hAnsi="Arial" w:cs="Arial"/>
                <w:b/>
                <w:color w:val="FF0000"/>
              </w:rPr>
            </w:pPr>
            <w:r w:rsidRPr="00F60C4B">
              <w:rPr>
                <w:rFonts w:ascii="Arial" w:hAnsi="Arial" w:cs="Arial"/>
                <w:b/>
                <w:color w:val="FF0000"/>
              </w:rPr>
              <w:t>Please Preview and Prepare the Video!</w:t>
            </w:r>
          </w:p>
          <w:p w14:paraId="174E4F42" w14:textId="77777777" w:rsidR="000632C9" w:rsidRPr="00F60C4B" w:rsidRDefault="000632C9" w:rsidP="0011093A">
            <w:pPr>
              <w:rPr>
                <w:rFonts w:ascii="Arial" w:hAnsi="Arial" w:cs="Arial"/>
                <w:b/>
              </w:rPr>
            </w:pPr>
            <w:r w:rsidRPr="00F60C4B">
              <w:rPr>
                <w:rFonts w:ascii="Arial" w:hAnsi="Arial" w:cs="Arial"/>
                <w:b/>
              </w:rPr>
              <w:t xml:space="preserve">1. Introduction </w:t>
            </w:r>
            <w:r w:rsidRPr="00F60C4B">
              <w:rPr>
                <w:rFonts w:ascii="Arial" w:hAnsi="Arial" w:cs="Arial"/>
                <w:b/>
              </w:rPr>
              <w:t>介绍</w:t>
            </w:r>
          </w:p>
          <w:p w14:paraId="32435B8A" w14:textId="77777777" w:rsidR="000632C9" w:rsidRPr="00F60C4B" w:rsidRDefault="000632C9" w:rsidP="0011093A">
            <w:pPr>
              <w:rPr>
                <w:rFonts w:ascii="Arial" w:hAnsi="Arial" w:cs="Arial"/>
                <w:b/>
              </w:rPr>
            </w:pPr>
            <w:r w:rsidRPr="00F60C4B">
              <w:rPr>
                <w:rFonts w:ascii="Arial" w:hAnsi="Arial" w:cs="Arial"/>
                <w:b/>
              </w:rPr>
              <w:t xml:space="preserve">2. Grammar: Sentence Structures </w:t>
            </w:r>
            <w:r w:rsidRPr="00F60C4B">
              <w:rPr>
                <w:rFonts w:ascii="Arial" w:hAnsi="Arial" w:cs="Arial"/>
                <w:b/>
              </w:rPr>
              <w:t>句型与语法</w:t>
            </w:r>
          </w:p>
          <w:p w14:paraId="5D1B7853" w14:textId="77777777" w:rsidR="000632C9" w:rsidRPr="00F60C4B" w:rsidRDefault="000632C9" w:rsidP="0011093A">
            <w:pPr>
              <w:rPr>
                <w:rFonts w:ascii="Arial" w:hAnsi="Arial" w:cs="Arial"/>
                <w:b/>
              </w:rPr>
            </w:pPr>
            <w:r w:rsidRPr="00F60C4B">
              <w:rPr>
                <w:rFonts w:ascii="Arial" w:hAnsi="Arial" w:cs="Arial"/>
                <w:b/>
              </w:rPr>
              <w:t xml:space="preserve">3. Selected Vocabulary Drill </w:t>
            </w:r>
            <w:r w:rsidRPr="00F60C4B">
              <w:rPr>
                <w:rFonts w:ascii="Arial" w:hAnsi="Arial" w:cs="Arial"/>
                <w:b/>
              </w:rPr>
              <w:t>练习生词</w:t>
            </w:r>
          </w:p>
          <w:p w14:paraId="01E3F507" w14:textId="77777777" w:rsidR="000632C9" w:rsidRPr="00F60C4B" w:rsidRDefault="000632C9" w:rsidP="0011093A">
            <w:pPr>
              <w:rPr>
                <w:rFonts w:ascii="Arial" w:hAnsi="Arial" w:cs="Arial"/>
                <w:b/>
              </w:rPr>
            </w:pPr>
          </w:p>
        </w:tc>
      </w:tr>
      <w:tr w:rsidR="000632C9" w:rsidRPr="00F60C4B" w14:paraId="0D93110B" w14:textId="77777777" w:rsidTr="00AA1EC4">
        <w:tc>
          <w:tcPr>
            <w:tcW w:w="630" w:type="dxa"/>
          </w:tcPr>
          <w:p w14:paraId="0BF8938A" w14:textId="77777777" w:rsidR="000632C9" w:rsidRPr="00F60C4B" w:rsidRDefault="000632C9" w:rsidP="00AF00DF">
            <w:pPr>
              <w:rPr>
                <w:rFonts w:ascii="Arial" w:hAnsi="Arial" w:cs="Arial"/>
                <w:b/>
                <w:sz w:val="24"/>
                <w:szCs w:val="24"/>
              </w:rPr>
            </w:pPr>
          </w:p>
        </w:tc>
        <w:tc>
          <w:tcPr>
            <w:tcW w:w="720" w:type="dxa"/>
          </w:tcPr>
          <w:p w14:paraId="5A40C011" w14:textId="77777777" w:rsidR="000632C9" w:rsidRPr="00F60C4B" w:rsidRDefault="000632C9" w:rsidP="00AF00DF">
            <w:pPr>
              <w:rPr>
                <w:rFonts w:ascii="Arial" w:hAnsi="Arial" w:cs="Arial"/>
              </w:rPr>
            </w:pPr>
            <w:r w:rsidRPr="00F60C4B">
              <w:rPr>
                <w:rFonts w:ascii="Arial" w:hAnsi="Arial" w:cs="Arial"/>
              </w:rPr>
              <w:t>10/16</w:t>
            </w:r>
          </w:p>
        </w:tc>
        <w:tc>
          <w:tcPr>
            <w:tcW w:w="720" w:type="dxa"/>
          </w:tcPr>
          <w:p w14:paraId="01152917" w14:textId="77777777" w:rsidR="000632C9" w:rsidRPr="00F60C4B" w:rsidRDefault="000632C9" w:rsidP="00CC23F9">
            <w:pPr>
              <w:pStyle w:val="Heading2"/>
              <w:rPr>
                <w:rFonts w:ascii="Arial" w:hAnsi="Arial" w:cs="Arial"/>
                <w:b w:val="0"/>
                <w:sz w:val="20"/>
              </w:rPr>
            </w:pPr>
            <w:r w:rsidRPr="00F60C4B">
              <w:rPr>
                <w:rFonts w:ascii="Arial" w:hAnsi="Arial" w:cs="Arial"/>
                <w:b w:val="0"/>
                <w:sz w:val="20"/>
              </w:rPr>
              <w:t>Fri</w:t>
            </w:r>
          </w:p>
        </w:tc>
        <w:tc>
          <w:tcPr>
            <w:tcW w:w="3510" w:type="dxa"/>
          </w:tcPr>
          <w:p w14:paraId="23D613D3"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《孙子兵法》用間</w:t>
            </w:r>
            <w:r w:rsidRPr="00F60C4B">
              <w:rPr>
                <w:rFonts w:ascii="Arial" w:hAnsi="Arial" w:cs="Arial"/>
                <w:b/>
                <w:color w:val="76923C" w:themeColor="accent3" w:themeShade="BF"/>
                <w:lang w:eastAsia="zh-CN"/>
              </w:rPr>
              <w:t xml:space="preserve"> - The Use of Spies</w:t>
            </w:r>
          </w:p>
          <w:p w14:paraId="66C34F88" w14:textId="77777777" w:rsidR="000632C9" w:rsidRPr="00F60C4B" w:rsidRDefault="000632C9" w:rsidP="0011093A">
            <w:pPr>
              <w:rPr>
                <w:rFonts w:ascii="Arial" w:hAnsi="Arial" w:cs="Arial"/>
                <w:b/>
                <w:color w:val="76923C" w:themeColor="accent3" w:themeShade="BF"/>
                <w:lang w:eastAsia="zh-CN"/>
              </w:rPr>
            </w:pPr>
          </w:p>
        </w:tc>
        <w:tc>
          <w:tcPr>
            <w:tcW w:w="4950" w:type="dxa"/>
          </w:tcPr>
          <w:p w14:paraId="6DCEFD7E" w14:textId="77777777" w:rsidR="000632C9" w:rsidRPr="00F60C4B" w:rsidRDefault="000632C9" w:rsidP="0011093A">
            <w:pPr>
              <w:rPr>
                <w:rFonts w:ascii="Arial" w:hAnsi="Arial" w:cs="Arial"/>
                <w:b/>
              </w:rPr>
            </w:pPr>
            <w:r w:rsidRPr="00F60C4B">
              <w:rPr>
                <w:rFonts w:ascii="Arial" w:hAnsi="Arial" w:cs="Arial"/>
                <w:b/>
              </w:rPr>
              <w:t xml:space="preserve">1. Student Text Presentations </w:t>
            </w:r>
            <w:r w:rsidRPr="00F60C4B">
              <w:rPr>
                <w:rFonts w:ascii="Arial" w:hAnsi="Arial" w:cs="Arial"/>
                <w:b/>
              </w:rPr>
              <w:t>课文报告</w:t>
            </w:r>
          </w:p>
          <w:p w14:paraId="38DFAE47" w14:textId="77777777" w:rsidR="000632C9" w:rsidRPr="00F60C4B" w:rsidRDefault="000632C9"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782DBC05" w14:textId="77777777" w:rsidR="000632C9" w:rsidRPr="00F60C4B" w:rsidRDefault="000632C9" w:rsidP="0011093A">
            <w:pPr>
              <w:rPr>
                <w:rFonts w:ascii="Arial" w:hAnsi="Arial" w:cs="Arial"/>
                <w:b/>
              </w:rPr>
            </w:pPr>
          </w:p>
        </w:tc>
      </w:tr>
      <w:tr w:rsidR="000632C9" w:rsidRPr="00F60C4B" w14:paraId="1EABBD79" w14:textId="77777777" w:rsidTr="00AA1EC4">
        <w:tc>
          <w:tcPr>
            <w:tcW w:w="630" w:type="dxa"/>
          </w:tcPr>
          <w:p w14:paraId="5E0184F9" w14:textId="77777777" w:rsidR="000632C9" w:rsidRPr="00F60C4B" w:rsidRDefault="000632C9" w:rsidP="00AF00DF">
            <w:pPr>
              <w:rPr>
                <w:rFonts w:ascii="Arial" w:hAnsi="Arial" w:cs="Arial"/>
                <w:b/>
                <w:sz w:val="24"/>
                <w:szCs w:val="24"/>
              </w:rPr>
            </w:pPr>
            <w:r w:rsidRPr="00F60C4B">
              <w:rPr>
                <w:rFonts w:ascii="Arial" w:hAnsi="Arial" w:cs="Arial"/>
                <w:b/>
                <w:sz w:val="24"/>
                <w:szCs w:val="24"/>
              </w:rPr>
              <w:t>10</w:t>
            </w:r>
          </w:p>
        </w:tc>
        <w:tc>
          <w:tcPr>
            <w:tcW w:w="720" w:type="dxa"/>
          </w:tcPr>
          <w:p w14:paraId="7B572436" w14:textId="77777777" w:rsidR="000632C9" w:rsidRPr="00F60C4B" w:rsidRDefault="000632C9" w:rsidP="00AB3450">
            <w:pPr>
              <w:rPr>
                <w:rFonts w:ascii="Arial" w:hAnsi="Arial" w:cs="Arial"/>
                <w:lang w:eastAsia="zh-CN"/>
              </w:rPr>
            </w:pPr>
            <w:r w:rsidRPr="00F60C4B">
              <w:rPr>
                <w:rFonts w:ascii="Arial" w:hAnsi="Arial" w:cs="Arial"/>
              </w:rPr>
              <w:t>10/</w:t>
            </w:r>
            <w:r w:rsidRPr="00F60C4B">
              <w:rPr>
                <w:rFonts w:ascii="Arial" w:hAnsi="Arial" w:cs="Arial"/>
                <w:lang w:eastAsia="zh-CN"/>
              </w:rPr>
              <w:t>19</w:t>
            </w:r>
          </w:p>
        </w:tc>
        <w:tc>
          <w:tcPr>
            <w:tcW w:w="720" w:type="dxa"/>
          </w:tcPr>
          <w:p w14:paraId="59153110" w14:textId="77777777" w:rsidR="000632C9" w:rsidRPr="00F60C4B" w:rsidRDefault="000632C9"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1D081FFC" w14:textId="77777777" w:rsidR="000632C9" w:rsidRPr="00F60C4B" w:rsidRDefault="000632C9"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《孙子兵法》用間</w:t>
            </w:r>
            <w:r w:rsidRPr="00F60C4B">
              <w:rPr>
                <w:rFonts w:ascii="Arial" w:hAnsi="Arial" w:cs="Arial"/>
                <w:b/>
                <w:color w:val="76923C" w:themeColor="accent3" w:themeShade="BF"/>
                <w:lang w:eastAsia="zh-CN"/>
              </w:rPr>
              <w:t xml:space="preserve"> - The Use of Spies</w:t>
            </w:r>
          </w:p>
          <w:p w14:paraId="5BBFD2F9" w14:textId="77777777" w:rsidR="000632C9" w:rsidRPr="00F60C4B" w:rsidRDefault="000632C9" w:rsidP="0011093A">
            <w:pPr>
              <w:rPr>
                <w:rFonts w:ascii="Arial" w:hAnsi="Arial" w:cs="Arial"/>
                <w:b/>
                <w:color w:val="76923C" w:themeColor="accent3" w:themeShade="BF"/>
                <w:lang w:eastAsia="zh-CN"/>
              </w:rPr>
            </w:pPr>
          </w:p>
        </w:tc>
        <w:tc>
          <w:tcPr>
            <w:tcW w:w="4950" w:type="dxa"/>
          </w:tcPr>
          <w:p w14:paraId="690D7EC9" w14:textId="77777777" w:rsidR="000632C9" w:rsidRPr="00F60C4B" w:rsidRDefault="000632C9" w:rsidP="0011093A">
            <w:pPr>
              <w:rPr>
                <w:rFonts w:ascii="Arial" w:hAnsi="Arial" w:cs="Arial"/>
                <w:b/>
              </w:rPr>
            </w:pPr>
            <w:r w:rsidRPr="00F60C4B">
              <w:rPr>
                <w:rFonts w:ascii="Arial" w:hAnsi="Arial" w:cs="Arial"/>
                <w:b/>
              </w:rPr>
              <w:t xml:space="preserve">1. Wrap-up Student Text Presentations </w:t>
            </w:r>
            <w:r w:rsidRPr="00F60C4B">
              <w:rPr>
                <w:rFonts w:ascii="Arial" w:hAnsi="Arial" w:cs="Arial"/>
                <w:b/>
              </w:rPr>
              <w:t>课文报告</w:t>
            </w:r>
          </w:p>
          <w:p w14:paraId="45C5C72D" w14:textId="77777777" w:rsidR="000632C9" w:rsidRPr="00F60C4B" w:rsidRDefault="000632C9"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4F76E13D" w14:textId="77777777" w:rsidR="000632C9" w:rsidRPr="00F60C4B" w:rsidRDefault="000632C9" w:rsidP="0011093A">
            <w:pPr>
              <w:rPr>
                <w:rFonts w:ascii="Arial" w:hAnsi="Arial" w:cs="Arial"/>
                <w:b/>
              </w:rPr>
            </w:pPr>
          </w:p>
        </w:tc>
      </w:tr>
      <w:tr w:rsidR="000632C9" w:rsidRPr="00F60C4B" w14:paraId="4FBC4245" w14:textId="77777777" w:rsidTr="00AA1EC4">
        <w:tc>
          <w:tcPr>
            <w:tcW w:w="630" w:type="dxa"/>
          </w:tcPr>
          <w:p w14:paraId="3D909C68" w14:textId="77777777" w:rsidR="000632C9" w:rsidRPr="00F60C4B" w:rsidRDefault="000632C9" w:rsidP="00AF00DF">
            <w:pPr>
              <w:rPr>
                <w:rFonts w:ascii="Arial" w:hAnsi="Arial" w:cs="Arial"/>
                <w:sz w:val="24"/>
                <w:szCs w:val="24"/>
              </w:rPr>
            </w:pPr>
          </w:p>
        </w:tc>
        <w:tc>
          <w:tcPr>
            <w:tcW w:w="720" w:type="dxa"/>
          </w:tcPr>
          <w:p w14:paraId="6FCD0643" w14:textId="77777777" w:rsidR="000632C9" w:rsidRPr="00F60C4B" w:rsidRDefault="000632C9" w:rsidP="00AB3450">
            <w:pPr>
              <w:rPr>
                <w:rFonts w:ascii="Arial" w:hAnsi="Arial" w:cs="Arial"/>
                <w:lang w:eastAsia="zh-CN"/>
              </w:rPr>
            </w:pPr>
            <w:r w:rsidRPr="00F60C4B">
              <w:rPr>
                <w:rFonts w:ascii="Arial" w:hAnsi="Arial" w:cs="Arial"/>
              </w:rPr>
              <w:t>10/</w:t>
            </w:r>
            <w:r w:rsidRPr="00F60C4B">
              <w:rPr>
                <w:rFonts w:ascii="Arial" w:hAnsi="Arial" w:cs="Arial"/>
                <w:lang w:eastAsia="zh-CN"/>
              </w:rPr>
              <w:t>21</w:t>
            </w:r>
          </w:p>
        </w:tc>
        <w:tc>
          <w:tcPr>
            <w:tcW w:w="720" w:type="dxa"/>
          </w:tcPr>
          <w:p w14:paraId="2776394B" w14:textId="77777777" w:rsidR="000632C9" w:rsidRPr="00F60C4B" w:rsidRDefault="000632C9" w:rsidP="00CC23F9">
            <w:pPr>
              <w:rPr>
                <w:rFonts w:ascii="Arial" w:hAnsi="Arial" w:cs="Arial"/>
              </w:rPr>
            </w:pPr>
            <w:r w:rsidRPr="00F60C4B">
              <w:rPr>
                <w:rFonts w:ascii="Arial" w:hAnsi="Arial" w:cs="Arial"/>
              </w:rPr>
              <w:t>Wed</w:t>
            </w:r>
          </w:p>
        </w:tc>
        <w:tc>
          <w:tcPr>
            <w:tcW w:w="3510" w:type="dxa"/>
          </w:tcPr>
          <w:p w14:paraId="7D80BCF2" w14:textId="77777777" w:rsidR="000632C9" w:rsidRPr="00F60C4B" w:rsidRDefault="000632C9" w:rsidP="00E207BE">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《孙子兵法》用間</w:t>
            </w:r>
            <w:r w:rsidRPr="00F60C4B">
              <w:rPr>
                <w:rFonts w:ascii="Arial" w:hAnsi="Arial" w:cs="Arial"/>
                <w:b/>
                <w:color w:val="76923C" w:themeColor="accent3" w:themeShade="BF"/>
                <w:lang w:eastAsia="zh-CN"/>
              </w:rPr>
              <w:t xml:space="preserve"> - The Use of Spies</w:t>
            </w:r>
          </w:p>
          <w:p w14:paraId="4EDD93CA" w14:textId="77777777" w:rsidR="000632C9" w:rsidRPr="00F60C4B" w:rsidRDefault="000632C9" w:rsidP="0011093A">
            <w:pPr>
              <w:rPr>
                <w:rFonts w:ascii="Arial" w:hAnsi="Arial" w:cs="Arial"/>
                <w:b/>
                <w:color w:val="76923C" w:themeColor="accent3" w:themeShade="BF"/>
                <w:lang w:eastAsia="zh-CN"/>
              </w:rPr>
            </w:pPr>
          </w:p>
        </w:tc>
        <w:tc>
          <w:tcPr>
            <w:tcW w:w="4950" w:type="dxa"/>
          </w:tcPr>
          <w:p w14:paraId="257B7A3C" w14:textId="77777777" w:rsidR="000632C9" w:rsidRPr="00F60C4B" w:rsidRDefault="000632C9" w:rsidP="0011093A">
            <w:pPr>
              <w:rPr>
                <w:rFonts w:ascii="Arial" w:hAnsi="Arial" w:cs="Arial"/>
                <w:b/>
              </w:rPr>
            </w:pPr>
            <w:r w:rsidRPr="00F60C4B">
              <w:rPr>
                <w:rFonts w:ascii="Arial" w:hAnsi="Arial" w:cs="Arial"/>
                <w:b/>
              </w:rPr>
              <w:t xml:space="preserve">1. Recap Grammar </w:t>
            </w:r>
            <w:r w:rsidRPr="00F60C4B">
              <w:rPr>
                <w:rFonts w:ascii="Arial" w:hAnsi="Arial" w:cs="Arial"/>
                <w:b/>
              </w:rPr>
              <w:t>句型与语法</w:t>
            </w:r>
          </w:p>
          <w:p w14:paraId="0D0D1F13" w14:textId="77777777" w:rsidR="000632C9" w:rsidRPr="00F60C4B" w:rsidRDefault="000632C9" w:rsidP="0011093A">
            <w:pPr>
              <w:rPr>
                <w:rFonts w:ascii="Arial" w:hAnsi="Arial" w:cs="Arial"/>
                <w:b/>
              </w:rPr>
            </w:pPr>
            <w:r w:rsidRPr="00F60C4B">
              <w:rPr>
                <w:rFonts w:ascii="Arial" w:hAnsi="Arial" w:cs="Arial"/>
                <w:b/>
              </w:rPr>
              <w:t xml:space="preserve">2. Recap Selected Vocabulary </w:t>
            </w:r>
            <w:r w:rsidRPr="00F60C4B">
              <w:rPr>
                <w:rFonts w:ascii="Arial" w:hAnsi="Arial" w:cs="Arial"/>
                <w:b/>
              </w:rPr>
              <w:t>练习生词</w:t>
            </w:r>
          </w:p>
          <w:p w14:paraId="4B6DD61F" w14:textId="77777777" w:rsidR="000632C9" w:rsidRPr="00F60C4B" w:rsidRDefault="000632C9" w:rsidP="0011093A">
            <w:pPr>
              <w:rPr>
                <w:rFonts w:ascii="Arial" w:hAnsi="Arial" w:cs="Arial"/>
                <w:b/>
              </w:rPr>
            </w:pPr>
            <w:r w:rsidRPr="00F60C4B">
              <w:rPr>
                <w:rFonts w:ascii="Arial" w:hAnsi="Arial" w:cs="Arial"/>
                <w:b/>
              </w:rPr>
              <w:t xml:space="preserve">3. Discussion of Juxtaposed Translations </w:t>
            </w:r>
            <w:r w:rsidRPr="00F60C4B">
              <w:rPr>
                <w:rFonts w:ascii="Arial" w:hAnsi="Arial" w:cs="Arial"/>
                <w:b/>
              </w:rPr>
              <w:t>讨论翻译问题</w:t>
            </w:r>
          </w:p>
        </w:tc>
      </w:tr>
      <w:tr w:rsidR="003A66D2" w:rsidRPr="00F60C4B" w14:paraId="6D75D23B" w14:textId="77777777" w:rsidTr="0011093A">
        <w:tc>
          <w:tcPr>
            <w:tcW w:w="630" w:type="dxa"/>
          </w:tcPr>
          <w:p w14:paraId="04473733" w14:textId="77777777" w:rsidR="003A66D2" w:rsidRPr="00F60C4B" w:rsidRDefault="003A66D2" w:rsidP="00AF00DF">
            <w:pPr>
              <w:rPr>
                <w:rFonts w:ascii="Arial" w:hAnsi="Arial" w:cs="Arial"/>
                <w:sz w:val="24"/>
                <w:szCs w:val="24"/>
              </w:rPr>
            </w:pPr>
          </w:p>
        </w:tc>
        <w:tc>
          <w:tcPr>
            <w:tcW w:w="720" w:type="dxa"/>
          </w:tcPr>
          <w:p w14:paraId="3B1D42BF" w14:textId="77777777" w:rsidR="003A66D2" w:rsidRPr="00F60C4B" w:rsidRDefault="003A66D2" w:rsidP="00AB3450">
            <w:pPr>
              <w:rPr>
                <w:rFonts w:ascii="Arial" w:hAnsi="Arial" w:cs="Arial"/>
              </w:rPr>
            </w:pPr>
          </w:p>
        </w:tc>
        <w:tc>
          <w:tcPr>
            <w:tcW w:w="720" w:type="dxa"/>
          </w:tcPr>
          <w:p w14:paraId="6C965B19" w14:textId="77777777" w:rsidR="003A66D2" w:rsidRPr="00F60C4B" w:rsidRDefault="003A66D2" w:rsidP="00CC23F9">
            <w:pPr>
              <w:rPr>
                <w:rFonts w:ascii="Arial" w:hAnsi="Arial" w:cs="Arial"/>
              </w:rPr>
            </w:pPr>
          </w:p>
        </w:tc>
        <w:tc>
          <w:tcPr>
            <w:tcW w:w="8460" w:type="dxa"/>
            <w:gridSpan w:val="2"/>
          </w:tcPr>
          <w:p w14:paraId="5F31B362" w14:textId="77777777" w:rsidR="00837068" w:rsidRPr="00F60C4B" w:rsidRDefault="00837068" w:rsidP="003A66D2">
            <w:pPr>
              <w:jc w:val="center"/>
              <w:rPr>
                <w:rFonts w:ascii="Arial" w:hAnsi="Arial" w:cs="Arial"/>
                <w:b/>
                <w:color w:val="FF0000"/>
                <w:lang w:eastAsia="zh-CN"/>
              </w:rPr>
            </w:pPr>
          </w:p>
          <w:p w14:paraId="10BBA69F" w14:textId="77777777" w:rsidR="003A66D2" w:rsidRPr="00F60C4B" w:rsidRDefault="003A66D2" w:rsidP="003A66D2">
            <w:pPr>
              <w:jc w:val="center"/>
              <w:rPr>
                <w:rFonts w:ascii="Arial" w:hAnsi="Arial" w:cs="Arial"/>
                <w:b/>
                <w:color w:val="FF0000"/>
                <w:lang w:eastAsia="zh-CN"/>
              </w:rPr>
            </w:pPr>
            <w:r w:rsidRPr="00F60C4B">
              <w:rPr>
                <w:rFonts w:ascii="Arial" w:hAnsi="Arial" w:cs="Arial"/>
                <w:b/>
                <w:color w:val="FF0000"/>
                <w:lang w:eastAsia="zh-CN"/>
              </w:rPr>
              <w:lastRenderedPageBreak/>
              <w:t>《三十六计》</w:t>
            </w:r>
            <w:r w:rsidRPr="00F60C4B">
              <w:rPr>
                <w:rFonts w:ascii="Arial" w:hAnsi="Arial" w:cs="Arial"/>
                <w:b/>
                <w:color w:val="FF0000"/>
                <w:lang w:eastAsia="zh-CN"/>
              </w:rPr>
              <w:t>The Thirty-Six Strategems</w:t>
            </w:r>
            <w:r w:rsidR="008F208E" w:rsidRPr="00F60C4B">
              <w:rPr>
                <w:rFonts w:ascii="Arial" w:hAnsi="Arial" w:cs="Arial"/>
                <w:b/>
                <w:color w:val="FF0000"/>
                <w:lang w:eastAsia="zh-CN"/>
              </w:rPr>
              <w:t xml:space="preserve"> </w:t>
            </w:r>
            <w:r w:rsidR="00E85920" w:rsidRPr="00F60C4B">
              <w:rPr>
                <w:rFonts w:ascii="Arial" w:hAnsi="Arial" w:cs="Arial"/>
                <w:b/>
                <w:color w:val="FF0000"/>
                <w:lang w:eastAsia="zh-CN"/>
              </w:rPr>
              <w:t>……………</w:t>
            </w:r>
          </w:p>
          <w:p w14:paraId="09F3EA72" w14:textId="77777777" w:rsidR="00837068" w:rsidRPr="00F60C4B" w:rsidRDefault="00837068" w:rsidP="003A66D2">
            <w:pPr>
              <w:jc w:val="center"/>
              <w:rPr>
                <w:rFonts w:ascii="Arial" w:hAnsi="Arial" w:cs="Arial"/>
                <w:b/>
                <w:color w:val="FF0000"/>
                <w:lang w:eastAsia="zh-CN"/>
              </w:rPr>
            </w:pPr>
          </w:p>
        </w:tc>
      </w:tr>
      <w:tr w:rsidR="00925938" w:rsidRPr="00F60C4B" w14:paraId="45C9B2D6" w14:textId="77777777" w:rsidTr="008A4AEF">
        <w:tc>
          <w:tcPr>
            <w:tcW w:w="630" w:type="dxa"/>
          </w:tcPr>
          <w:p w14:paraId="5C0F11D3" w14:textId="77777777" w:rsidR="00925938" w:rsidRPr="00F60C4B" w:rsidRDefault="00925938" w:rsidP="00AF00DF">
            <w:pPr>
              <w:rPr>
                <w:rFonts w:ascii="Arial" w:hAnsi="Arial" w:cs="Arial"/>
                <w:sz w:val="24"/>
                <w:szCs w:val="24"/>
              </w:rPr>
            </w:pPr>
          </w:p>
        </w:tc>
        <w:tc>
          <w:tcPr>
            <w:tcW w:w="720" w:type="dxa"/>
          </w:tcPr>
          <w:p w14:paraId="492BB72D" w14:textId="77777777" w:rsidR="00925938" w:rsidRPr="00F60C4B" w:rsidRDefault="00925938" w:rsidP="00AB3450">
            <w:pPr>
              <w:rPr>
                <w:rFonts w:ascii="Arial" w:hAnsi="Arial" w:cs="Arial"/>
              </w:rPr>
            </w:pPr>
            <w:r w:rsidRPr="00F60C4B">
              <w:rPr>
                <w:rFonts w:ascii="Arial" w:hAnsi="Arial" w:cs="Arial"/>
              </w:rPr>
              <w:t>10/23</w:t>
            </w:r>
          </w:p>
        </w:tc>
        <w:tc>
          <w:tcPr>
            <w:tcW w:w="720" w:type="dxa"/>
          </w:tcPr>
          <w:p w14:paraId="2D1F05ED" w14:textId="77777777" w:rsidR="00925938" w:rsidRPr="00F60C4B" w:rsidRDefault="00925938" w:rsidP="00CC23F9">
            <w:pPr>
              <w:rPr>
                <w:rFonts w:ascii="Arial" w:hAnsi="Arial" w:cs="Arial"/>
              </w:rPr>
            </w:pPr>
            <w:r w:rsidRPr="00F60C4B">
              <w:rPr>
                <w:rFonts w:ascii="Arial" w:hAnsi="Arial" w:cs="Arial"/>
              </w:rPr>
              <w:t>Fri</w:t>
            </w:r>
          </w:p>
        </w:tc>
        <w:tc>
          <w:tcPr>
            <w:tcW w:w="3510" w:type="dxa"/>
          </w:tcPr>
          <w:p w14:paraId="1A332101" w14:textId="77777777" w:rsidR="00925938" w:rsidRPr="00F60C4B" w:rsidRDefault="00925938"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《三十六计》</w:t>
            </w:r>
            <w:r w:rsidRPr="00F60C4B">
              <w:rPr>
                <w:rFonts w:ascii="Arial" w:hAnsi="Arial" w:cs="Arial"/>
                <w:b/>
                <w:color w:val="76923C" w:themeColor="accent3" w:themeShade="BF"/>
                <w:lang w:eastAsia="zh-CN"/>
              </w:rPr>
              <w:t xml:space="preserve">The Thirty-Six Strategems </w:t>
            </w:r>
          </w:p>
          <w:p w14:paraId="3685D6EA" w14:textId="77777777" w:rsidR="00925938" w:rsidRPr="00F60C4B" w:rsidRDefault="00925938"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ab/>
            </w:r>
          </w:p>
        </w:tc>
        <w:tc>
          <w:tcPr>
            <w:tcW w:w="4950" w:type="dxa"/>
          </w:tcPr>
          <w:p w14:paraId="4792A7A6" w14:textId="77777777" w:rsidR="001E2946" w:rsidRPr="00F60C4B" w:rsidRDefault="001E2946" w:rsidP="001E2946">
            <w:pPr>
              <w:rPr>
                <w:rFonts w:ascii="Arial" w:hAnsi="Arial" w:cs="Arial"/>
                <w:b/>
                <w:color w:val="0000FF"/>
              </w:rPr>
            </w:pPr>
            <w:r w:rsidRPr="00F60C4B">
              <w:rPr>
                <w:rFonts w:ascii="Arial" w:hAnsi="Arial" w:cs="Arial"/>
                <w:b/>
                <w:color w:val="0000FF"/>
              </w:rPr>
              <w:t>《孙子兵法》用間</w:t>
            </w:r>
            <w:r w:rsidRPr="00F60C4B">
              <w:rPr>
                <w:rFonts w:ascii="Arial" w:hAnsi="Arial" w:cs="Arial"/>
                <w:b/>
                <w:color w:val="0000FF"/>
              </w:rPr>
              <w:t xml:space="preserve"> - The Use of Spies Homework Due</w:t>
            </w:r>
          </w:p>
          <w:p w14:paraId="60366092" w14:textId="77777777" w:rsidR="00925938" w:rsidRPr="00F60C4B" w:rsidRDefault="00925938" w:rsidP="0011093A">
            <w:pPr>
              <w:rPr>
                <w:rFonts w:ascii="Arial" w:hAnsi="Arial" w:cs="Arial"/>
                <w:b/>
                <w:color w:val="FF0000"/>
              </w:rPr>
            </w:pPr>
            <w:r w:rsidRPr="00F60C4B">
              <w:rPr>
                <w:rFonts w:ascii="Arial" w:hAnsi="Arial" w:cs="Arial"/>
                <w:b/>
                <w:color w:val="FF0000"/>
              </w:rPr>
              <w:t xml:space="preserve">Please Preview </w:t>
            </w:r>
            <w:r w:rsidR="00D95C84" w:rsidRPr="00F60C4B">
              <w:rPr>
                <w:rFonts w:ascii="Arial" w:hAnsi="Arial" w:cs="Arial"/>
                <w:b/>
                <w:color w:val="FF0000"/>
              </w:rPr>
              <w:t xml:space="preserve">Video </w:t>
            </w:r>
            <w:r w:rsidRPr="00F60C4B">
              <w:rPr>
                <w:rFonts w:ascii="Arial" w:hAnsi="Arial" w:cs="Arial"/>
                <w:b/>
                <w:color w:val="FF0000"/>
              </w:rPr>
              <w:t>and Prepare the</w:t>
            </w:r>
            <w:r w:rsidR="00D95C84" w:rsidRPr="00F60C4B">
              <w:rPr>
                <w:rFonts w:ascii="Arial" w:hAnsi="Arial" w:cs="Arial"/>
                <w:b/>
                <w:color w:val="FF0000"/>
              </w:rPr>
              <w:t xml:space="preserve"> Text</w:t>
            </w:r>
            <w:r w:rsidRPr="00F60C4B">
              <w:rPr>
                <w:rFonts w:ascii="Arial" w:hAnsi="Arial" w:cs="Arial"/>
                <w:b/>
                <w:color w:val="FF0000"/>
              </w:rPr>
              <w:t>!</w:t>
            </w:r>
          </w:p>
          <w:p w14:paraId="2123B601" w14:textId="77777777" w:rsidR="00925938" w:rsidRPr="00F60C4B" w:rsidRDefault="00925938" w:rsidP="0011093A">
            <w:pPr>
              <w:rPr>
                <w:rFonts w:ascii="Arial" w:hAnsi="Arial" w:cs="Arial"/>
                <w:b/>
              </w:rPr>
            </w:pPr>
            <w:r w:rsidRPr="00F60C4B">
              <w:rPr>
                <w:rFonts w:ascii="Arial" w:hAnsi="Arial" w:cs="Arial"/>
                <w:b/>
              </w:rPr>
              <w:t xml:space="preserve">1. Introduction </w:t>
            </w:r>
            <w:r w:rsidRPr="00F60C4B">
              <w:rPr>
                <w:rFonts w:ascii="Arial" w:hAnsi="Arial" w:cs="Arial"/>
                <w:b/>
              </w:rPr>
              <w:t>介绍</w:t>
            </w:r>
          </w:p>
          <w:p w14:paraId="720A0C97" w14:textId="77777777" w:rsidR="00925938" w:rsidRPr="00F60C4B" w:rsidRDefault="00925938" w:rsidP="0011093A">
            <w:pPr>
              <w:rPr>
                <w:rFonts w:ascii="Arial" w:hAnsi="Arial" w:cs="Arial"/>
                <w:b/>
              </w:rPr>
            </w:pPr>
            <w:r w:rsidRPr="00F60C4B">
              <w:rPr>
                <w:rFonts w:ascii="Arial" w:hAnsi="Arial" w:cs="Arial"/>
                <w:b/>
              </w:rPr>
              <w:t xml:space="preserve">2. Grammar: Sentence Structures </w:t>
            </w:r>
            <w:r w:rsidRPr="00F60C4B">
              <w:rPr>
                <w:rFonts w:ascii="Arial" w:hAnsi="Arial" w:cs="Arial"/>
                <w:b/>
              </w:rPr>
              <w:t>句型与语法</w:t>
            </w:r>
          </w:p>
          <w:p w14:paraId="069200F5" w14:textId="77777777" w:rsidR="00925938" w:rsidRPr="00F60C4B" w:rsidRDefault="00925938" w:rsidP="0011093A">
            <w:pPr>
              <w:rPr>
                <w:rFonts w:ascii="Arial" w:hAnsi="Arial" w:cs="Arial"/>
                <w:b/>
              </w:rPr>
            </w:pPr>
            <w:r w:rsidRPr="00F60C4B">
              <w:rPr>
                <w:rFonts w:ascii="Arial" w:hAnsi="Arial" w:cs="Arial"/>
                <w:b/>
              </w:rPr>
              <w:t xml:space="preserve">3. Selected Vocabulary Drill </w:t>
            </w:r>
            <w:r w:rsidRPr="00F60C4B">
              <w:rPr>
                <w:rFonts w:ascii="Arial" w:hAnsi="Arial" w:cs="Arial"/>
                <w:b/>
              </w:rPr>
              <w:t>练习生词</w:t>
            </w:r>
          </w:p>
          <w:p w14:paraId="2A3B7379" w14:textId="77777777" w:rsidR="00925938" w:rsidRPr="00F60C4B" w:rsidRDefault="00925938" w:rsidP="0011093A">
            <w:pPr>
              <w:rPr>
                <w:rFonts w:ascii="Arial" w:hAnsi="Arial" w:cs="Arial"/>
                <w:b/>
              </w:rPr>
            </w:pPr>
          </w:p>
        </w:tc>
      </w:tr>
      <w:tr w:rsidR="00925938" w:rsidRPr="00F60C4B" w14:paraId="1B2E712D" w14:textId="77777777" w:rsidTr="008A4AEF">
        <w:tc>
          <w:tcPr>
            <w:tcW w:w="630" w:type="dxa"/>
          </w:tcPr>
          <w:p w14:paraId="65DE9953" w14:textId="77777777" w:rsidR="00925938" w:rsidRPr="00F60C4B" w:rsidRDefault="00925938" w:rsidP="00AF00DF">
            <w:pPr>
              <w:rPr>
                <w:rFonts w:ascii="Arial" w:hAnsi="Arial" w:cs="Arial"/>
                <w:sz w:val="24"/>
                <w:szCs w:val="24"/>
                <w:lang w:eastAsia="zh-CN"/>
              </w:rPr>
            </w:pPr>
            <w:r w:rsidRPr="00F60C4B">
              <w:rPr>
                <w:rFonts w:ascii="Arial" w:hAnsi="Arial" w:cs="Arial"/>
                <w:sz w:val="24"/>
                <w:szCs w:val="24"/>
              </w:rPr>
              <w:t>1</w:t>
            </w:r>
            <w:r w:rsidRPr="00F60C4B">
              <w:rPr>
                <w:rFonts w:ascii="Arial" w:hAnsi="Arial" w:cs="Arial"/>
                <w:sz w:val="24"/>
                <w:szCs w:val="24"/>
                <w:lang w:eastAsia="zh-CN"/>
              </w:rPr>
              <w:t>1</w:t>
            </w:r>
          </w:p>
        </w:tc>
        <w:tc>
          <w:tcPr>
            <w:tcW w:w="720" w:type="dxa"/>
          </w:tcPr>
          <w:p w14:paraId="27AD0056" w14:textId="77777777" w:rsidR="00925938" w:rsidRPr="00F60C4B" w:rsidRDefault="00925938" w:rsidP="00AA06CA">
            <w:pPr>
              <w:rPr>
                <w:rFonts w:ascii="Arial" w:hAnsi="Arial" w:cs="Arial"/>
                <w:lang w:eastAsia="zh-CN"/>
              </w:rPr>
            </w:pPr>
            <w:r w:rsidRPr="00F60C4B">
              <w:rPr>
                <w:rFonts w:ascii="Arial" w:hAnsi="Arial" w:cs="Arial"/>
              </w:rPr>
              <w:t>10/</w:t>
            </w:r>
            <w:r w:rsidRPr="00F60C4B">
              <w:rPr>
                <w:rFonts w:ascii="Arial" w:hAnsi="Arial" w:cs="Arial"/>
                <w:lang w:eastAsia="zh-CN"/>
              </w:rPr>
              <w:t>26</w:t>
            </w:r>
          </w:p>
        </w:tc>
        <w:tc>
          <w:tcPr>
            <w:tcW w:w="720" w:type="dxa"/>
          </w:tcPr>
          <w:p w14:paraId="32F2AE65" w14:textId="77777777" w:rsidR="00925938" w:rsidRPr="00F60C4B" w:rsidRDefault="00925938"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231939A7" w14:textId="77777777" w:rsidR="00925938" w:rsidRPr="00F60C4B" w:rsidRDefault="00925938" w:rsidP="00CC23F9">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《三十六计》</w:t>
            </w:r>
            <w:r w:rsidRPr="00F60C4B">
              <w:rPr>
                <w:rFonts w:ascii="Arial" w:hAnsi="Arial" w:cs="Arial"/>
                <w:b/>
                <w:color w:val="76923C" w:themeColor="accent3" w:themeShade="BF"/>
                <w:lang w:eastAsia="zh-CN"/>
              </w:rPr>
              <w:t xml:space="preserve">The Thirty-Six Strategems </w:t>
            </w:r>
          </w:p>
          <w:p w14:paraId="19C570CB" w14:textId="77777777" w:rsidR="00925938" w:rsidRPr="00F60C4B" w:rsidRDefault="00925938" w:rsidP="00AF00DF">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ab/>
            </w:r>
          </w:p>
        </w:tc>
        <w:tc>
          <w:tcPr>
            <w:tcW w:w="4950" w:type="dxa"/>
          </w:tcPr>
          <w:p w14:paraId="4684ED45" w14:textId="77777777" w:rsidR="00925938" w:rsidRPr="00F60C4B" w:rsidRDefault="00925938" w:rsidP="0011093A">
            <w:pPr>
              <w:rPr>
                <w:rFonts w:ascii="Arial" w:hAnsi="Arial" w:cs="Arial"/>
                <w:b/>
              </w:rPr>
            </w:pPr>
            <w:r w:rsidRPr="00F60C4B">
              <w:rPr>
                <w:rFonts w:ascii="Arial" w:hAnsi="Arial" w:cs="Arial"/>
                <w:b/>
              </w:rPr>
              <w:t xml:space="preserve">1. Student Text Presentations </w:t>
            </w:r>
            <w:r w:rsidRPr="00F60C4B">
              <w:rPr>
                <w:rFonts w:ascii="Arial" w:hAnsi="Arial" w:cs="Arial"/>
                <w:b/>
              </w:rPr>
              <w:t>课文报告</w:t>
            </w:r>
          </w:p>
          <w:p w14:paraId="748F3B84" w14:textId="77777777" w:rsidR="00925938" w:rsidRPr="00F60C4B" w:rsidRDefault="00925938"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35EB33C9" w14:textId="77777777" w:rsidR="00925938" w:rsidRPr="00F60C4B" w:rsidRDefault="00925938" w:rsidP="0011093A">
            <w:pPr>
              <w:rPr>
                <w:rFonts w:ascii="Arial" w:hAnsi="Arial" w:cs="Arial"/>
                <w:b/>
              </w:rPr>
            </w:pPr>
          </w:p>
        </w:tc>
      </w:tr>
      <w:tr w:rsidR="00925938" w:rsidRPr="00F60C4B" w14:paraId="04F3EEA0" w14:textId="77777777" w:rsidTr="008A4AEF">
        <w:tc>
          <w:tcPr>
            <w:tcW w:w="630" w:type="dxa"/>
          </w:tcPr>
          <w:p w14:paraId="5FB885F1" w14:textId="77777777" w:rsidR="00925938" w:rsidRPr="00F60C4B" w:rsidRDefault="00925938" w:rsidP="00AF00DF">
            <w:pPr>
              <w:rPr>
                <w:rFonts w:ascii="Arial" w:hAnsi="Arial" w:cs="Arial"/>
                <w:sz w:val="24"/>
                <w:szCs w:val="24"/>
                <w:lang w:eastAsia="zh-CN"/>
              </w:rPr>
            </w:pPr>
          </w:p>
        </w:tc>
        <w:tc>
          <w:tcPr>
            <w:tcW w:w="720" w:type="dxa"/>
          </w:tcPr>
          <w:p w14:paraId="44F74A0A" w14:textId="77777777" w:rsidR="00925938" w:rsidRPr="00F60C4B" w:rsidRDefault="00925938" w:rsidP="00AA06CA">
            <w:pPr>
              <w:rPr>
                <w:rFonts w:ascii="Arial" w:hAnsi="Arial" w:cs="Arial"/>
                <w:lang w:eastAsia="zh-CN"/>
              </w:rPr>
            </w:pPr>
            <w:r w:rsidRPr="00F60C4B">
              <w:rPr>
                <w:rFonts w:ascii="Arial" w:hAnsi="Arial" w:cs="Arial"/>
              </w:rPr>
              <w:t>10/28</w:t>
            </w:r>
          </w:p>
        </w:tc>
        <w:tc>
          <w:tcPr>
            <w:tcW w:w="720" w:type="dxa"/>
          </w:tcPr>
          <w:p w14:paraId="5DE03327" w14:textId="77777777" w:rsidR="00925938" w:rsidRPr="00F60C4B" w:rsidRDefault="00925938" w:rsidP="00CC23F9">
            <w:pPr>
              <w:rPr>
                <w:rFonts w:ascii="Arial" w:hAnsi="Arial" w:cs="Arial"/>
              </w:rPr>
            </w:pPr>
            <w:r w:rsidRPr="00F60C4B">
              <w:rPr>
                <w:rFonts w:ascii="Arial" w:hAnsi="Arial" w:cs="Arial"/>
              </w:rPr>
              <w:t>Wed</w:t>
            </w:r>
          </w:p>
        </w:tc>
        <w:tc>
          <w:tcPr>
            <w:tcW w:w="3510" w:type="dxa"/>
          </w:tcPr>
          <w:p w14:paraId="7D1750FB" w14:textId="77777777" w:rsidR="00925938" w:rsidRPr="00F60C4B" w:rsidRDefault="00925938"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《三十六计》</w:t>
            </w:r>
            <w:r w:rsidRPr="00F60C4B">
              <w:rPr>
                <w:rFonts w:ascii="Arial" w:hAnsi="Arial" w:cs="Arial"/>
                <w:b/>
                <w:color w:val="76923C" w:themeColor="accent3" w:themeShade="BF"/>
                <w:lang w:eastAsia="zh-CN"/>
              </w:rPr>
              <w:t xml:space="preserve">The Thirty-Six Strategems </w:t>
            </w:r>
          </w:p>
          <w:p w14:paraId="028AAA05" w14:textId="77777777" w:rsidR="00925938" w:rsidRPr="00F60C4B" w:rsidRDefault="00925938"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ab/>
            </w:r>
          </w:p>
        </w:tc>
        <w:tc>
          <w:tcPr>
            <w:tcW w:w="4950" w:type="dxa"/>
          </w:tcPr>
          <w:p w14:paraId="1CA9269C" w14:textId="77777777" w:rsidR="00925938" w:rsidRPr="00F60C4B" w:rsidRDefault="00925938" w:rsidP="0011093A">
            <w:pPr>
              <w:rPr>
                <w:rFonts w:ascii="Arial" w:hAnsi="Arial" w:cs="Arial"/>
                <w:b/>
              </w:rPr>
            </w:pPr>
            <w:r w:rsidRPr="00F60C4B">
              <w:rPr>
                <w:rFonts w:ascii="Arial" w:hAnsi="Arial" w:cs="Arial"/>
                <w:b/>
              </w:rPr>
              <w:t xml:space="preserve">1. Wrap-up Student Text Presentations </w:t>
            </w:r>
            <w:r w:rsidRPr="00F60C4B">
              <w:rPr>
                <w:rFonts w:ascii="Arial" w:hAnsi="Arial" w:cs="Arial"/>
                <w:b/>
              </w:rPr>
              <w:t>课文报告</w:t>
            </w:r>
          </w:p>
          <w:p w14:paraId="203AE945" w14:textId="77777777" w:rsidR="00925938" w:rsidRPr="00F60C4B" w:rsidRDefault="00925938"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0F13C832" w14:textId="77777777" w:rsidR="00925938" w:rsidRPr="00F60C4B" w:rsidRDefault="00925938" w:rsidP="0011093A">
            <w:pPr>
              <w:rPr>
                <w:rFonts w:ascii="Arial" w:hAnsi="Arial" w:cs="Arial"/>
                <w:b/>
              </w:rPr>
            </w:pPr>
          </w:p>
        </w:tc>
      </w:tr>
      <w:tr w:rsidR="00925938" w:rsidRPr="00F60C4B" w14:paraId="53352FBD" w14:textId="77777777" w:rsidTr="008A4AEF">
        <w:tc>
          <w:tcPr>
            <w:tcW w:w="630" w:type="dxa"/>
          </w:tcPr>
          <w:p w14:paraId="1D16160B" w14:textId="77777777" w:rsidR="00925938" w:rsidRPr="00F60C4B" w:rsidRDefault="00925938" w:rsidP="00AF00DF">
            <w:pPr>
              <w:rPr>
                <w:rFonts w:ascii="Arial" w:hAnsi="Arial" w:cs="Arial"/>
                <w:sz w:val="24"/>
                <w:szCs w:val="24"/>
              </w:rPr>
            </w:pPr>
          </w:p>
        </w:tc>
        <w:tc>
          <w:tcPr>
            <w:tcW w:w="720" w:type="dxa"/>
          </w:tcPr>
          <w:p w14:paraId="73585406" w14:textId="77777777" w:rsidR="00925938" w:rsidRPr="00F60C4B" w:rsidRDefault="00925938" w:rsidP="00AF00DF">
            <w:pPr>
              <w:rPr>
                <w:rFonts w:ascii="Arial" w:hAnsi="Arial" w:cs="Arial"/>
              </w:rPr>
            </w:pPr>
            <w:r w:rsidRPr="00F60C4B">
              <w:rPr>
                <w:rFonts w:ascii="Arial" w:hAnsi="Arial" w:cs="Arial"/>
              </w:rPr>
              <w:t>10/30</w:t>
            </w:r>
          </w:p>
        </w:tc>
        <w:tc>
          <w:tcPr>
            <w:tcW w:w="720" w:type="dxa"/>
          </w:tcPr>
          <w:p w14:paraId="1E9C5495" w14:textId="77777777" w:rsidR="00925938" w:rsidRPr="00F60C4B" w:rsidRDefault="00925938" w:rsidP="00CC23F9">
            <w:pPr>
              <w:pStyle w:val="Heading2"/>
              <w:rPr>
                <w:rFonts w:ascii="Arial" w:hAnsi="Arial" w:cs="Arial"/>
                <w:b w:val="0"/>
                <w:sz w:val="20"/>
              </w:rPr>
            </w:pPr>
            <w:r w:rsidRPr="00F60C4B">
              <w:rPr>
                <w:rFonts w:ascii="Arial" w:hAnsi="Arial" w:cs="Arial"/>
                <w:b w:val="0"/>
                <w:sz w:val="20"/>
              </w:rPr>
              <w:t>Fri</w:t>
            </w:r>
          </w:p>
        </w:tc>
        <w:tc>
          <w:tcPr>
            <w:tcW w:w="3510" w:type="dxa"/>
          </w:tcPr>
          <w:p w14:paraId="6E6588E8" w14:textId="77777777" w:rsidR="00925938" w:rsidRPr="00F60C4B" w:rsidRDefault="00925938" w:rsidP="009A66E4">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《三十六计》</w:t>
            </w:r>
            <w:r w:rsidRPr="00F60C4B">
              <w:rPr>
                <w:rFonts w:ascii="Arial" w:hAnsi="Arial" w:cs="Arial"/>
                <w:b/>
                <w:color w:val="76923C" w:themeColor="accent3" w:themeShade="BF"/>
                <w:lang w:eastAsia="zh-CN"/>
              </w:rPr>
              <w:t xml:space="preserve">The Thirty-Six Strategems </w:t>
            </w:r>
          </w:p>
        </w:tc>
        <w:tc>
          <w:tcPr>
            <w:tcW w:w="4950" w:type="dxa"/>
          </w:tcPr>
          <w:p w14:paraId="48420FA3" w14:textId="77777777" w:rsidR="00925938" w:rsidRPr="00F60C4B" w:rsidRDefault="00925938" w:rsidP="0011093A">
            <w:pPr>
              <w:rPr>
                <w:rFonts w:ascii="Arial" w:hAnsi="Arial" w:cs="Arial"/>
                <w:b/>
              </w:rPr>
            </w:pPr>
            <w:r w:rsidRPr="00F60C4B">
              <w:rPr>
                <w:rFonts w:ascii="Arial" w:hAnsi="Arial" w:cs="Arial"/>
                <w:b/>
              </w:rPr>
              <w:t xml:space="preserve">1. Recap Grammar </w:t>
            </w:r>
            <w:r w:rsidRPr="00F60C4B">
              <w:rPr>
                <w:rFonts w:ascii="Arial" w:hAnsi="Arial" w:cs="Arial"/>
                <w:b/>
              </w:rPr>
              <w:t>句型与语法</w:t>
            </w:r>
          </w:p>
          <w:p w14:paraId="295EB4A9" w14:textId="77777777" w:rsidR="00925938" w:rsidRPr="00F60C4B" w:rsidRDefault="00925938" w:rsidP="0011093A">
            <w:pPr>
              <w:rPr>
                <w:rFonts w:ascii="Arial" w:hAnsi="Arial" w:cs="Arial"/>
                <w:b/>
              </w:rPr>
            </w:pPr>
            <w:r w:rsidRPr="00F60C4B">
              <w:rPr>
                <w:rFonts w:ascii="Arial" w:hAnsi="Arial" w:cs="Arial"/>
                <w:b/>
              </w:rPr>
              <w:t xml:space="preserve">2. Recap Selected Vocabulary </w:t>
            </w:r>
            <w:r w:rsidRPr="00F60C4B">
              <w:rPr>
                <w:rFonts w:ascii="Arial" w:hAnsi="Arial" w:cs="Arial"/>
                <w:b/>
              </w:rPr>
              <w:t>练习生词</w:t>
            </w:r>
          </w:p>
          <w:p w14:paraId="31458612" w14:textId="77777777" w:rsidR="00925938" w:rsidRPr="00F60C4B" w:rsidRDefault="00925938" w:rsidP="0011093A">
            <w:pPr>
              <w:rPr>
                <w:rFonts w:ascii="Arial" w:hAnsi="Arial" w:cs="Arial"/>
                <w:b/>
              </w:rPr>
            </w:pPr>
            <w:r w:rsidRPr="00F60C4B">
              <w:rPr>
                <w:rFonts w:ascii="Arial" w:hAnsi="Arial" w:cs="Arial"/>
                <w:b/>
              </w:rPr>
              <w:t xml:space="preserve">3. Discussion of Juxtaposed Translations </w:t>
            </w:r>
            <w:r w:rsidRPr="00F60C4B">
              <w:rPr>
                <w:rFonts w:ascii="Arial" w:hAnsi="Arial" w:cs="Arial"/>
                <w:b/>
              </w:rPr>
              <w:t>讨论翻译问题</w:t>
            </w:r>
          </w:p>
        </w:tc>
      </w:tr>
      <w:tr w:rsidR="005D1811" w:rsidRPr="00F60C4B" w14:paraId="311FFB49" w14:textId="77777777" w:rsidTr="0011093A">
        <w:tc>
          <w:tcPr>
            <w:tcW w:w="630" w:type="dxa"/>
          </w:tcPr>
          <w:p w14:paraId="3A753F46" w14:textId="77777777" w:rsidR="005D1811" w:rsidRPr="00F60C4B" w:rsidRDefault="005D1811" w:rsidP="0011093A">
            <w:pPr>
              <w:rPr>
                <w:rFonts w:ascii="Arial" w:hAnsi="Arial" w:cs="Arial"/>
                <w:color w:val="FF0000"/>
                <w:sz w:val="24"/>
                <w:szCs w:val="24"/>
              </w:rPr>
            </w:pPr>
          </w:p>
        </w:tc>
        <w:tc>
          <w:tcPr>
            <w:tcW w:w="720" w:type="dxa"/>
          </w:tcPr>
          <w:p w14:paraId="3F09438F" w14:textId="77777777" w:rsidR="005D1811" w:rsidRPr="00F60C4B" w:rsidRDefault="005D1811" w:rsidP="0011093A">
            <w:pPr>
              <w:rPr>
                <w:rFonts w:ascii="Arial" w:hAnsi="Arial" w:cs="Arial"/>
                <w:color w:val="FF0000"/>
              </w:rPr>
            </w:pPr>
          </w:p>
        </w:tc>
        <w:tc>
          <w:tcPr>
            <w:tcW w:w="720" w:type="dxa"/>
          </w:tcPr>
          <w:p w14:paraId="6171AAB3" w14:textId="77777777" w:rsidR="005D1811" w:rsidRPr="00F60C4B" w:rsidRDefault="005D1811" w:rsidP="0011093A">
            <w:pPr>
              <w:pStyle w:val="Heading2"/>
              <w:rPr>
                <w:rFonts w:ascii="Arial" w:hAnsi="Arial" w:cs="Arial"/>
                <w:b w:val="0"/>
                <w:color w:val="FF0000"/>
                <w:sz w:val="20"/>
              </w:rPr>
            </w:pPr>
          </w:p>
        </w:tc>
        <w:tc>
          <w:tcPr>
            <w:tcW w:w="8460" w:type="dxa"/>
            <w:gridSpan w:val="2"/>
          </w:tcPr>
          <w:p w14:paraId="60AE887D" w14:textId="77777777" w:rsidR="00A07005" w:rsidRPr="00F60C4B" w:rsidRDefault="00A07005" w:rsidP="0011093A">
            <w:pPr>
              <w:jc w:val="center"/>
              <w:rPr>
                <w:rFonts w:ascii="Arial" w:hAnsi="Arial" w:cs="Arial"/>
                <w:b/>
                <w:color w:val="FF0000"/>
                <w:lang w:eastAsia="zh-CN"/>
              </w:rPr>
            </w:pPr>
          </w:p>
          <w:p w14:paraId="22B72018" w14:textId="77777777" w:rsidR="005D1811" w:rsidRPr="00F60C4B" w:rsidRDefault="005D1811" w:rsidP="0011093A">
            <w:pPr>
              <w:jc w:val="center"/>
              <w:rPr>
                <w:rFonts w:ascii="Arial" w:hAnsi="Arial" w:cs="Arial"/>
                <w:b/>
                <w:color w:val="FF0000"/>
                <w:lang w:eastAsia="zh-CN"/>
              </w:rPr>
            </w:pPr>
            <w:r w:rsidRPr="00F60C4B">
              <w:rPr>
                <w:rFonts w:ascii="Arial" w:hAnsi="Arial" w:cs="Arial"/>
                <w:b/>
                <w:color w:val="FF0000"/>
                <w:lang w:eastAsia="zh-CN"/>
              </w:rPr>
              <w:t>《三十六计》与武侠小说</w:t>
            </w:r>
            <w:r w:rsidRPr="00F60C4B">
              <w:rPr>
                <w:rFonts w:ascii="Arial" w:hAnsi="Arial" w:cs="Arial"/>
                <w:b/>
                <w:color w:val="FF0000"/>
                <w:lang w:eastAsia="zh-CN"/>
              </w:rPr>
              <w:t xml:space="preserve">  - The Thirty-Six Strategems in Kungfu Fiction</w:t>
            </w:r>
          </w:p>
          <w:p w14:paraId="6656F5C9" w14:textId="77777777" w:rsidR="00A07005" w:rsidRPr="00F60C4B" w:rsidRDefault="00A07005" w:rsidP="0011093A">
            <w:pPr>
              <w:jc w:val="center"/>
              <w:rPr>
                <w:rFonts w:ascii="Arial" w:hAnsi="Arial" w:cs="Arial"/>
                <w:b/>
                <w:color w:val="FF0000"/>
                <w:lang w:eastAsia="zh-CN"/>
              </w:rPr>
            </w:pPr>
          </w:p>
        </w:tc>
      </w:tr>
      <w:tr w:rsidR="0093538F" w:rsidRPr="00F60C4B" w14:paraId="0D7919A4" w14:textId="77777777" w:rsidTr="00595C10">
        <w:tc>
          <w:tcPr>
            <w:tcW w:w="630" w:type="dxa"/>
          </w:tcPr>
          <w:p w14:paraId="32F7DC23" w14:textId="77777777" w:rsidR="0093538F" w:rsidRPr="00F60C4B" w:rsidRDefault="0093538F" w:rsidP="00AF00DF">
            <w:pPr>
              <w:rPr>
                <w:rFonts w:ascii="Arial" w:hAnsi="Arial" w:cs="Arial"/>
                <w:sz w:val="24"/>
                <w:szCs w:val="24"/>
              </w:rPr>
            </w:pPr>
            <w:r w:rsidRPr="00F60C4B">
              <w:rPr>
                <w:rFonts w:ascii="Arial" w:hAnsi="Arial" w:cs="Arial"/>
                <w:sz w:val="24"/>
                <w:szCs w:val="24"/>
              </w:rPr>
              <w:br w:type="page"/>
              <w:t>1</w:t>
            </w:r>
            <w:r w:rsidRPr="00F60C4B">
              <w:rPr>
                <w:rFonts w:ascii="Arial" w:hAnsi="Arial" w:cs="Arial"/>
                <w:sz w:val="24"/>
                <w:szCs w:val="24"/>
                <w:lang w:eastAsia="zh-CN"/>
              </w:rPr>
              <w:t>2</w:t>
            </w:r>
          </w:p>
        </w:tc>
        <w:tc>
          <w:tcPr>
            <w:tcW w:w="720" w:type="dxa"/>
          </w:tcPr>
          <w:p w14:paraId="69C50287" w14:textId="77777777" w:rsidR="0093538F" w:rsidRPr="00F60C4B" w:rsidRDefault="0093538F" w:rsidP="00AA06CA">
            <w:pPr>
              <w:rPr>
                <w:rFonts w:ascii="Arial" w:hAnsi="Arial" w:cs="Arial"/>
                <w:lang w:eastAsia="zh-CN"/>
              </w:rPr>
            </w:pPr>
            <w:r w:rsidRPr="00F60C4B">
              <w:rPr>
                <w:rFonts w:ascii="Arial" w:hAnsi="Arial" w:cs="Arial"/>
              </w:rPr>
              <w:t>11/2</w:t>
            </w:r>
          </w:p>
        </w:tc>
        <w:tc>
          <w:tcPr>
            <w:tcW w:w="720" w:type="dxa"/>
          </w:tcPr>
          <w:p w14:paraId="45FEF0C0" w14:textId="77777777" w:rsidR="0093538F" w:rsidRPr="00F60C4B" w:rsidRDefault="0093538F"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6066CB51" w14:textId="77777777" w:rsidR="0093538F" w:rsidRPr="00F60C4B" w:rsidRDefault="0093538F"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金庸《鹿鼎记》走为上计</w:t>
            </w:r>
            <w:r w:rsidRPr="00F60C4B">
              <w:rPr>
                <w:rFonts w:ascii="Arial" w:hAnsi="Arial" w:cs="Arial"/>
                <w:b/>
                <w:color w:val="76923C" w:themeColor="accent3" w:themeShade="BF"/>
                <w:lang w:eastAsia="zh-CN"/>
              </w:rPr>
              <w:t xml:space="preserve"> Escape is Best</w:t>
            </w:r>
          </w:p>
          <w:p w14:paraId="6292CCE6" w14:textId="77777777" w:rsidR="0093538F" w:rsidRPr="00F60C4B" w:rsidRDefault="0093538F" w:rsidP="0011093A">
            <w:pPr>
              <w:rPr>
                <w:rFonts w:ascii="Arial" w:hAnsi="Arial" w:cs="Arial"/>
                <w:b/>
              </w:rPr>
            </w:pPr>
          </w:p>
          <w:p w14:paraId="34CB71AA" w14:textId="77777777" w:rsidR="003A7CC5" w:rsidRPr="00F60C4B" w:rsidRDefault="003A7CC5" w:rsidP="0011093A">
            <w:pPr>
              <w:rPr>
                <w:rFonts w:ascii="Arial" w:hAnsi="Arial" w:cs="Arial"/>
                <w:b/>
              </w:rPr>
            </w:pPr>
            <w:r w:rsidRPr="00F60C4B">
              <w:rPr>
                <w:rFonts w:ascii="Arial" w:hAnsi="Arial" w:cs="Arial"/>
                <w:b/>
                <w:color w:val="FF0000"/>
              </w:rPr>
              <w:t>Note: This is a 5 Day Lesson</w:t>
            </w:r>
          </w:p>
        </w:tc>
        <w:tc>
          <w:tcPr>
            <w:tcW w:w="4950" w:type="dxa"/>
          </w:tcPr>
          <w:p w14:paraId="7BD465FD" w14:textId="77777777" w:rsidR="009A66E4" w:rsidRPr="00F60C4B" w:rsidRDefault="009A66E4" w:rsidP="009A66E4">
            <w:pPr>
              <w:rPr>
                <w:rFonts w:ascii="Arial" w:hAnsi="Arial" w:cs="Arial"/>
                <w:b/>
                <w:color w:val="0000FF"/>
              </w:rPr>
            </w:pPr>
            <w:r w:rsidRPr="00F60C4B">
              <w:rPr>
                <w:rFonts w:ascii="Arial" w:hAnsi="Arial" w:cs="Arial"/>
                <w:b/>
                <w:color w:val="0000FF"/>
              </w:rPr>
              <w:t>《三十六计》</w:t>
            </w:r>
            <w:r w:rsidRPr="00F60C4B">
              <w:rPr>
                <w:rFonts w:ascii="Arial" w:hAnsi="Arial" w:cs="Arial"/>
                <w:b/>
                <w:color w:val="0000FF"/>
              </w:rPr>
              <w:t>The Thirty-Six Strategems HW Due</w:t>
            </w:r>
          </w:p>
          <w:p w14:paraId="1E5995F2" w14:textId="77777777" w:rsidR="0093538F" w:rsidRPr="00F60C4B" w:rsidRDefault="0093538F" w:rsidP="0011093A">
            <w:pPr>
              <w:rPr>
                <w:rFonts w:ascii="Arial" w:hAnsi="Arial" w:cs="Arial"/>
                <w:b/>
                <w:color w:val="FF0000"/>
              </w:rPr>
            </w:pPr>
            <w:r w:rsidRPr="00F60C4B">
              <w:rPr>
                <w:rFonts w:ascii="Arial" w:hAnsi="Arial" w:cs="Arial"/>
                <w:b/>
                <w:color w:val="FF0000"/>
              </w:rPr>
              <w:t>Please Preview Video and Prepare the Text!</w:t>
            </w:r>
          </w:p>
          <w:p w14:paraId="6DDA2247" w14:textId="77777777" w:rsidR="0093538F" w:rsidRPr="00F60C4B" w:rsidRDefault="0093538F" w:rsidP="0011093A">
            <w:pPr>
              <w:rPr>
                <w:rFonts w:ascii="Arial" w:hAnsi="Arial" w:cs="Arial"/>
                <w:b/>
              </w:rPr>
            </w:pPr>
            <w:r w:rsidRPr="00F60C4B">
              <w:rPr>
                <w:rFonts w:ascii="Arial" w:hAnsi="Arial" w:cs="Arial"/>
                <w:b/>
              </w:rPr>
              <w:t xml:space="preserve">1. Introduction </w:t>
            </w:r>
            <w:r w:rsidRPr="00F60C4B">
              <w:rPr>
                <w:rFonts w:ascii="Arial" w:hAnsi="Arial" w:cs="Arial"/>
                <w:b/>
              </w:rPr>
              <w:t>介绍</w:t>
            </w:r>
          </w:p>
          <w:p w14:paraId="6461F4ED" w14:textId="77777777" w:rsidR="002B7A45" w:rsidRPr="00F60C4B" w:rsidRDefault="002B7A45" w:rsidP="002B7A45">
            <w:pPr>
              <w:rPr>
                <w:rFonts w:ascii="Arial" w:hAnsi="Arial" w:cs="Arial"/>
                <w:b/>
              </w:rPr>
            </w:pPr>
            <w:r w:rsidRPr="00F60C4B">
              <w:rPr>
                <w:rFonts w:ascii="Arial" w:hAnsi="Arial" w:cs="Arial"/>
                <w:b/>
              </w:rPr>
              <w:t xml:space="preserve">2.  Contemporary Cultural Examples of </w:t>
            </w:r>
            <w:r w:rsidRPr="00F60C4B">
              <w:rPr>
                <w:rFonts w:ascii="Arial" w:hAnsi="Arial" w:cs="Arial"/>
                <w:b/>
              </w:rPr>
              <w:t>走为上计</w:t>
            </w:r>
            <w:r w:rsidRPr="00F60C4B">
              <w:rPr>
                <w:rFonts w:ascii="Arial" w:hAnsi="Arial" w:cs="Arial"/>
                <w:b/>
              </w:rPr>
              <w:t xml:space="preserve"> </w:t>
            </w:r>
          </w:p>
          <w:p w14:paraId="1CFE211C" w14:textId="77777777" w:rsidR="002B7A45" w:rsidRPr="00F60C4B" w:rsidRDefault="002B7A45" w:rsidP="002B7A45">
            <w:pPr>
              <w:rPr>
                <w:rFonts w:ascii="Arial" w:hAnsi="Arial" w:cs="Arial"/>
                <w:b/>
              </w:rPr>
            </w:pPr>
            <w:r w:rsidRPr="00F60C4B">
              <w:rPr>
                <w:rFonts w:ascii="Arial" w:hAnsi="Arial" w:cs="Arial"/>
                <w:b/>
              </w:rPr>
              <w:t xml:space="preserve">3.  Jin Yong Introduction </w:t>
            </w:r>
            <w:r w:rsidRPr="00F60C4B">
              <w:rPr>
                <w:rFonts w:ascii="Arial" w:hAnsi="Arial" w:cs="Arial"/>
                <w:b/>
              </w:rPr>
              <w:t>金庸介绍</w:t>
            </w:r>
          </w:p>
          <w:p w14:paraId="5C48F00F" w14:textId="77777777" w:rsidR="002B7A45" w:rsidRPr="00F60C4B" w:rsidRDefault="002B7A45" w:rsidP="002B7A45">
            <w:pPr>
              <w:rPr>
                <w:rFonts w:ascii="Arial" w:hAnsi="Arial" w:cs="Arial"/>
                <w:b/>
              </w:rPr>
            </w:pPr>
            <w:r w:rsidRPr="00F60C4B">
              <w:rPr>
                <w:rFonts w:ascii="Arial" w:hAnsi="Arial" w:cs="Arial"/>
                <w:b/>
              </w:rPr>
              <w:t xml:space="preserve">4. The Deer and the Cauldron Intro </w:t>
            </w:r>
            <w:r w:rsidRPr="00F60C4B">
              <w:rPr>
                <w:rFonts w:ascii="Arial" w:hAnsi="Arial" w:cs="Arial"/>
                <w:b/>
              </w:rPr>
              <w:t>《鹿鼎记》</w:t>
            </w:r>
            <w:r w:rsidRPr="00F60C4B">
              <w:rPr>
                <w:rFonts w:ascii="Arial" w:hAnsi="Arial" w:cs="Arial"/>
                <w:b/>
              </w:rPr>
              <w:t xml:space="preserve"> </w:t>
            </w:r>
            <w:r w:rsidRPr="00F60C4B">
              <w:rPr>
                <w:rFonts w:ascii="Arial" w:hAnsi="Arial" w:cs="Arial"/>
                <w:b/>
              </w:rPr>
              <w:t>介绍</w:t>
            </w:r>
          </w:p>
          <w:p w14:paraId="752E54D3" w14:textId="77777777" w:rsidR="0093538F" w:rsidRPr="00F60C4B" w:rsidRDefault="002B7A45" w:rsidP="002B7A45">
            <w:pPr>
              <w:rPr>
                <w:rFonts w:ascii="Arial" w:hAnsi="Arial" w:cs="Arial"/>
                <w:b/>
              </w:rPr>
            </w:pPr>
            <w:r w:rsidRPr="00F60C4B">
              <w:rPr>
                <w:rFonts w:ascii="Arial" w:hAnsi="Arial" w:cs="Arial"/>
                <w:b/>
              </w:rPr>
              <w:t xml:space="preserve">5.  Wei Xiaobao Introduction  </w:t>
            </w:r>
            <w:r w:rsidRPr="00F60C4B">
              <w:rPr>
                <w:rFonts w:ascii="Arial" w:hAnsi="Arial" w:cs="Arial"/>
                <w:b/>
              </w:rPr>
              <w:t>韦小宝介绍</w:t>
            </w:r>
          </w:p>
        </w:tc>
      </w:tr>
      <w:tr w:rsidR="0093538F" w:rsidRPr="00F60C4B" w14:paraId="6584E51E" w14:textId="77777777" w:rsidTr="00595C10">
        <w:tc>
          <w:tcPr>
            <w:tcW w:w="630" w:type="dxa"/>
          </w:tcPr>
          <w:p w14:paraId="79D96D22" w14:textId="77777777" w:rsidR="0093538F" w:rsidRPr="00F60C4B" w:rsidRDefault="0093538F" w:rsidP="00AF00DF">
            <w:pPr>
              <w:rPr>
                <w:rFonts w:ascii="Arial" w:hAnsi="Arial" w:cs="Arial"/>
                <w:sz w:val="24"/>
                <w:szCs w:val="24"/>
                <w:lang w:eastAsia="zh-CN"/>
              </w:rPr>
            </w:pPr>
          </w:p>
        </w:tc>
        <w:tc>
          <w:tcPr>
            <w:tcW w:w="720" w:type="dxa"/>
          </w:tcPr>
          <w:p w14:paraId="253CB946" w14:textId="77777777" w:rsidR="0093538F" w:rsidRPr="00F60C4B" w:rsidRDefault="0093538F" w:rsidP="00AA06CA">
            <w:pPr>
              <w:rPr>
                <w:rFonts w:ascii="Arial" w:hAnsi="Arial" w:cs="Arial"/>
                <w:lang w:eastAsia="zh-CN"/>
              </w:rPr>
            </w:pPr>
            <w:r w:rsidRPr="00F60C4B">
              <w:rPr>
                <w:rFonts w:ascii="Arial" w:hAnsi="Arial" w:cs="Arial"/>
              </w:rPr>
              <w:t>11/</w:t>
            </w:r>
            <w:r w:rsidRPr="00F60C4B">
              <w:rPr>
                <w:rFonts w:ascii="Arial" w:hAnsi="Arial" w:cs="Arial"/>
                <w:lang w:eastAsia="zh-CN"/>
              </w:rPr>
              <w:t>4</w:t>
            </w:r>
          </w:p>
        </w:tc>
        <w:tc>
          <w:tcPr>
            <w:tcW w:w="720" w:type="dxa"/>
          </w:tcPr>
          <w:p w14:paraId="259C7917" w14:textId="77777777" w:rsidR="0093538F" w:rsidRPr="00F60C4B" w:rsidRDefault="0093538F" w:rsidP="00CC23F9">
            <w:pPr>
              <w:rPr>
                <w:rFonts w:ascii="Arial" w:hAnsi="Arial" w:cs="Arial"/>
              </w:rPr>
            </w:pPr>
            <w:r w:rsidRPr="00F60C4B">
              <w:rPr>
                <w:rFonts w:ascii="Arial" w:hAnsi="Arial" w:cs="Arial"/>
              </w:rPr>
              <w:t>Wed</w:t>
            </w:r>
          </w:p>
        </w:tc>
        <w:tc>
          <w:tcPr>
            <w:tcW w:w="3510" w:type="dxa"/>
          </w:tcPr>
          <w:p w14:paraId="7EDE25D8" w14:textId="77777777" w:rsidR="0093538F" w:rsidRPr="00F60C4B" w:rsidRDefault="0093538F"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金庸《鹿鼎记》走为上计</w:t>
            </w:r>
            <w:r w:rsidRPr="00F60C4B">
              <w:rPr>
                <w:rFonts w:ascii="Arial" w:hAnsi="Arial" w:cs="Arial"/>
                <w:b/>
                <w:color w:val="76923C" w:themeColor="accent3" w:themeShade="BF"/>
                <w:lang w:eastAsia="zh-CN"/>
              </w:rPr>
              <w:t xml:space="preserve"> Escape is Best</w:t>
            </w:r>
          </w:p>
          <w:p w14:paraId="2B5EBC0B" w14:textId="77777777" w:rsidR="0093538F" w:rsidRPr="00F60C4B" w:rsidRDefault="0093538F" w:rsidP="0011093A">
            <w:pPr>
              <w:rPr>
                <w:rFonts w:ascii="Arial" w:hAnsi="Arial" w:cs="Arial"/>
                <w:b/>
              </w:rPr>
            </w:pPr>
          </w:p>
        </w:tc>
        <w:tc>
          <w:tcPr>
            <w:tcW w:w="4950" w:type="dxa"/>
          </w:tcPr>
          <w:p w14:paraId="6C60AD1D" w14:textId="77777777" w:rsidR="002B3345" w:rsidRPr="00F60C4B" w:rsidRDefault="002B3345" w:rsidP="002B3345">
            <w:pPr>
              <w:rPr>
                <w:rFonts w:ascii="Arial" w:hAnsi="Arial" w:cs="Arial"/>
                <w:b/>
              </w:rPr>
            </w:pPr>
            <w:r w:rsidRPr="00F60C4B">
              <w:rPr>
                <w:rFonts w:ascii="Arial" w:hAnsi="Arial" w:cs="Arial"/>
                <w:b/>
              </w:rPr>
              <w:t xml:space="preserve">1. Wrap-up Introduction  </w:t>
            </w:r>
            <w:r w:rsidRPr="00F60C4B">
              <w:rPr>
                <w:rFonts w:ascii="Arial" w:hAnsi="Arial" w:cs="Arial"/>
                <w:b/>
              </w:rPr>
              <w:t>完成简介</w:t>
            </w:r>
          </w:p>
          <w:p w14:paraId="53DE1770" w14:textId="77777777" w:rsidR="002B3345" w:rsidRPr="00F60C4B" w:rsidRDefault="002B3345" w:rsidP="002B3345">
            <w:pPr>
              <w:rPr>
                <w:rFonts w:ascii="Arial" w:hAnsi="Arial" w:cs="Arial"/>
                <w:b/>
              </w:rPr>
            </w:pPr>
            <w:r w:rsidRPr="00F60C4B">
              <w:rPr>
                <w:rFonts w:ascii="Arial" w:hAnsi="Arial" w:cs="Arial"/>
                <w:b/>
              </w:rPr>
              <w:t xml:space="preserve">2. Selected Vocabulary Drill   </w:t>
            </w:r>
            <w:r w:rsidRPr="00F60C4B">
              <w:rPr>
                <w:rFonts w:ascii="Arial" w:hAnsi="Arial" w:cs="Arial"/>
                <w:b/>
              </w:rPr>
              <w:t>练习生词</w:t>
            </w:r>
          </w:p>
          <w:p w14:paraId="0A35FEBB" w14:textId="77777777" w:rsidR="00A20FAD" w:rsidRPr="00F60C4B" w:rsidRDefault="00A20FAD" w:rsidP="002B3345">
            <w:pPr>
              <w:rPr>
                <w:rFonts w:ascii="Arial" w:hAnsi="Arial" w:cs="Arial"/>
                <w:b/>
              </w:rPr>
            </w:pPr>
            <w:r w:rsidRPr="00F60C4B">
              <w:rPr>
                <w:rFonts w:ascii="Arial" w:hAnsi="Arial" w:cs="Arial"/>
                <w:b/>
              </w:rPr>
              <w:t>3. Start Student Text Presentations</w:t>
            </w:r>
            <w:r w:rsidRPr="00F60C4B">
              <w:rPr>
                <w:rFonts w:ascii="Arial" w:hAnsi="Arial" w:cs="Arial"/>
                <w:b/>
              </w:rPr>
              <w:t>课文报告</w:t>
            </w:r>
          </w:p>
          <w:p w14:paraId="5479F3A5" w14:textId="77777777" w:rsidR="0093538F" w:rsidRPr="00F60C4B" w:rsidRDefault="0093538F" w:rsidP="0011093A">
            <w:pPr>
              <w:rPr>
                <w:rFonts w:ascii="Arial" w:hAnsi="Arial" w:cs="Arial"/>
                <w:b/>
              </w:rPr>
            </w:pPr>
          </w:p>
        </w:tc>
      </w:tr>
      <w:tr w:rsidR="0093538F" w:rsidRPr="00F60C4B" w14:paraId="693E8BD4" w14:textId="77777777" w:rsidTr="00595C10">
        <w:tc>
          <w:tcPr>
            <w:tcW w:w="630" w:type="dxa"/>
          </w:tcPr>
          <w:p w14:paraId="3656AA7B" w14:textId="77777777" w:rsidR="0093538F" w:rsidRPr="00F60C4B" w:rsidRDefault="0093538F" w:rsidP="00AF00DF">
            <w:pPr>
              <w:rPr>
                <w:rFonts w:ascii="Arial" w:hAnsi="Arial" w:cs="Arial"/>
                <w:sz w:val="24"/>
                <w:szCs w:val="24"/>
                <w:lang w:eastAsia="zh-CN"/>
              </w:rPr>
            </w:pPr>
          </w:p>
        </w:tc>
        <w:tc>
          <w:tcPr>
            <w:tcW w:w="720" w:type="dxa"/>
          </w:tcPr>
          <w:p w14:paraId="35D710D1" w14:textId="77777777" w:rsidR="0093538F" w:rsidRPr="00F60C4B" w:rsidRDefault="0093538F" w:rsidP="00AF00DF">
            <w:pPr>
              <w:rPr>
                <w:rFonts w:ascii="Arial" w:hAnsi="Arial" w:cs="Arial"/>
              </w:rPr>
            </w:pPr>
            <w:r w:rsidRPr="00F60C4B">
              <w:rPr>
                <w:rFonts w:ascii="Arial" w:hAnsi="Arial" w:cs="Arial"/>
              </w:rPr>
              <w:t>11/6</w:t>
            </w:r>
          </w:p>
        </w:tc>
        <w:tc>
          <w:tcPr>
            <w:tcW w:w="720" w:type="dxa"/>
          </w:tcPr>
          <w:p w14:paraId="16ACFD7E" w14:textId="77777777" w:rsidR="0093538F" w:rsidRPr="00F60C4B" w:rsidRDefault="0093538F" w:rsidP="00CC23F9">
            <w:pPr>
              <w:rPr>
                <w:rFonts w:ascii="Arial" w:hAnsi="Arial" w:cs="Arial"/>
              </w:rPr>
            </w:pPr>
            <w:r w:rsidRPr="00F60C4B">
              <w:rPr>
                <w:rFonts w:ascii="Arial" w:hAnsi="Arial" w:cs="Arial"/>
              </w:rPr>
              <w:t>Fri</w:t>
            </w:r>
          </w:p>
        </w:tc>
        <w:tc>
          <w:tcPr>
            <w:tcW w:w="3510" w:type="dxa"/>
          </w:tcPr>
          <w:p w14:paraId="05857CE8" w14:textId="77777777" w:rsidR="0093538F" w:rsidRPr="00F60C4B" w:rsidRDefault="0093538F"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金庸《鹿鼎记》走为上计</w:t>
            </w:r>
            <w:r w:rsidRPr="00F60C4B">
              <w:rPr>
                <w:rFonts w:ascii="Arial" w:hAnsi="Arial" w:cs="Arial"/>
                <w:b/>
                <w:color w:val="76923C" w:themeColor="accent3" w:themeShade="BF"/>
                <w:lang w:eastAsia="zh-CN"/>
              </w:rPr>
              <w:t xml:space="preserve"> Escape is Best</w:t>
            </w:r>
          </w:p>
          <w:p w14:paraId="6D15713F" w14:textId="77777777" w:rsidR="0093538F" w:rsidRPr="00F60C4B" w:rsidRDefault="0093538F" w:rsidP="0011093A">
            <w:pPr>
              <w:rPr>
                <w:rFonts w:ascii="Arial" w:hAnsi="Arial" w:cs="Arial"/>
                <w:b/>
              </w:rPr>
            </w:pPr>
          </w:p>
        </w:tc>
        <w:tc>
          <w:tcPr>
            <w:tcW w:w="4950" w:type="dxa"/>
          </w:tcPr>
          <w:p w14:paraId="6AA67B17" w14:textId="77777777" w:rsidR="0093538F" w:rsidRPr="00F60C4B" w:rsidRDefault="002B3345" w:rsidP="0011093A">
            <w:pPr>
              <w:rPr>
                <w:rFonts w:ascii="Arial" w:hAnsi="Arial" w:cs="Arial"/>
                <w:b/>
              </w:rPr>
            </w:pPr>
            <w:r w:rsidRPr="00F60C4B">
              <w:rPr>
                <w:rFonts w:ascii="Arial" w:hAnsi="Arial" w:cs="Arial"/>
                <w:b/>
              </w:rPr>
              <w:t xml:space="preserve">1. </w:t>
            </w:r>
            <w:r w:rsidR="0093538F" w:rsidRPr="00F60C4B">
              <w:rPr>
                <w:rFonts w:ascii="Arial" w:hAnsi="Arial" w:cs="Arial"/>
                <w:b/>
              </w:rPr>
              <w:t xml:space="preserve">Student Text Presentations </w:t>
            </w:r>
            <w:r w:rsidR="0093538F" w:rsidRPr="00F60C4B">
              <w:rPr>
                <w:rFonts w:ascii="Arial" w:hAnsi="Arial" w:cs="Arial"/>
                <w:b/>
              </w:rPr>
              <w:t>课文报告</w:t>
            </w:r>
          </w:p>
          <w:p w14:paraId="0FCD0F47" w14:textId="77777777" w:rsidR="0093538F" w:rsidRPr="00F60C4B" w:rsidRDefault="0093538F"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48CFDC2D" w14:textId="77777777" w:rsidR="0093538F" w:rsidRPr="00F60C4B" w:rsidRDefault="0093538F" w:rsidP="0011093A">
            <w:pPr>
              <w:rPr>
                <w:rFonts w:ascii="Arial" w:hAnsi="Arial" w:cs="Arial"/>
                <w:b/>
              </w:rPr>
            </w:pPr>
          </w:p>
        </w:tc>
      </w:tr>
      <w:tr w:rsidR="00284A81" w:rsidRPr="00F60C4B" w14:paraId="7BC4D8AD" w14:textId="77777777" w:rsidTr="00595C10">
        <w:tc>
          <w:tcPr>
            <w:tcW w:w="630" w:type="dxa"/>
          </w:tcPr>
          <w:p w14:paraId="1F8729EC" w14:textId="77777777" w:rsidR="00284A81" w:rsidRPr="00F60C4B" w:rsidRDefault="00284A81" w:rsidP="00AF00DF">
            <w:pPr>
              <w:rPr>
                <w:rFonts w:ascii="Arial" w:hAnsi="Arial" w:cs="Arial"/>
                <w:sz w:val="24"/>
                <w:szCs w:val="24"/>
              </w:rPr>
            </w:pPr>
            <w:r w:rsidRPr="00F60C4B">
              <w:rPr>
                <w:rFonts w:ascii="Arial" w:hAnsi="Arial" w:cs="Arial"/>
                <w:sz w:val="24"/>
                <w:szCs w:val="24"/>
              </w:rPr>
              <w:t>1</w:t>
            </w:r>
            <w:r w:rsidRPr="00F60C4B">
              <w:rPr>
                <w:rFonts w:ascii="Arial" w:hAnsi="Arial" w:cs="Arial"/>
                <w:sz w:val="24"/>
                <w:szCs w:val="24"/>
                <w:lang w:eastAsia="zh-CN"/>
              </w:rPr>
              <w:t>3</w:t>
            </w:r>
          </w:p>
        </w:tc>
        <w:tc>
          <w:tcPr>
            <w:tcW w:w="720" w:type="dxa"/>
          </w:tcPr>
          <w:p w14:paraId="1F5FF769" w14:textId="77777777" w:rsidR="00284A81" w:rsidRPr="00F60C4B" w:rsidRDefault="00284A81" w:rsidP="00AA06CA">
            <w:pPr>
              <w:rPr>
                <w:rFonts w:ascii="Arial" w:hAnsi="Arial" w:cs="Arial"/>
                <w:lang w:eastAsia="zh-CN"/>
              </w:rPr>
            </w:pPr>
            <w:r w:rsidRPr="00F60C4B">
              <w:rPr>
                <w:rFonts w:ascii="Arial" w:hAnsi="Arial" w:cs="Arial"/>
              </w:rPr>
              <w:t>11/</w:t>
            </w:r>
            <w:r w:rsidRPr="00F60C4B">
              <w:rPr>
                <w:rFonts w:ascii="Arial" w:hAnsi="Arial" w:cs="Arial"/>
                <w:lang w:eastAsia="zh-CN"/>
              </w:rPr>
              <w:t>9</w:t>
            </w:r>
          </w:p>
        </w:tc>
        <w:tc>
          <w:tcPr>
            <w:tcW w:w="720" w:type="dxa"/>
          </w:tcPr>
          <w:p w14:paraId="3FA34538" w14:textId="77777777" w:rsidR="00284A81" w:rsidRPr="00F60C4B" w:rsidRDefault="00284A81"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75A35985" w14:textId="77777777" w:rsidR="00284A81" w:rsidRPr="00F60C4B" w:rsidRDefault="00284A81"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金庸《鹿鼎记》走为上计</w:t>
            </w:r>
            <w:r w:rsidRPr="00F60C4B">
              <w:rPr>
                <w:rFonts w:ascii="Arial" w:hAnsi="Arial" w:cs="Arial"/>
                <w:b/>
                <w:color w:val="76923C" w:themeColor="accent3" w:themeShade="BF"/>
                <w:lang w:eastAsia="zh-CN"/>
              </w:rPr>
              <w:t xml:space="preserve"> Escape is Best</w:t>
            </w:r>
          </w:p>
          <w:p w14:paraId="16AE3DE7" w14:textId="77777777" w:rsidR="00284A81" w:rsidRPr="00F60C4B" w:rsidRDefault="00284A81" w:rsidP="0011093A">
            <w:pPr>
              <w:rPr>
                <w:rFonts w:ascii="Arial" w:hAnsi="Arial" w:cs="Arial"/>
                <w:b/>
              </w:rPr>
            </w:pPr>
          </w:p>
        </w:tc>
        <w:tc>
          <w:tcPr>
            <w:tcW w:w="4950" w:type="dxa"/>
          </w:tcPr>
          <w:p w14:paraId="358980B0" w14:textId="77777777" w:rsidR="00284A81" w:rsidRPr="00F60C4B" w:rsidRDefault="00284A81" w:rsidP="00A20FAD">
            <w:pPr>
              <w:rPr>
                <w:rFonts w:ascii="Arial" w:hAnsi="Arial" w:cs="Arial"/>
                <w:b/>
              </w:rPr>
            </w:pPr>
            <w:r w:rsidRPr="00F60C4B">
              <w:rPr>
                <w:rFonts w:ascii="Arial" w:hAnsi="Arial" w:cs="Arial"/>
                <w:b/>
              </w:rPr>
              <w:t xml:space="preserve">1. Student Text Presentations </w:t>
            </w:r>
            <w:r w:rsidRPr="00F60C4B">
              <w:rPr>
                <w:rFonts w:ascii="Arial" w:hAnsi="Arial" w:cs="Arial"/>
                <w:b/>
              </w:rPr>
              <w:t>课文报告</w:t>
            </w:r>
          </w:p>
          <w:p w14:paraId="771ABB7F" w14:textId="77777777" w:rsidR="00284A81" w:rsidRPr="00F60C4B" w:rsidRDefault="00284A81" w:rsidP="00A20FAD">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5797F5FD" w14:textId="77777777" w:rsidR="00284A81" w:rsidRPr="00F60C4B" w:rsidRDefault="00284A81" w:rsidP="00A20FAD">
            <w:pPr>
              <w:rPr>
                <w:rFonts w:ascii="Arial" w:hAnsi="Arial" w:cs="Arial"/>
                <w:b/>
              </w:rPr>
            </w:pPr>
          </w:p>
        </w:tc>
      </w:tr>
      <w:tr w:rsidR="00284A81" w:rsidRPr="00F60C4B" w14:paraId="7CF28191" w14:textId="77777777" w:rsidTr="00595C10">
        <w:tc>
          <w:tcPr>
            <w:tcW w:w="630" w:type="dxa"/>
          </w:tcPr>
          <w:p w14:paraId="49B96905" w14:textId="77777777" w:rsidR="00284A81" w:rsidRPr="00F60C4B" w:rsidRDefault="00284A81" w:rsidP="00AF00DF">
            <w:pPr>
              <w:rPr>
                <w:rFonts w:ascii="Arial" w:hAnsi="Arial" w:cs="Arial"/>
                <w:sz w:val="24"/>
                <w:szCs w:val="24"/>
                <w:lang w:eastAsia="zh-CN"/>
              </w:rPr>
            </w:pPr>
          </w:p>
        </w:tc>
        <w:tc>
          <w:tcPr>
            <w:tcW w:w="720" w:type="dxa"/>
          </w:tcPr>
          <w:p w14:paraId="68FECE8A" w14:textId="77777777" w:rsidR="00284A81" w:rsidRPr="00F60C4B" w:rsidRDefault="00284A81" w:rsidP="00AA06CA">
            <w:pPr>
              <w:rPr>
                <w:rFonts w:ascii="Arial" w:hAnsi="Arial" w:cs="Arial"/>
                <w:lang w:eastAsia="zh-CN"/>
              </w:rPr>
            </w:pPr>
            <w:r w:rsidRPr="00F60C4B">
              <w:rPr>
                <w:rFonts w:ascii="Arial" w:hAnsi="Arial" w:cs="Arial"/>
              </w:rPr>
              <w:t>11/</w:t>
            </w:r>
            <w:r w:rsidRPr="00F60C4B">
              <w:rPr>
                <w:rFonts w:ascii="Arial" w:hAnsi="Arial" w:cs="Arial"/>
                <w:lang w:eastAsia="zh-CN"/>
              </w:rPr>
              <w:t>11</w:t>
            </w:r>
          </w:p>
        </w:tc>
        <w:tc>
          <w:tcPr>
            <w:tcW w:w="720" w:type="dxa"/>
          </w:tcPr>
          <w:p w14:paraId="1246694A" w14:textId="77777777" w:rsidR="00284A81" w:rsidRPr="00F60C4B" w:rsidRDefault="00284A81" w:rsidP="00CC23F9">
            <w:pPr>
              <w:rPr>
                <w:rFonts w:ascii="Arial" w:hAnsi="Arial" w:cs="Arial"/>
              </w:rPr>
            </w:pPr>
            <w:r w:rsidRPr="00F60C4B">
              <w:rPr>
                <w:rFonts w:ascii="Arial" w:hAnsi="Arial" w:cs="Arial"/>
              </w:rPr>
              <w:t>Wed</w:t>
            </w:r>
          </w:p>
        </w:tc>
        <w:tc>
          <w:tcPr>
            <w:tcW w:w="3510" w:type="dxa"/>
          </w:tcPr>
          <w:p w14:paraId="3241F79A" w14:textId="77777777" w:rsidR="00284A81" w:rsidRPr="00F60C4B" w:rsidRDefault="00284A81" w:rsidP="00A20FAD">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金庸《鹿鼎记》走为上计</w:t>
            </w:r>
            <w:r w:rsidRPr="00F60C4B">
              <w:rPr>
                <w:rFonts w:ascii="Arial" w:hAnsi="Arial" w:cs="Arial"/>
                <w:b/>
                <w:color w:val="76923C" w:themeColor="accent3" w:themeShade="BF"/>
                <w:lang w:eastAsia="zh-CN"/>
              </w:rPr>
              <w:t xml:space="preserve"> Escape is Best</w:t>
            </w:r>
          </w:p>
          <w:p w14:paraId="27C49FDF" w14:textId="77777777" w:rsidR="00284A81" w:rsidRPr="00F60C4B" w:rsidRDefault="00284A81" w:rsidP="00A20FAD">
            <w:pPr>
              <w:rPr>
                <w:rFonts w:ascii="Arial" w:hAnsi="Arial" w:cs="Arial"/>
                <w:b/>
              </w:rPr>
            </w:pPr>
          </w:p>
        </w:tc>
        <w:tc>
          <w:tcPr>
            <w:tcW w:w="4950" w:type="dxa"/>
          </w:tcPr>
          <w:p w14:paraId="3D35E815" w14:textId="77777777" w:rsidR="00284A81" w:rsidRPr="00F60C4B" w:rsidRDefault="00284A81" w:rsidP="00A20FAD">
            <w:pPr>
              <w:rPr>
                <w:rFonts w:ascii="Arial" w:hAnsi="Arial" w:cs="Arial"/>
                <w:b/>
                <w:lang w:val="de-DE"/>
              </w:rPr>
            </w:pPr>
            <w:r w:rsidRPr="00F60C4B">
              <w:rPr>
                <w:rFonts w:ascii="Arial" w:hAnsi="Arial" w:cs="Arial"/>
                <w:b/>
                <w:lang w:val="de-DE"/>
              </w:rPr>
              <w:t xml:space="preserve">1. </w:t>
            </w:r>
            <w:r w:rsidRPr="00F60C4B">
              <w:rPr>
                <w:rFonts w:ascii="Arial" w:hAnsi="Arial" w:cs="Arial"/>
                <w:b/>
              </w:rPr>
              <w:t xml:space="preserve">Wrap-up </w:t>
            </w:r>
            <w:r w:rsidRPr="00F60C4B">
              <w:rPr>
                <w:rFonts w:ascii="Arial" w:hAnsi="Arial" w:cs="Arial"/>
                <w:b/>
                <w:lang w:val="de-DE"/>
              </w:rPr>
              <w:t xml:space="preserve">Student Text Presentations  </w:t>
            </w:r>
            <w:r w:rsidRPr="00F60C4B">
              <w:rPr>
                <w:rFonts w:ascii="Arial" w:hAnsi="Arial" w:cs="Arial"/>
                <w:b/>
              </w:rPr>
              <w:t>课文报告</w:t>
            </w:r>
          </w:p>
          <w:p w14:paraId="58153EB3" w14:textId="77777777" w:rsidR="00284A81" w:rsidRPr="00F60C4B" w:rsidRDefault="00284A81" w:rsidP="00A20FAD">
            <w:pPr>
              <w:tabs>
                <w:tab w:val="left" w:pos="360"/>
              </w:tabs>
              <w:rPr>
                <w:rFonts w:ascii="Arial" w:hAnsi="Arial" w:cs="Arial"/>
                <w:b/>
                <w:lang w:val="de-DE"/>
              </w:rPr>
            </w:pPr>
            <w:r w:rsidRPr="00F60C4B">
              <w:rPr>
                <w:rFonts w:ascii="Arial" w:hAnsi="Arial" w:cs="Arial"/>
                <w:b/>
                <w:lang w:val="de-DE"/>
              </w:rPr>
              <w:t xml:space="preserve">2. Q &amp; A, Discussion &amp; Drill  </w:t>
            </w:r>
            <w:r w:rsidRPr="00F60C4B">
              <w:rPr>
                <w:rFonts w:ascii="Arial" w:hAnsi="Arial" w:cs="Arial"/>
                <w:b/>
                <w:lang w:val="de-DE"/>
              </w:rPr>
              <w:t>讨论与练习</w:t>
            </w:r>
          </w:p>
          <w:p w14:paraId="42134766" w14:textId="77777777" w:rsidR="00284A81" w:rsidRPr="00F60C4B" w:rsidRDefault="00284A81" w:rsidP="00A20FAD">
            <w:pPr>
              <w:rPr>
                <w:rFonts w:ascii="Arial" w:hAnsi="Arial" w:cs="Arial"/>
                <w:b/>
                <w:lang w:val="de-DE"/>
              </w:rPr>
            </w:pPr>
            <w:r w:rsidRPr="00F60C4B">
              <w:rPr>
                <w:rFonts w:ascii="Arial" w:hAnsi="Arial" w:cs="Arial"/>
                <w:b/>
                <w:lang w:val="de-DE"/>
              </w:rPr>
              <w:t xml:space="preserve">3. Recap Selected Vocabulary  </w:t>
            </w:r>
            <w:r w:rsidRPr="00F60C4B">
              <w:rPr>
                <w:rFonts w:ascii="Arial" w:hAnsi="Arial" w:cs="Arial"/>
                <w:b/>
              </w:rPr>
              <w:t>练习生词</w:t>
            </w:r>
          </w:p>
          <w:p w14:paraId="78A6DCE2" w14:textId="77777777" w:rsidR="00284A81" w:rsidRPr="00F60C4B" w:rsidRDefault="00284A81" w:rsidP="00A20FAD">
            <w:pPr>
              <w:rPr>
                <w:rFonts w:ascii="Arial" w:hAnsi="Arial" w:cs="Arial"/>
                <w:b/>
                <w:lang w:val="de-DE"/>
              </w:rPr>
            </w:pPr>
            <w:r w:rsidRPr="00F60C4B">
              <w:rPr>
                <w:rFonts w:ascii="Arial" w:hAnsi="Arial" w:cs="Arial"/>
                <w:b/>
                <w:lang w:val="de-DE"/>
              </w:rPr>
              <w:t xml:space="preserve">4. Recap Translation </w:t>
            </w:r>
            <w:r w:rsidRPr="00F60C4B">
              <w:rPr>
                <w:rFonts w:ascii="Arial" w:hAnsi="Arial" w:cs="Arial"/>
                <w:b/>
              </w:rPr>
              <w:t>讨论翻译问题</w:t>
            </w:r>
          </w:p>
          <w:p w14:paraId="3474B939" w14:textId="77777777" w:rsidR="00284A81" w:rsidRPr="00F60C4B" w:rsidRDefault="00284A81" w:rsidP="00A20FAD">
            <w:pPr>
              <w:rPr>
                <w:rFonts w:ascii="Arial" w:hAnsi="Arial" w:cs="Arial"/>
                <w:b/>
                <w:lang w:val="de-DE"/>
              </w:rPr>
            </w:pPr>
          </w:p>
        </w:tc>
      </w:tr>
      <w:tr w:rsidR="00284A81" w:rsidRPr="00F60C4B" w14:paraId="7624989E" w14:textId="77777777" w:rsidTr="00595C10">
        <w:tc>
          <w:tcPr>
            <w:tcW w:w="630" w:type="dxa"/>
          </w:tcPr>
          <w:p w14:paraId="7E618AE9" w14:textId="77777777" w:rsidR="00284A81" w:rsidRPr="00F60C4B" w:rsidRDefault="00284A81" w:rsidP="00AF00DF">
            <w:pPr>
              <w:rPr>
                <w:rFonts w:ascii="Arial" w:hAnsi="Arial" w:cs="Arial"/>
                <w:sz w:val="24"/>
                <w:szCs w:val="24"/>
              </w:rPr>
            </w:pPr>
          </w:p>
        </w:tc>
        <w:tc>
          <w:tcPr>
            <w:tcW w:w="720" w:type="dxa"/>
          </w:tcPr>
          <w:p w14:paraId="7F1B1AEE" w14:textId="77777777" w:rsidR="00284A81" w:rsidRPr="00F60C4B" w:rsidRDefault="00284A81" w:rsidP="00AF00DF">
            <w:pPr>
              <w:rPr>
                <w:rFonts w:ascii="Arial" w:hAnsi="Arial" w:cs="Arial"/>
              </w:rPr>
            </w:pPr>
            <w:r w:rsidRPr="00F60C4B">
              <w:rPr>
                <w:rFonts w:ascii="Arial" w:hAnsi="Arial" w:cs="Arial"/>
              </w:rPr>
              <w:t>11/13</w:t>
            </w:r>
          </w:p>
        </w:tc>
        <w:tc>
          <w:tcPr>
            <w:tcW w:w="720" w:type="dxa"/>
          </w:tcPr>
          <w:p w14:paraId="4DE51A44" w14:textId="77777777" w:rsidR="00284A81" w:rsidRPr="00F60C4B" w:rsidRDefault="00284A81" w:rsidP="00CC23F9">
            <w:pPr>
              <w:pStyle w:val="Heading2"/>
              <w:rPr>
                <w:rFonts w:ascii="Arial" w:hAnsi="Arial" w:cs="Arial"/>
                <w:b w:val="0"/>
                <w:sz w:val="20"/>
              </w:rPr>
            </w:pPr>
            <w:r w:rsidRPr="00F60C4B">
              <w:rPr>
                <w:rFonts w:ascii="Arial" w:hAnsi="Arial" w:cs="Arial"/>
                <w:b w:val="0"/>
                <w:sz w:val="20"/>
              </w:rPr>
              <w:t>Fri</w:t>
            </w:r>
          </w:p>
        </w:tc>
        <w:tc>
          <w:tcPr>
            <w:tcW w:w="3510" w:type="dxa"/>
          </w:tcPr>
          <w:p w14:paraId="692D7BA4" w14:textId="77777777" w:rsidR="00284A81" w:rsidRPr="00F60C4B" w:rsidRDefault="00284A81"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古龙</w:t>
            </w:r>
            <w:r w:rsidRPr="00F60C4B">
              <w:rPr>
                <w:rFonts w:ascii="Arial" w:hAnsi="Arial" w:cs="Arial"/>
                <w:b/>
                <w:color w:val="76923C" w:themeColor="accent3" w:themeShade="BF"/>
                <w:lang w:eastAsia="zh-CN"/>
              </w:rPr>
              <w:t xml:space="preserve"> </w:t>
            </w:r>
            <w:r w:rsidRPr="00F60C4B">
              <w:rPr>
                <w:rFonts w:ascii="Arial" w:hAnsi="Arial" w:cs="Arial"/>
                <w:b/>
                <w:color w:val="76923C" w:themeColor="accent3" w:themeShade="BF"/>
                <w:lang w:eastAsia="zh-CN"/>
              </w:rPr>
              <w:t>《武林外史》</w:t>
            </w:r>
            <w:r w:rsidRPr="00F60C4B">
              <w:rPr>
                <w:rFonts w:ascii="Arial" w:hAnsi="Arial" w:cs="Arial"/>
                <w:b/>
                <w:color w:val="76923C" w:themeColor="accent3" w:themeShade="BF"/>
                <w:lang w:eastAsia="zh-CN"/>
              </w:rPr>
              <w:t>Strategem Analogy</w:t>
            </w:r>
          </w:p>
          <w:p w14:paraId="10ED33B9" w14:textId="77777777" w:rsidR="00284A81" w:rsidRPr="00F60C4B" w:rsidRDefault="00284A81" w:rsidP="0011093A">
            <w:pPr>
              <w:rPr>
                <w:rFonts w:ascii="Arial" w:hAnsi="Arial" w:cs="Arial"/>
                <w:b/>
              </w:rPr>
            </w:pPr>
          </w:p>
        </w:tc>
        <w:tc>
          <w:tcPr>
            <w:tcW w:w="4950" w:type="dxa"/>
          </w:tcPr>
          <w:p w14:paraId="76E5FE52" w14:textId="77777777" w:rsidR="009A66E4" w:rsidRPr="00F60C4B" w:rsidRDefault="009A66E4" w:rsidP="009A66E4">
            <w:pPr>
              <w:rPr>
                <w:rFonts w:ascii="Arial" w:hAnsi="Arial" w:cs="Arial"/>
                <w:b/>
                <w:color w:val="0000FF"/>
              </w:rPr>
            </w:pPr>
            <w:r w:rsidRPr="00F60C4B">
              <w:rPr>
                <w:rFonts w:ascii="Arial" w:hAnsi="Arial" w:cs="Arial"/>
                <w:b/>
                <w:color w:val="0000FF"/>
              </w:rPr>
              <w:t>《鹿鼎记》走为上计</w:t>
            </w:r>
            <w:r w:rsidRPr="00F60C4B">
              <w:rPr>
                <w:rFonts w:ascii="Arial" w:hAnsi="Arial" w:cs="Arial"/>
                <w:b/>
                <w:color w:val="0000FF"/>
              </w:rPr>
              <w:t xml:space="preserve"> Escape is Best HW Due</w:t>
            </w:r>
          </w:p>
          <w:p w14:paraId="705A7FE1" w14:textId="77777777" w:rsidR="00C765F8" w:rsidRPr="00F60C4B" w:rsidRDefault="00C765F8" w:rsidP="0011093A">
            <w:pPr>
              <w:rPr>
                <w:rFonts w:ascii="Arial" w:hAnsi="Arial" w:cs="Arial"/>
                <w:b/>
                <w:color w:val="FF0000"/>
              </w:rPr>
            </w:pPr>
            <w:r w:rsidRPr="00F60C4B">
              <w:rPr>
                <w:rFonts w:ascii="Arial" w:hAnsi="Arial" w:cs="Arial"/>
                <w:b/>
                <w:color w:val="FF0000"/>
              </w:rPr>
              <w:t>Please Preview the Video (for flavor; it does not follow text</w:t>
            </w:r>
            <w:r w:rsidR="0037699C" w:rsidRPr="00F60C4B">
              <w:rPr>
                <w:rFonts w:ascii="Arial" w:hAnsi="Arial" w:cs="Arial"/>
                <w:b/>
                <w:color w:val="FF0000"/>
              </w:rPr>
              <w:t xml:space="preserve"> but get an idea of the main characters</w:t>
            </w:r>
            <w:r w:rsidRPr="00F60C4B">
              <w:rPr>
                <w:rFonts w:ascii="Arial" w:hAnsi="Arial" w:cs="Arial"/>
                <w:b/>
                <w:color w:val="FF0000"/>
              </w:rPr>
              <w:t>)!</w:t>
            </w:r>
          </w:p>
          <w:p w14:paraId="5AE8D0C0" w14:textId="77777777" w:rsidR="009C095A" w:rsidRPr="00F60C4B" w:rsidRDefault="00D70865" w:rsidP="009C095A">
            <w:pPr>
              <w:rPr>
                <w:rFonts w:ascii="Arial" w:hAnsi="Arial" w:cs="Arial"/>
                <w:b/>
              </w:rPr>
            </w:pPr>
            <w:r w:rsidRPr="00F60C4B">
              <w:rPr>
                <w:rFonts w:ascii="Arial" w:hAnsi="Arial" w:cs="Arial"/>
                <w:b/>
              </w:rPr>
              <w:t>1</w:t>
            </w:r>
            <w:r w:rsidR="009C095A" w:rsidRPr="00F60C4B">
              <w:rPr>
                <w:rFonts w:ascii="Arial" w:hAnsi="Arial" w:cs="Arial"/>
                <w:b/>
              </w:rPr>
              <w:t xml:space="preserve">. Gu Long Introduction  </w:t>
            </w:r>
            <w:r w:rsidR="009C095A" w:rsidRPr="00F60C4B">
              <w:rPr>
                <w:rFonts w:ascii="Arial" w:hAnsi="Arial" w:cs="Arial"/>
                <w:b/>
              </w:rPr>
              <w:t>古龙介绍</w:t>
            </w:r>
          </w:p>
          <w:p w14:paraId="309D32E3" w14:textId="77777777" w:rsidR="00284A81" w:rsidRPr="00F60C4B" w:rsidRDefault="009C095A" w:rsidP="009C095A">
            <w:pPr>
              <w:rPr>
                <w:rFonts w:ascii="Arial" w:hAnsi="Arial" w:cs="Arial"/>
                <w:b/>
              </w:rPr>
            </w:pPr>
            <w:r w:rsidRPr="00F60C4B">
              <w:rPr>
                <w:rFonts w:ascii="Arial" w:hAnsi="Arial" w:cs="Arial"/>
                <w:b/>
              </w:rPr>
              <w:t xml:space="preserve">2. Selected Vocabulary Drill   </w:t>
            </w:r>
            <w:r w:rsidRPr="00F60C4B">
              <w:rPr>
                <w:rFonts w:ascii="Arial" w:hAnsi="Arial" w:cs="Arial"/>
                <w:b/>
              </w:rPr>
              <w:t>练习生词</w:t>
            </w:r>
          </w:p>
          <w:p w14:paraId="19B5FFD7" w14:textId="77777777" w:rsidR="009C095A" w:rsidRPr="00F60C4B" w:rsidRDefault="009C095A" w:rsidP="009C095A">
            <w:pPr>
              <w:rPr>
                <w:rFonts w:ascii="Arial" w:hAnsi="Arial" w:cs="Arial"/>
                <w:b/>
              </w:rPr>
            </w:pPr>
          </w:p>
        </w:tc>
      </w:tr>
      <w:tr w:rsidR="00284A81" w:rsidRPr="00F60C4B" w14:paraId="112DFE83" w14:textId="77777777" w:rsidTr="00595C10">
        <w:tc>
          <w:tcPr>
            <w:tcW w:w="630" w:type="dxa"/>
          </w:tcPr>
          <w:p w14:paraId="74FFEA78" w14:textId="77777777" w:rsidR="00284A81" w:rsidRPr="00F60C4B" w:rsidRDefault="00284A81" w:rsidP="00AF00DF">
            <w:pPr>
              <w:rPr>
                <w:rFonts w:ascii="Arial" w:hAnsi="Arial" w:cs="Arial"/>
                <w:sz w:val="24"/>
                <w:szCs w:val="24"/>
              </w:rPr>
            </w:pPr>
            <w:r w:rsidRPr="00F60C4B">
              <w:rPr>
                <w:rFonts w:ascii="Arial" w:hAnsi="Arial" w:cs="Arial"/>
                <w:sz w:val="24"/>
                <w:szCs w:val="24"/>
              </w:rPr>
              <w:t>1</w:t>
            </w:r>
            <w:r w:rsidRPr="00F60C4B">
              <w:rPr>
                <w:rFonts w:ascii="Arial" w:hAnsi="Arial" w:cs="Arial"/>
                <w:sz w:val="24"/>
                <w:szCs w:val="24"/>
                <w:lang w:eastAsia="zh-CN"/>
              </w:rPr>
              <w:t>4</w:t>
            </w:r>
          </w:p>
          <w:p w14:paraId="18D2EE37" w14:textId="77777777" w:rsidR="00284A81" w:rsidRPr="00F60C4B" w:rsidRDefault="00284A81" w:rsidP="00CC23F9">
            <w:pPr>
              <w:rPr>
                <w:rFonts w:ascii="Arial" w:hAnsi="Arial" w:cs="Arial"/>
                <w:sz w:val="24"/>
                <w:szCs w:val="24"/>
              </w:rPr>
            </w:pPr>
          </w:p>
        </w:tc>
        <w:tc>
          <w:tcPr>
            <w:tcW w:w="720" w:type="dxa"/>
          </w:tcPr>
          <w:p w14:paraId="6F0967C1" w14:textId="77777777" w:rsidR="00284A81" w:rsidRPr="00F60C4B" w:rsidRDefault="00284A81" w:rsidP="00AA06CA">
            <w:pPr>
              <w:rPr>
                <w:rFonts w:ascii="Arial" w:hAnsi="Arial" w:cs="Arial"/>
                <w:lang w:eastAsia="zh-CN"/>
              </w:rPr>
            </w:pPr>
            <w:r w:rsidRPr="00F60C4B">
              <w:rPr>
                <w:rFonts w:ascii="Arial" w:hAnsi="Arial" w:cs="Arial"/>
              </w:rPr>
              <w:t>11/16</w:t>
            </w:r>
          </w:p>
        </w:tc>
        <w:tc>
          <w:tcPr>
            <w:tcW w:w="720" w:type="dxa"/>
          </w:tcPr>
          <w:p w14:paraId="56DE44A8" w14:textId="77777777" w:rsidR="00284A81" w:rsidRPr="00F60C4B" w:rsidRDefault="00284A81"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27FCD074" w14:textId="77777777" w:rsidR="00284A81" w:rsidRPr="00F60C4B" w:rsidRDefault="00284A81" w:rsidP="004531C4">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古龙</w:t>
            </w:r>
            <w:r w:rsidRPr="00F60C4B">
              <w:rPr>
                <w:rFonts w:ascii="Arial" w:hAnsi="Arial" w:cs="Arial"/>
                <w:b/>
                <w:color w:val="76923C" w:themeColor="accent3" w:themeShade="BF"/>
                <w:lang w:eastAsia="zh-CN"/>
              </w:rPr>
              <w:t xml:space="preserve"> </w:t>
            </w:r>
            <w:r w:rsidRPr="00F60C4B">
              <w:rPr>
                <w:rFonts w:ascii="Arial" w:hAnsi="Arial" w:cs="Arial"/>
                <w:b/>
                <w:color w:val="76923C" w:themeColor="accent3" w:themeShade="BF"/>
                <w:lang w:eastAsia="zh-CN"/>
              </w:rPr>
              <w:t>《大地飞鹰》</w:t>
            </w:r>
            <w:r w:rsidRPr="00F60C4B">
              <w:rPr>
                <w:rFonts w:ascii="Arial" w:hAnsi="Arial" w:cs="Arial"/>
                <w:b/>
                <w:color w:val="76923C" w:themeColor="accent3" w:themeShade="BF"/>
                <w:lang w:eastAsia="zh-CN"/>
              </w:rPr>
              <w:t>Strategem Analogy</w:t>
            </w:r>
          </w:p>
          <w:p w14:paraId="28D5A970" w14:textId="77777777" w:rsidR="00284A81" w:rsidRPr="00F60C4B" w:rsidRDefault="00284A81" w:rsidP="004531C4">
            <w:pPr>
              <w:rPr>
                <w:rFonts w:ascii="Arial" w:hAnsi="Arial" w:cs="Arial"/>
                <w:b/>
              </w:rPr>
            </w:pPr>
          </w:p>
        </w:tc>
        <w:tc>
          <w:tcPr>
            <w:tcW w:w="4950" w:type="dxa"/>
          </w:tcPr>
          <w:p w14:paraId="27D2097A" w14:textId="77777777" w:rsidR="00284A81" w:rsidRPr="00F60C4B" w:rsidRDefault="00284A81" w:rsidP="0011093A">
            <w:pPr>
              <w:rPr>
                <w:rFonts w:ascii="Arial" w:hAnsi="Arial" w:cs="Arial"/>
                <w:b/>
              </w:rPr>
            </w:pPr>
            <w:r w:rsidRPr="00F60C4B">
              <w:rPr>
                <w:rFonts w:ascii="Arial" w:hAnsi="Arial" w:cs="Arial"/>
                <w:b/>
              </w:rPr>
              <w:lastRenderedPageBreak/>
              <w:t xml:space="preserve">1. Student Text Presentations </w:t>
            </w:r>
            <w:r w:rsidRPr="00F60C4B">
              <w:rPr>
                <w:rFonts w:ascii="Arial" w:hAnsi="Arial" w:cs="Arial"/>
                <w:b/>
              </w:rPr>
              <w:t>课文报告</w:t>
            </w:r>
          </w:p>
          <w:p w14:paraId="3FC2545A" w14:textId="77777777" w:rsidR="00284A81" w:rsidRPr="00F60C4B" w:rsidRDefault="00284A81"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1D2AE208" w14:textId="77777777" w:rsidR="00284A81" w:rsidRPr="00F60C4B" w:rsidRDefault="00284A81" w:rsidP="0011093A">
            <w:pPr>
              <w:rPr>
                <w:rFonts w:ascii="Arial" w:hAnsi="Arial" w:cs="Arial"/>
                <w:b/>
              </w:rPr>
            </w:pPr>
          </w:p>
        </w:tc>
      </w:tr>
      <w:tr w:rsidR="00284A81" w:rsidRPr="00F60C4B" w14:paraId="045A0CDA" w14:textId="77777777" w:rsidTr="00595C10">
        <w:tc>
          <w:tcPr>
            <w:tcW w:w="630" w:type="dxa"/>
          </w:tcPr>
          <w:p w14:paraId="2C89A482" w14:textId="77777777" w:rsidR="00284A81" w:rsidRPr="00F60C4B" w:rsidRDefault="00284A81" w:rsidP="00AF00DF">
            <w:pPr>
              <w:rPr>
                <w:rFonts w:ascii="Arial" w:hAnsi="Arial" w:cs="Arial"/>
                <w:sz w:val="24"/>
                <w:szCs w:val="24"/>
                <w:lang w:eastAsia="zh-CN"/>
              </w:rPr>
            </w:pPr>
          </w:p>
        </w:tc>
        <w:tc>
          <w:tcPr>
            <w:tcW w:w="720" w:type="dxa"/>
          </w:tcPr>
          <w:p w14:paraId="3778DC8E" w14:textId="77777777" w:rsidR="00284A81" w:rsidRPr="00F60C4B" w:rsidRDefault="00284A81" w:rsidP="00AA06CA">
            <w:pPr>
              <w:rPr>
                <w:rFonts w:ascii="Arial" w:hAnsi="Arial" w:cs="Arial"/>
                <w:lang w:eastAsia="zh-CN"/>
              </w:rPr>
            </w:pPr>
            <w:r w:rsidRPr="00F60C4B">
              <w:rPr>
                <w:rFonts w:ascii="Arial" w:hAnsi="Arial" w:cs="Arial"/>
              </w:rPr>
              <w:t>11/</w:t>
            </w:r>
            <w:r w:rsidRPr="00F60C4B">
              <w:rPr>
                <w:rFonts w:ascii="Arial" w:hAnsi="Arial" w:cs="Arial"/>
                <w:lang w:eastAsia="zh-CN"/>
              </w:rPr>
              <w:t>18</w:t>
            </w:r>
          </w:p>
        </w:tc>
        <w:tc>
          <w:tcPr>
            <w:tcW w:w="720" w:type="dxa"/>
          </w:tcPr>
          <w:p w14:paraId="32B1F872" w14:textId="77777777" w:rsidR="00284A81" w:rsidRPr="00F60C4B" w:rsidRDefault="00284A81" w:rsidP="00CC23F9">
            <w:pPr>
              <w:rPr>
                <w:rFonts w:ascii="Arial" w:hAnsi="Arial" w:cs="Arial"/>
              </w:rPr>
            </w:pPr>
            <w:r w:rsidRPr="00F60C4B">
              <w:rPr>
                <w:rFonts w:ascii="Arial" w:hAnsi="Arial" w:cs="Arial"/>
              </w:rPr>
              <w:t>Wed</w:t>
            </w:r>
          </w:p>
        </w:tc>
        <w:tc>
          <w:tcPr>
            <w:tcW w:w="3510" w:type="dxa"/>
          </w:tcPr>
          <w:p w14:paraId="7095047A" w14:textId="77777777" w:rsidR="00284A81" w:rsidRPr="00F60C4B" w:rsidRDefault="00284A81"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古龙</w:t>
            </w:r>
            <w:r w:rsidRPr="00F60C4B">
              <w:rPr>
                <w:rFonts w:ascii="Arial" w:hAnsi="Arial" w:cs="Arial"/>
                <w:b/>
                <w:color w:val="76923C" w:themeColor="accent3" w:themeShade="BF"/>
                <w:lang w:eastAsia="zh-CN"/>
              </w:rPr>
              <w:t xml:space="preserve"> </w:t>
            </w:r>
            <w:r w:rsidRPr="00F60C4B">
              <w:rPr>
                <w:rFonts w:ascii="Arial" w:hAnsi="Arial" w:cs="Arial"/>
                <w:b/>
                <w:color w:val="76923C" w:themeColor="accent3" w:themeShade="BF"/>
                <w:lang w:eastAsia="zh-CN"/>
              </w:rPr>
              <w:t>《大地飞鹰》</w:t>
            </w:r>
            <w:r w:rsidRPr="00F60C4B">
              <w:rPr>
                <w:rFonts w:ascii="Arial" w:hAnsi="Arial" w:cs="Arial"/>
                <w:b/>
                <w:color w:val="76923C" w:themeColor="accent3" w:themeShade="BF"/>
                <w:lang w:eastAsia="zh-CN"/>
              </w:rPr>
              <w:t>Strategem Analogy</w:t>
            </w:r>
          </w:p>
          <w:p w14:paraId="1FD9BF13" w14:textId="77777777" w:rsidR="00284A81" w:rsidRPr="00F60C4B" w:rsidRDefault="00284A81" w:rsidP="0011093A">
            <w:pPr>
              <w:rPr>
                <w:rFonts w:ascii="Arial" w:hAnsi="Arial" w:cs="Arial"/>
                <w:b/>
              </w:rPr>
            </w:pPr>
          </w:p>
        </w:tc>
        <w:tc>
          <w:tcPr>
            <w:tcW w:w="4950" w:type="dxa"/>
          </w:tcPr>
          <w:p w14:paraId="7F83EE07" w14:textId="77777777" w:rsidR="00284A81" w:rsidRPr="00F60C4B" w:rsidRDefault="00C765F8" w:rsidP="0011093A">
            <w:pPr>
              <w:rPr>
                <w:rFonts w:ascii="Arial" w:hAnsi="Arial" w:cs="Arial"/>
                <w:b/>
              </w:rPr>
            </w:pPr>
            <w:r w:rsidRPr="00F60C4B">
              <w:rPr>
                <w:rFonts w:ascii="Arial" w:hAnsi="Arial" w:cs="Arial"/>
                <w:b/>
              </w:rPr>
              <w:t xml:space="preserve">1. </w:t>
            </w:r>
            <w:r w:rsidR="00284A81" w:rsidRPr="00F60C4B">
              <w:rPr>
                <w:rFonts w:ascii="Arial" w:hAnsi="Arial" w:cs="Arial"/>
                <w:b/>
              </w:rPr>
              <w:t xml:space="preserve">Student Text Presentations </w:t>
            </w:r>
            <w:r w:rsidR="00284A81" w:rsidRPr="00F60C4B">
              <w:rPr>
                <w:rFonts w:ascii="Arial" w:hAnsi="Arial" w:cs="Arial"/>
                <w:b/>
              </w:rPr>
              <w:t>课文报告</w:t>
            </w:r>
          </w:p>
          <w:p w14:paraId="034F703E" w14:textId="77777777" w:rsidR="00284A81" w:rsidRPr="00F60C4B" w:rsidRDefault="00284A81" w:rsidP="0011093A">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1991AB01" w14:textId="77777777" w:rsidR="00284A81" w:rsidRPr="00F60C4B" w:rsidRDefault="00284A81" w:rsidP="0011093A">
            <w:pPr>
              <w:rPr>
                <w:rFonts w:ascii="Arial" w:hAnsi="Arial" w:cs="Arial"/>
                <w:b/>
              </w:rPr>
            </w:pPr>
          </w:p>
        </w:tc>
      </w:tr>
      <w:tr w:rsidR="00284A81" w:rsidRPr="00F60C4B" w14:paraId="08F51445" w14:textId="77777777" w:rsidTr="00595C10">
        <w:tc>
          <w:tcPr>
            <w:tcW w:w="630" w:type="dxa"/>
          </w:tcPr>
          <w:p w14:paraId="0DABB641" w14:textId="77777777" w:rsidR="00284A81" w:rsidRPr="00F60C4B" w:rsidRDefault="00284A81" w:rsidP="00AF00DF">
            <w:pPr>
              <w:rPr>
                <w:rFonts w:ascii="Arial" w:hAnsi="Arial" w:cs="Arial"/>
                <w:sz w:val="24"/>
                <w:szCs w:val="24"/>
                <w:lang w:eastAsia="zh-CN"/>
              </w:rPr>
            </w:pPr>
          </w:p>
        </w:tc>
        <w:tc>
          <w:tcPr>
            <w:tcW w:w="720" w:type="dxa"/>
          </w:tcPr>
          <w:p w14:paraId="0F7B91CA" w14:textId="77777777" w:rsidR="00284A81" w:rsidRPr="00F60C4B" w:rsidRDefault="00284A81" w:rsidP="00AF00DF">
            <w:pPr>
              <w:rPr>
                <w:rFonts w:ascii="Arial" w:hAnsi="Arial" w:cs="Arial"/>
              </w:rPr>
            </w:pPr>
            <w:r w:rsidRPr="00F60C4B">
              <w:rPr>
                <w:rFonts w:ascii="Arial" w:hAnsi="Arial" w:cs="Arial"/>
              </w:rPr>
              <w:t>11/20</w:t>
            </w:r>
          </w:p>
        </w:tc>
        <w:tc>
          <w:tcPr>
            <w:tcW w:w="720" w:type="dxa"/>
          </w:tcPr>
          <w:p w14:paraId="1294B260" w14:textId="77777777" w:rsidR="00284A81" w:rsidRPr="00F60C4B" w:rsidRDefault="00284A81" w:rsidP="00CC23F9">
            <w:pPr>
              <w:pStyle w:val="Heading2"/>
              <w:rPr>
                <w:rFonts w:ascii="Arial" w:hAnsi="Arial" w:cs="Arial"/>
                <w:b w:val="0"/>
                <w:sz w:val="20"/>
              </w:rPr>
            </w:pPr>
            <w:r w:rsidRPr="00F60C4B">
              <w:rPr>
                <w:rFonts w:ascii="Arial" w:hAnsi="Arial" w:cs="Arial"/>
                <w:b w:val="0"/>
                <w:sz w:val="20"/>
              </w:rPr>
              <w:t>Fri</w:t>
            </w:r>
          </w:p>
        </w:tc>
        <w:tc>
          <w:tcPr>
            <w:tcW w:w="3510" w:type="dxa"/>
          </w:tcPr>
          <w:p w14:paraId="6D8BC4FE" w14:textId="77777777" w:rsidR="00284A81" w:rsidRPr="00F60C4B" w:rsidRDefault="00284A81" w:rsidP="0011093A">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古龙</w:t>
            </w:r>
            <w:r w:rsidRPr="00F60C4B">
              <w:rPr>
                <w:rFonts w:ascii="Arial" w:hAnsi="Arial" w:cs="Arial"/>
                <w:b/>
                <w:color w:val="76923C" w:themeColor="accent3" w:themeShade="BF"/>
                <w:lang w:eastAsia="zh-CN"/>
              </w:rPr>
              <w:t xml:space="preserve"> </w:t>
            </w:r>
            <w:r w:rsidRPr="00F60C4B">
              <w:rPr>
                <w:rFonts w:ascii="Arial" w:hAnsi="Arial" w:cs="Arial"/>
                <w:b/>
                <w:color w:val="76923C" w:themeColor="accent3" w:themeShade="BF"/>
                <w:lang w:eastAsia="zh-CN"/>
              </w:rPr>
              <w:t>《大地飞鹰》</w:t>
            </w:r>
            <w:r w:rsidRPr="00F60C4B">
              <w:rPr>
                <w:rFonts w:ascii="Arial" w:hAnsi="Arial" w:cs="Arial"/>
                <w:b/>
                <w:color w:val="76923C" w:themeColor="accent3" w:themeShade="BF"/>
                <w:lang w:eastAsia="zh-CN"/>
              </w:rPr>
              <w:t>Strategem Analogy</w:t>
            </w:r>
          </w:p>
          <w:p w14:paraId="2611465A" w14:textId="77777777" w:rsidR="00284A81" w:rsidRPr="00F60C4B" w:rsidRDefault="00284A81" w:rsidP="0011093A">
            <w:pPr>
              <w:rPr>
                <w:rFonts w:ascii="Arial" w:hAnsi="Arial" w:cs="Arial"/>
                <w:b/>
              </w:rPr>
            </w:pPr>
          </w:p>
        </w:tc>
        <w:tc>
          <w:tcPr>
            <w:tcW w:w="4950" w:type="dxa"/>
          </w:tcPr>
          <w:p w14:paraId="7FC4AAC1" w14:textId="77777777" w:rsidR="00C765F8" w:rsidRPr="00F60C4B" w:rsidRDefault="00C765F8" w:rsidP="00C765F8">
            <w:pPr>
              <w:rPr>
                <w:rFonts w:ascii="Arial" w:hAnsi="Arial" w:cs="Arial"/>
                <w:b/>
              </w:rPr>
            </w:pPr>
            <w:r w:rsidRPr="00F60C4B">
              <w:rPr>
                <w:rFonts w:ascii="Arial" w:hAnsi="Arial" w:cs="Arial"/>
                <w:b/>
              </w:rPr>
              <w:t xml:space="preserve">1. Student Text Presentations  </w:t>
            </w:r>
            <w:r w:rsidRPr="00F60C4B">
              <w:rPr>
                <w:rFonts w:ascii="Arial" w:hAnsi="Arial" w:cs="Arial"/>
                <w:b/>
              </w:rPr>
              <w:t>课文报告</w:t>
            </w:r>
          </w:p>
          <w:p w14:paraId="36D7B9EE" w14:textId="77777777" w:rsidR="00C765F8" w:rsidRPr="00F60C4B" w:rsidRDefault="00C765F8" w:rsidP="00C765F8">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0D04B735" w14:textId="77777777" w:rsidR="009C095A" w:rsidRPr="00F60C4B" w:rsidRDefault="009C095A" w:rsidP="00210A1F">
            <w:pPr>
              <w:rPr>
                <w:rFonts w:ascii="Arial" w:hAnsi="Arial" w:cs="Arial"/>
                <w:b/>
              </w:rPr>
            </w:pPr>
          </w:p>
        </w:tc>
      </w:tr>
      <w:tr w:rsidR="00A065C3" w:rsidRPr="00F60C4B" w14:paraId="01153B5F" w14:textId="77777777" w:rsidTr="00595C10">
        <w:tc>
          <w:tcPr>
            <w:tcW w:w="630" w:type="dxa"/>
          </w:tcPr>
          <w:p w14:paraId="3D174E65" w14:textId="77777777" w:rsidR="00A065C3" w:rsidRPr="00F60C4B" w:rsidRDefault="00A065C3" w:rsidP="00AF00DF">
            <w:pPr>
              <w:rPr>
                <w:rFonts w:ascii="Arial" w:hAnsi="Arial" w:cs="Arial"/>
                <w:sz w:val="24"/>
                <w:szCs w:val="24"/>
              </w:rPr>
            </w:pPr>
            <w:r w:rsidRPr="00F60C4B">
              <w:rPr>
                <w:rFonts w:ascii="Arial" w:hAnsi="Arial" w:cs="Arial"/>
                <w:sz w:val="24"/>
                <w:szCs w:val="24"/>
                <w:lang w:eastAsia="zh-CN"/>
              </w:rPr>
              <w:t>15</w:t>
            </w:r>
          </w:p>
        </w:tc>
        <w:tc>
          <w:tcPr>
            <w:tcW w:w="720" w:type="dxa"/>
          </w:tcPr>
          <w:p w14:paraId="42273C6D" w14:textId="77777777" w:rsidR="00A065C3" w:rsidRPr="00F60C4B" w:rsidRDefault="00A065C3" w:rsidP="003D4135">
            <w:pPr>
              <w:rPr>
                <w:rFonts w:ascii="Arial" w:hAnsi="Arial" w:cs="Arial"/>
                <w:lang w:eastAsia="zh-CN"/>
              </w:rPr>
            </w:pPr>
            <w:r w:rsidRPr="00F60C4B">
              <w:rPr>
                <w:rFonts w:ascii="Arial" w:hAnsi="Arial" w:cs="Arial"/>
              </w:rPr>
              <w:t>11/</w:t>
            </w:r>
            <w:r w:rsidRPr="00F60C4B">
              <w:rPr>
                <w:rFonts w:ascii="Arial" w:hAnsi="Arial" w:cs="Arial"/>
                <w:lang w:eastAsia="zh-CN"/>
              </w:rPr>
              <w:t>23</w:t>
            </w:r>
          </w:p>
        </w:tc>
        <w:tc>
          <w:tcPr>
            <w:tcW w:w="720" w:type="dxa"/>
          </w:tcPr>
          <w:p w14:paraId="7646033A" w14:textId="77777777" w:rsidR="00A065C3" w:rsidRPr="00F60C4B" w:rsidRDefault="00A065C3" w:rsidP="00CC23F9">
            <w:pPr>
              <w:pStyle w:val="Heading2"/>
              <w:rPr>
                <w:rFonts w:ascii="Arial" w:hAnsi="Arial" w:cs="Arial"/>
                <w:b w:val="0"/>
                <w:sz w:val="20"/>
                <w:lang w:eastAsia="zh-CN"/>
              </w:rPr>
            </w:pPr>
            <w:r w:rsidRPr="00F60C4B">
              <w:rPr>
                <w:rFonts w:ascii="Arial" w:hAnsi="Arial" w:cs="Arial"/>
                <w:b w:val="0"/>
                <w:sz w:val="20"/>
              </w:rPr>
              <w:t>Mon</w:t>
            </w:r>
          </w:p>
        </w:tc>
        <w:tc>
          <w:tcPr>
            <w:tcW w:w="3510" w:type="dxa"/>
          </w:tcPr>
          <w:p w14:paraId="76F6BBE8" w14:textId="77777777" w:rsidR="00A065C3" w:rsidRPr="00F60C4B" w:rsidRDefault="00A065C3" w:rsidP="0040339F">
            <w:pPr>
              <w:rPr>
                <w:rFonts w:ascii="Arial" w:hAnsi="Arial" w:cs="Arial"/>
                <w:b/>
                <w:color w:val="76923C" w:themeColor="accent3" w:themeShade="BF"/>
                <w:lang w:eastAsia="zh-CN"/>
              </w:rPr>
            </w:pPr>
            <w:r w:rsidRPr="00F60C4B">
              <w:rPr>
                <w:rFonts w:ascii="Arial" w:hAnsi="Arial" w:cs="Arial"/>
                <w:b/>
                <w:color w:val="76923C" w:themeColor="accent3" w:themeShade="BF"/>
                <w:lang w:eastAsia="zh-CN"/>
              </w:rPr>
              <w:t>古龙</w:t>
            </w:r>
            <w:r w:rsidRPr="00F60C4B">
              <w:rPr>
                <w:rFonts w:ascii="Arial" w:hAnsi="Arial" w:cs="Arial"/>
                <w:b/>
                <w:color w:val="76923C" w:themeColor="accent3" w:themeShade="BF"/>
                <w:lang w:eastAsia="zh-CN"/>
              </w:rPr>
              <w:t xml:space="preserve"> </w:t>
            </w:r>
            <w:r w:rsidRPr="00F60C4B">
              <w:rPr>
                <w:rFonts w:ascii="Arial" w:hAnsi="Arial" w:cs="Arial"/>
                <w:b/>
                <w:color w:val="76923C" w:themeColor="accent3" w:themeShade="BF"/>
                <w:lang w:eastAsia="zh-CN"/>
              </w:rPr>
              <w:t>《大地飞鹰》</w:t>
            </w:r>
            <w:r w:rsidRPr="00F60C4B">
              <w:rPr>
                <w:rFonts w:ascii="Arial" w:hAnsi="Arial" w:cs="Arial"/>
                <w:b/>
                <w:color w:val="76923C" w:themeColor="accent3" w:themeShade="BF"/>
                <w:lang w:eastAsia="zh-CN"/>
              </w:rPr>
              <w:t>Strategem Analogy</w:t>
            </w:r>
          </w:p>
          <w:p w14:paraId="7293AC96" w14:textId="77777777" w:rsidR="00A065C3" w:rsidRPr="00F60C4B" w:rsidRDefault="00A065C3" w:rsidP="0040339F">
            <w:pPr>
              <w:rPr>
                <w:rFonts w:ascii="Arial" w:hAnsi="Arial" w:cs="Arial"/>
                <w:b/>
              </w:rPr>
            </w:pPr>
          </w:p>
        </w:tc>
        <w:tc>
          <w:tcPr>
            <w:tcW w:w="4950" w:type="dxa"/>
          </w:tcPr>
          <w:p w14:paraId="2650F9B2" w14:textId="77777777" w:rsidR="00A065C3" w:rsidRPr="00F60C4B" w:rsidRDefault="00A065C3" w:rsidP="0040339F">
            <w:pPr>
              <w:rPr>
                <w:rFonts w:ascii="Arial" w:hAnsi="Arial" w:cs="Arial"/>
                <w:b/>
              </w:rPr>
            </w:pPr>
            <w:r w:rsidRPr="00F60C4B">
              <w:rPr>
                <w:rFonts w:ascii="Arial" w:hAnsi="Arial" w:cs="Arial"/>
                <w:b/>
              </w:rPr>
              <w:t xml:space="preserve">1. Wrap-up Student Text Presentations  </w:t>
            </w:r>
            <w:r w:rsidRPr="00F60C4B">
              <w:rPr>
                <w:rFonts w:ascii="Arial" w:hAnsi="Arial" w:cs="Arial"/>
                <w:b/>
              </w:rPr>
              <w:t>课文报告</w:t>
            </w:r>
          </w:p>
          <w:p w14:paraId="0B87D73E" w14:textId="77777777" w:rsidR="00A065C3" w:rsidRPr="00F60C4B" w:rsidRDefault="00A065C3" w:rsidP="0040339F">
            <w:pPr>
              <w:rPr>
                <w:rFonts w:ascii="Arial" w:hAnsi="Arial" w:cs="Arial"/>
                <w:b/>
              </w:rPr>
            </w:pPr>
            <w:r w:rsidRPr="00F60C4B">
              <w:rPr>
                <w:rFonts w:ascii="Arial" w:hAnsi="Arial" w:cs="Arial"/>
                <w:b/>
              </w:rPr>
              <w:t xml:space="preserve">2. Q &amp; A, Discussion &amp; Drill  </w:t>
            </w:r>
            <w:r w:rsidRPr="00F60C4B">
              <w:rPr>
                <w:rFonts w:ascii="Arial" w:hAnsi="Arial" w:cs="Arial"/>
                <w:b/>
              </w:rPr>
              <w:t>讨论与练习</w:t>
            </w:r>
          </w:p>
          <w:p w14:paraId="75591420" w14:textId="77777777" w:rsidR="00A065C3" w:rsidRPr="00F60C4B" w:rsidRDefault="00A065C3" w:rsidP="0040339F">
            <w:pPr>
              <w:rPr>
                <w:rFonts w:ascii="Arial" w:hAnsi="Arial" w:cs="Arial"/>
                <w:b/>
              </w:rPr>
            </w:pPr>
            <w:r w:rsidRPr="00F60C4B">
              <w:rPr>
                <w:rFonts w:ascii="Arial" w:hAnsi="Arial" w:cs="Arial"/>
                <w:b/>
              </w:rPr>
              <w:t xml:space="preserve">3. Recap Selected Vocabulary  </w:t>
            </w:r>
            <w:r w:rsidRPr="00F60C4B">
              <w:rPr>
                <w:rFonts w:ascii="Arial" w:hAnsi="Arial" w:cs="Arial"/>
                <w:b/>
              </w:rPr>
              <w:t>练习生词</w:t>
            </w:r>
          </w:p>
          <w:p w14:paraId="75660F13" w14:textId="77777777" w:rsidR="00A065C3" w:rsidRPr="00F60C4B" w:rsidRDefault="00A065C3" w:rsidP="0040339F">
            <w:pPr>
              <w:rPr>
                <w:rFonts w:ascii="Arial" w:hAnsi="Arial" w:cs="Arial"/>
                <w:b/>
              </w:rPr>
            </w:pPr>
            <w:r w:rsidRPr="00F60C4B">
              <w:rPr>
                <w:rFonts w:ascii="Arial" w:hAnsi="Arial" w:cs="Arial"/>
                <w:b/>
              </w:rPr>
              <w:t xml:space="preserve">4. Recap Translation    </w:t>
            </w:r>
            <w:r w:rsidRPr="00F60C4B">
              <w:rPr>
                <w:rFonts w:ascii="Arial" w:hAnsi="Arial" w:cs="Arial"/>
                <w:b/>
              </w:rPr>
              <w:t>讨论翻译问题</w:t>
            </w:r>
          </w:p>
          <w:p w14:paraId="675D4B0E" w14:textId="77777777" w:rsidR="00A065C3" w:rsidRPr="00F60C4B" w:rsidRDefault="00A065C3" w:rsidP="0040339F">
            <w:pPr>
              <w:rPr>
                <w:rFonts w:ascii="Arial" w:hAnsi="Arial" w:cs="Arial"/>
                <w:b/>
              </w:rPr>
            </w:pPr>
          </w:p>
        </w:tc>
      </w:tr>
      <w:tr w:rsidR="00284A81" w:rsidRPr="00F60C4B" w14:paraId="773EC6D2" w14:textId="77777777" w:rsidTr="00595C10">
        <w:tc>
          <w:tcPr>
            <w:tcW w:w="630" w:type="dxa"/>
          </w:tcPr>
          <w:p w14:paraId="2693527A" w14:textId="77777777" w:rsidR="00284A81" w:rsidRPr="00F60C4B" w:rsidRDefault="00284A81" w:rsidP="00AF00DF">
            <w:pPr>
              <w:rPr>
                <w:rFonts w:ascii="Arial" w:hAnsi="Arial" w:cs="Arial"/>
                <w:b/>
                <w:sz w:val="24"/>
                <w:szCs w:val="24"/>
              </w:rPr>
            </w:pPr>
          </w:p>
        </w:tc>
        <w:tc>
          <w:tcPr>
            <w:tcW w:w="720" w:type="dxa"/>
          </w:tcPr>
          <w:p w14:paraId="7CCFD72D" w14:textId="77777777" w:rsidR="00284A81" w:rsidRPr="00F60C4B" w:rsidRDefault="00284A81" w:rsidP="003D4135">
            <w:pPr>
              <w:rPr>
                <w:rFonts w:ascii="Arial" w:hAnsi="Arial" w:cs="Arial"/>
                <w:lang w:eastAsia="zh-CN"/>
              </w:rPr>
            </w:pPr>
            <w:r w:rsidRPr="00F60C4B">
              <w:rPr>
                <w:rFonts w:ascii="Arial" w:hAnsi="Arial" w:cs="Arial"/>
              </w:rPr>
              <w:t>11/</w:t>
            </w:r>
            <w:r w:rsidRPr="00F60C4B">
              <w:rPr>
                <w:rFonts w:ascii="Arial" w:hAnsi="Arial" w:cs="Arial"/>
                <w:lang w:eastAsia="zh-CN"/>
              </w:rPr>
              <w:t>25</w:t>
            </w:r>
          </w:p>
        </w:tc>
        <w:tc>
          <w:tcPr>
            <w:tcW w:w="720" w:type="dxa"/>
          </w:tcPr>
          <w:p w14:paraId="4C7EE247" w14:textId="77777777" w:rsidR="00284A81" w:rsidRPr="00F60C4B" w:rsidRDefault="00284A81" w:rsidP="00CC23F9">
            <w:pPr>
              <w:rPr>
                <w:rFonts w:ascii="Arial" w:hAnsi="Arial" w:cs="Arial"/>
              </w:rPr>
            </w:pPr>
            <w:r w:rsidRPr="00F60C4B">
              <w:rPr>
                <w:rFonts w:ascii="Arial" w:hAnsi="Arial" w:cs="Arial"/>
              </w:rPr>
              <w:t>Wed</w:t>
            </w:r>
          </w:p>
        </w:tc>
        <w:tc>
          <w:tcPr>
            <w:tcW w:w="3510" w:type="dxa"/>
          </w:tcPr>
          <w:p w14:paraId="3ABBA8DE" w14:textId="77777777" w:rsidR="00284A81" w:rsidRPr="00F60C4B" w:rsidRDefault="00284A81" w:rsidP="00CC23F9">
            <w:pPr>
              <w:rPr>
                <w:rFonts w:ascii="Arial" w:hAnsi="Arial" w:cs="Arial"/>
                <w:b/>
                <w:color w:val="FF0000"/>
              </w:rPr>
            </w:pPr>
            <w:r w:rsidRPr="00F60C4B">
              <w:rPr>
                <w:rFonts w:ascii="Arial" w:hAnsi="Arial" w:cs="Arial"/>
                <w:b/>
                <w:color w:val="FF0000"/>
              </w:rPr>
              <w:t>Thanksgiving Holiday</w:t>
            </w:r>
          </w:p>
          <w:p w14:paraId="4C4A15C7" w14:textId="77777777" w:rsidR="00284A81" w:rsidRPr="00F60C4B" w:rsidRDefault="00284A81" w:rsidP="009A23A4">
            <w:pPr>
              <w:rPr>
                <w:rFonts w:ascii="Arial" w:hAnsi="Arial" w:cs="Arial"/>
                <w:b/>
                <w:color w:val="FF0000"/>
              </w:rPr>
            </w:pPr>
          </w:p>
        </w:tc>
        <w:tc>
          <w:tcPr>
            <w:tcW w:w="4950" w:type="dxa"/>
          </w:tcPr>
          <w:p w14:paraId="513257EC" w14:textId="77777777" w:rsidR="00284A81" w:rsidRPr="00F60C4B" w:rsidRDefault="00284A81" w:rsidP="0011093A">
            <w:pPr>
              <w:rPr>
                <w:rFonts w:ascii="Arial" w:hAnsi="Arial" w:cs="Arial"/>
                <w:b/>
                <w:color w:val="FF0000"/>
              </w:rPr>
            </w:pPr>
            <w:r w:rsidRPr="00F60C4B">
              <w:rPr>
                <w:rFonts w:ascii="Arial" w:hAnsi="Arial" w:cs="Arial"/>
                <w:b/>
                <w:color w:val="FF0000"/>
              </w:rPr>
              <w:t>Thanksgiving Holiday</w:t>
            </w:r>
          </w:p>
          <w:p w14:paraId="1363D067" w14:textId="77777777" w:rsidR="00284A81" w:rsidRPr="00F60C4B" w:rsidRDefault="00284A81" w:rsidP="0011093A">
            <w:pPr>
              <w:rPr>
                <w:rFonts w:ascii="Arial" w:hAnsi="Arial" w:cs="Arial"/>
                <w:b/>
                <w:color w:val="FF0000"/>
              </w:rPr>
            </w:pPr>
          </w:p>
        </w:tc>
      </w:tr>
      <w:tr w:rsidR="00284A81" w:rsidRPr="00F60C4B" w14:paraId="191332BD" w14:textId="77777777" w:rsidTr="00595C10">
        <w:tc>
          <w:tcPr>
            <w:tcW w:w="630" w:type="dxa"/>
          </w:tcPr>
          <w:p w14:paraId="3E5E6A77" w14:textId="77777777" w:rsidR="00284A81" w:rsidRPr="00F60C4B" w:rsidRDefault="00284A81" w:rsidP="00AF00DF">
            <w:pPr>
              <w:rPr>
                <w:rFonts w:ascii="Arial" w:hAnsi="Arial" w:cs="Arial"/>
                <w:b/>
                <w:sz w:val="24"/>
                <w:szCs w:val="24"/>
              </w:rPr>
            </w:pPr>
          </w:p>
        </w:tc>
        <w:tc>
          <w:tcPr>
            <w:tcW w:w="720" w:type="dxa"/>
          </w:tcPr>
          <w:p w14:paraId="47271A97" w14:textId="77777777" w:rsidR="00284A81" w:rsidRPr="00F60C4B" w:rsidRDefault="00284A81" w:rsidP="003D4135">
            <w:pPr>
              <w:rPr>
                <w:rFonts w:ascii="Arial" w:hAnsi="Arial" w:cs="Arial"/>
              </w:rPr>
            </w:pPr>
            <w:r w:rsidRPr="00F60C4B">
              <w:rPr>
                <w:rFonts w:ascii="Arial" w:hAnsi="Arial" w:cs="Arial"/>
              </w:rPr>
              <w:t>11/27</w:t>
            </w:r>
          </w:p>
        </w:tc>
        <w:tc>
          <w:tcPr>
            <w:tcW w:w="720" w:type="dxa"/>
          </w:tcPr>
          <w:p w14:paraId="4233F802" w14:textId="77777777" w:rsidR="00284A81" w:rsidRPr="00F60C4B" w:rsidRDefault="00284A81" w:rsidP="00CC23F9">
            <w:pPr>
              <w:rPr>
                <w:rFonts w:ascii="Arial" w:hAnsi="Arial" w:cs="Arial"/>
              </w:rPr>
            </w:pPr>
            <w:r w:rsidRPr="00F60C4B">
              <w:rPr>
                <w:rFonts w:ascii="Arial" w:hAnsi="Arial" w:cs="Arial"/>
              </w:rPr>
              <w:t>Fri</w:t>
            </w:r>
          </w:p>
        </w:tc>
        <w:tc>
          <w:tcPr>
            <w:tcW w:w="3510" w:type="dxa"/>
          </w:tcPr>
          <w:p w14:paraId="5EBE46CE" w14:textId="77777777" w:rsidR="00284A81" w:rsidRPr="00F60C4B" w:rsidRDefault="00284A81" w:rsidP="00CC23F9">
            <w:pPr>
              <w:rPr>
                <w:rFonts w:ascii="Arial" w:hAnsi="Arial" w:cs="Arial"/>
                <w:b/>
                <w:color w:val="FF0000"/>
              </w:rPr>
            </w:pPr>
            <w:r w:rsidRPr="00F60C4B">
              <w:rPr>
                <w:rFonts w:ascii="Arial" w:hAnsi="Arial" w:cs="Arial"/>
                <w:b/>
                <w:color w:val="FF0000"/>
              </w:rPr>
              <w:t>Thanksgiving Holiday</w:t>
            </w:r>
          </w:p>
        </w:tc>
        <w:tc>
          <w:tcPr>
            <w:tcW w:w="4950" w:type="dxa"/>
          </w:tcPr>
          <w:p w14:paraId="44AF441F" w14:textId="77777777" w:rsidR="00284A81" w:rsidRPr="00F60C4B" w:rsidRDefault="00284A81" w:rsidP="0011093A">
            <w:pPr>
              <w:rPr>
                <w:rFonts w:ascii="Arial" w:hAnsi="Arial" w:cs="Arial"/>
                <w:b/>
                <w:color w:val="FF0000"/>
              </w:rPr>
            </w:pPr>
            <w:r w:rsidRPr="00F60C4B">
              <w:rPr>
                <w:rFonts w:ascii="Arial" w:hAnsi="Arial" w:cs="Arial"/>
                <w:b/>
                <w:color w:val="FF0000"/>
              </w:rPr>
              <w:t>Thanksgiving Holiday</w:t>
            </w:r>
          </w:p>
          <w:p w14:paraId="12D539B3" w14:textId="77777777" w:rsidR="00284A81" w:rsidRPr="00F60C4B" w:rsidRDefault="00284A81" w:rsidP="0011093A">
            <w:pPr>
              <w:rPr>
                <w:rFonts w:ascii="Arial" w:hAnsi="Arial" w:cs="Arial"/>
                <w:b/>
                <w:color w:val="FF0000"/>
              </w:rPr>
            </w:pPr>
          </w:p>
        </w:tc>
      </w:tr>
      <w:tr w:rsidR="00284A81" w:rsidRPr="00F60C4B" w14:paraId="69EF35C7" w14:textId="77777777" w:rsidTr="00595C10">
        <w:tc>
          <w:tcPr>
            <w:tcW w:w="630" w:type="dxa"/>
          </w:tcPr>
          <w:p w14:paraId="108E44AB" w14:textId="77777777" w:rsidR="00284A81" w:rsidRPr="00F60C4B" w:rsidRDefault="00284A81" w:rsidP="00AF00DF">
            <w:pPr>
              <w:rPr>
                <w:rFonts w:ascii="Arial" w:hAnsi="Arial" w:cs="Arial"/>
                <w:b/>
                <w:sz w:val="24"/>
                <w:szCs w:val="24"/>
              </w:rPr>
            </w:pPr>
            <w:r w:rsidRPr="00F60C4B">
              <w:rPr>
                <w:rFonts w:ascii="Arial" w:hAnsi="Arial" w:cs="Arial"/>
                <w:b/>
                <w:sz w:val="24"/>
                <w:szCs w:val="24"/>
              </w:rPr>
              <w:t>16</w:t>
            </w:r>
          </w:p>
        </w:tc>
        <w:tc>
          <w:tcPr>
            <w:tcW w:w="720" w:type="dxa"/>
          </w:tcPr>
          <w:p w14:paraId="3CED1CF4" w14:textId="77777777" w:rsidR="00284A81" w:rsidRPr="00F60C4B" w:rsidRDefault="00284A81" w:rsidP="003D4135">
            <w:pPr>
              <w:rPr>
                <w:rFonts w:ascii="Arial" w:hAnsi="Arial" w:cs="Arial"/>
              </w:rPr>
            </w:pPr>
            <w:r w:rsidRPr="00F60C4B">
              <w:rPr>
                <w:rFonts w:ascii="Arial" w:hAnsi="Arial" w:cs="Arial"/>
              </w:rPr>
              <w:t>11/30</w:t>
            </w:r>
          </w:p>
        </w:tc>
        <w:tc>
          <w:tcPr>
            <w:tcW w:w="720" w:type="dxa"/>
          </w:tcPr>
          <w:p w14:paraId="6F7C8565" w14:textId="77777777" w:rsidR="00284A81" w:rsidRPr="00F60C4B" w:rsidRDefault="00284A81" w:rsidP="00CC23F9">
            <w:pPr>
              <w:rPr>
                <w:rFonts w:ascii="Arial" w:hAnsi="Arial" w:cs="Arial"/>
              </w:rPr>
            </w:pPr>
            <w:r w:rsidRPr="00F60C4B">
              <w:rPr>
                <w:rFonts w:ascii="Arial" w:hAnsi="Arial" w:cs="Arial"/>
              </w:rPr>
              <w:t>Mon</w:t>
            </w:r>
          </w:p>
        </w:tc>
        <w:tc>
          <w:tcPr>
            <w:tcW w:w="3510" w:type="dxa"/>
          </w:tcPr>
          <w:p w14:paraId="17165BD8" w14:textId="77777777" w:rsidR="00284A81" w:rsidRPr="00F60C4B" w:rsidRDefault="00284A81" w:rsidP="009A23A4">
            <w:pPr>
              <w:rPr>
                <w:rFonts w:ascii="Arial" w:hAnsi="Arial" w:cs="Arial"/>
                <w:b/>
              </w:rPr>
            </w:pPr>
            <w:r w:rsidRPr="00F60C4B">
              <w:rPr>
                <w:rFonts w:ascii="Arial" w:hAnsi="Arial" w:cs="Arial"/>
                <w:b/>
              </w:rPr>
              <w:t>Semester Research Reports</w:t>
            </w:r>
          </w:p>
          <w:p w14:paraId="4FCE3387" w14:textId="77777777" w:rsidR="00284A81" w:rsidRPr="00F60C4B" w:rsidRDefault="00284A81" w:rsidP="00CC23F9">
            <w:pPr>
              <w:rPr>
                <w:rFonts w:ascii="Arial" w:hAnsi="Arial" w:cs="Arial"/>
                <w:b/>
              </w:rPr>
            </w:pPr>
          </w:p>
        </w:tc>
        <w:tc>
          <w:tcPr>
            <w:tcW w:w="4950" w:type="dxa"/>
          </w:tcPr>
          <w:p w14:paraId="349B9584" w14:textId="77777777" w:rsidR="009A66E4" w:rsidRPr="00F60C4B" w:rsidRDefault="009A66E4" w:rsidP="009A66E4">
            <w:pPr>
              <w:rPr>
                <w:rFonts w:ascii="Arial" w:hAnsi="Arial" w:cs="Arial"/>
                <w:b/>
                <w:color w:val="0000FF"/>
              </w:rPr>
            </w:pPr>
            <w:r w:rsidRPr="00F60C4B">
              <w:rPr>
                <w:rFonts w:ascii="Arial" w:hAnsi="Arial" w:cs="Arial"/>
                <w:b/>
                <w:color w:val="0000FF"/>
              </w:rPr>
              <w:t>古龙</w:t>
            </w:r>
            <w:r w:rsidRPr="00F60C4B">
              <w:rPr>
                <w:rFonts w:ascii="Arial" w:hAnsi="Arial" w:cs="Arial"/>
                <w:b/>
                <w:color w:val="0000FF"/>
              </w:rPr>
              <w:t xml:space="preserve"> </w:t>
            </w:r>
            <w:r w:rsidRPr="00F60C4B">
              <w:rPr>
                <w:rFonts w:ascii="Arial" w:hAnsi="Arial" w:cs="Arial"/>
                <w:b/>
                <w:color w:val="0000FF"/>
              </w:rPr>
              <w:t>《大地飞鹰》</w:t>
            </w:r>
            <w:r w:rsidRPr="00F60C4B">
              <w:rPr>
                <w:rFonts w:ascii="Arial" w:hAnsi="Arial" w:cs="Arial"/>
                <w:b/>
                <w:color w:val="0000FF"/>
              </w:rPr>
              <w:t>Strategem Analogy HW Due</w:t>
            </w:r>
          </w:p>
          <w:p w14:paraId="4FC3A9C4" w14:textId="77777777" w:rsidR="00284A81" w:rsidRPr="00F60C4B" w:rsidRDefault="00284A81">
            <w:pPr>
              <w:rPr>
                <w:rFonts w:ascii="Arial" w:hAnsi="Arial" w:cs="Arial"/>
                <w:b/>
              </w:rPr>
            </w:pPr>
            <w:r w:rsidRPr="00F60C4B">
              <w:rPr>
                <w:rFonts w:ascii="Arial" w:hAnsi="Arial" w:cs="Arial"/>
                <w:b/>
              </w:rPr>
              <w:t>Semester Research Reports</w:t>
            </w:r>
          </w:p>
          <w:p w14:paraId="2054A29D" w14:textId="77777777" w:rsidR="0034448F" w:rsidRPr="00F60C4B" w:rsidRDefault="0034448F">
            <w:pPr>
              <w:rPr>
                <w:rFonts w:ascii="Arial" w:hAnsi="Arial" w:cs="Arial"/>
                <w:b/>
              </w:rPr>
            </w:pPr>
            <w:r w:rsidRPr="00F60C4B">
              <w:rPr>
                <w:rFonts w:ascii="Arial" w:hAnsi="Arial" w:cs="Arial"/>
                <w:b/>
                <w:color w:val="FF0000"/>
                <w:lang w:val="it-IT"/>
              </w:rPr>
              <w:t>Chinese 6023 Students Prioritized</w:t>
            </w:r>
          </w:p>
        </w:tc>
      </w:tr>
      <w:tr w:rsidR="00284A81" w:rsidRPr="00F60C4B" w14:paraId="09AB1141" w14:textId="77777777" w:rsidTr="00595C10">
        <w:tc>
          <w:tcPr>
            <w:tcW w:w="630" w:type="dxa"/>
          </w:tcPr>
          <w:p w14:paraId="18EEFDD8" w14:textId="77777777" w:rsidR="00284A81" w:rsidRPr="00F60C4B" w:rsidRDefault="00284A81" w:rsidP="00AF00DF">
            <w:pPr>
              <w:rPr>
                <w:rFonts w:ascii="Arial" w:hAnsi="Arial" w:cs="Arial"/>
                <w:b/>
                <w:sz w:val="24"/>
                <w:szCs w:val="24"/>
              </w:rPr>
            </w:pPr>
          </w:p>
        </w:tc>
        <w:tc>
          <w:tcPr>
            <w:tcW w:w="720" w:type="dxa"/>
          </w:tcPr>
          <w:p w14:paraId="238D0630" w14:textId="77777777" w:rsidR="00284A81" w:rsidRPr="00F60C4B" w:rsidRDefault="00284A81" w:rsidP="003D4135">
            <w:pPr>
              <w:rPr>
                <w:rFonts w:ascii="Arial" w:hAnsi="Arial" w:cs="Arial"/>
              </w:rPr>
            </w:pPr>
            <w:r w:rsidRPr="00F60C4B">
              <w:rPr>
                <w:rFonts w:ascii="Arial" w:hAnsi="Arial" w:cs="Arial"/>
              </w:rPr>
              <w:t>12/2</w:t>
            </w:r>
          </w:p>
        </w:tc>
        <w:tc>
          <w:tcPr>
            <w:tcW w:w="720" w:type="dxa"/>
          </w:tcPr>
          <w:p w14:paraId="7433142F" w14:textId="77777777" w:rsidR="00284A81" w:rsidRPr="00F60C4B" w:rsidRDefault="00284A81" w:rsidP="00CC23F9">
            <w:pPr>
              <w:rPr>
                <w:rFonts w:ascii="Arial" w:hAnsi="Arial" w:cs="Arial"/>
              </w:rPr>
            </w:pPr>
            <w:r w:rsidRPr="00F60C4B">
              <w:rPr>
                <w:rFonts w:ascii="Arial" w:hAnsi="Arial" w:cs="Arial"/>
              </w:rPr>
              <w:t>Wed</w:t>
            </w:r>
          </w:p>
        </w:tc>
        <w:tc>
          <w:tcPr>
            <w:tcW w:w="3510" w:type="dxa"/>
          </w:tcPr>
          <w:p w14:paraId="669A4A7B" w14:textId="77777777" w:rsidR="00284A81" w:rsidRPr="00F60C4B" w:rsidRDefault="00284A81" w:rsidP="00CC23F9">
            <w:pPr>
              <w:rPr>
                <w:rFonts w:ascii="Arial" w:hAnsi="Arial" w:cs="Arial"/>
                <w:b/>
              </w:rPr>
            </w:pPr>
            <w:r w:rsidRPr="00F60C4B">
              <w:rPr>
                <w:rFonts w:ascii="Arial" w:hAnsi="Arial" w:cs="Arial"/>
                <w:b/>
              </w:rPr>
              <w:t>Semester Research Reports</w:t>
            </w:r>
          </w:p>
          <w:p w14:paraId="482830D1" w14:textId="77777777" w:rsidR="00284A81" w:rsidRPr="00F60C4B" w:rsidRDefault="00284A81" w:rsidP="00CC23F9">
            <w:pPr>
              <w:rPr>
                <w:rFonts w:ascii="Arial" w:hAnsi="Arial" w:cs="Arial"/>
                <w:b/>
              </w:rPr>
            </w:pPr>
          </w:p>
        </w:tc>
        <w:tc>
          <w:tcPr>
            <w:tcW w:w="4950" w:type="dxa"/>
          </w:tcPr>
          <w:p w14:paraId="48E59D7D" w14:textId="77777777" w:rsidR="00284A81" w:rsidRPr="00F60C4B" w:rsidRDefault="00284A81">
            <w:pPr>
              <w:rPr>
                <w:rFonts w:ascii="Arial" w:hAnsi="Arial" w:cs="Arial"/>
                <w:b/>
              </w:rPr>
            </w:pPr>
            <w:r w:rsidRPr="00F60C4B">
              <w:rPr>
                <w:rFonts w:ascii="Arial" w:hAnsi="Arial" w:cs="Arial"/>
                <w:b/>
              </w:rPr>
              <w:t>Semester Research Reports</w:t>
            </w:r>
          </w:p>
          <w:p w14:paraId="2BD79CE7" w14:textId="77777777" w:rsidR="0034448F" w:rsidRPr="00F60C4B" w:rsidRDefault="0034448F">
            <w:pPr>
              <w:rPr>
                <w:rFonts w:ascii="Arial" w:hAnsi="Arial" w:cs="Arial"/>
                <w:b/>
              </w:rPr>
            </w:pPr>
            <w:r w:rsidRPr="00F60C4B">
              <w:rPr>
                <w:rFonts w:ascii="Arial" w:hAnsi="Arial" w:cs="Arial"/>
                <w:b/>
                <w:color w:val="FF0000"/>
              </w:rPr>
              <w:t>Chinese 6023 Students Prioritized</w:t>
            </w:r>
          </w:p>
        </w:tc>
      </w:tr>
      <w:tr w:rsidR="00FE1B4E" w:rsidRPr="00F60C4B" w14:paraId="4A4FED54" w14:textId="77777777" w:rsidTr="00595C10">
        <w:tc>
          <w:tcPr>
            <w:tcW w:w="630" w:type="dxa"/>
          </w:tcPr>
          <w:p w14:paraId="02C19B19" w14:textId="77777777" w:rsidR="00FE1B4E" w:rsidRPr="00F60C4B" w:rsidRDefault="00FE1B4E" w:rsidP="00AF00DF">
            <w:pPr>
              <w:rPr>
                <w:rFonts w:ascii="Arial" w:hAnsi="Arial" w:cs="Arial"/>
                <w:b/>
                <w:sz w:val="24"/>
                <w:szCs w:val="24"/>
              </w:rPr>
            </w:pPr>
          </w:p>
        </w:tc>
        <w:tc>
          <w:tcPr>
            <w:tcW w:w="720" w:type="dxa"/>
          </w:tcPr>
          <w:p w14:paraId="5867AF33" w14:textId="77777777" w:rsidR="00FE1B4E" w:rsidRPr="00F60C4B" w:rsidRDefault="00FE1B4E" w:rsidP="003D4135">
            <w:pPr>
              <w:rPr>
                <w:rFonts w:ascii="Arial" w:hAnsi="Arial" w:cs="Arial"/>
              </w:rPr>
            </w:pPr>
            <w:r w:rsidRPr="00F60C4B">
              <w:rPr>
                <w:rFonts w:ascii="Arial" w:hAnsi="Arial" w:cs="Arial"/>
              </w:rPr>
              <w:t xml:space="preserve">12/4 </w:t>
            </w:r>
          </w:p>
        </w:tc>
        <w:tc>
          <w:tcPr>
            <w:tcW w:w="720" w:type="dxa"/>
          </w:tcPr>
          <w:p w14:paraId="1CB91C50" w14:textId="77777777" w:rsidR="00FE1B4E" w:rsidRPr="00F60C4B" w:rsidRDefault="00FE1B4E" w:rsidP="00CC23F9">
            <w:pPr>
              <w:rPr>
                <w:rFonts w:ascii="Arial" w:hAnsi="Arial" w:cs="Arial"/>
              </w:rPr>
            </w:pPr>
            <w:r w:rsidRPr="00F60C4B">
              <w:rPr>
                <w:rFonts w:ascii="Arial" w:hAnsi="Arial" w:cs="Arial"/>
              </w:rPr>
              <w:t>Fri</w:t>
            </w:r>
          </w:p>
        </w:tc>
        <w:tc>
          <w:tcPr>
            <w:tcW w:w="3510" w:type="dxa"/>
          </w:tcPr>
          <w:p w14:paraId="047FD8F2" w14:textId="77777777" w:rsidR="00FE1B4E" w:rsidRPr="00F60C4B" w:rsidRDefault="00FE1B4E" w:rsidP="005449CE">
            <w:pPr>
              <w:rPr>
                <w:rFonts w:ascii="Arial" w:hAnsi="Arial" w:cs="Arial"/>
                <w:b/>
              </w:rPr>
            </w:pPr>
            <w:r w:rsidRPr="00F60C4B">
              <w:rPr>
                <w:rFonts w:ascii="Arial" w:hAnsi="Arial" w:cs="Arial"/>
                <w:b/>
              </w:rPr>
              <w:t>Semester Research Reports</w:t>
            </w:r>
          </w:p>
          <w:p w14:paraId="37B27203" w14:textId="77777777" w:rsidR="00FE1B4E" w:rsidRPr="00F60C4B" w:rsidRDefault="00FE1B4E" w:rsidP="005449CE">
            <w:pPr>
              <w:rPr>
                <w:rFonts w:ascii="Arial" w:hAnsi="Arial" w:cs="Arial"/>
                <w:b/>
              </w:rPr>
            </w:pPr>
          </w:p>
        </w:tc>
        <w:tc>
          <w:tcPr>
            <w:tcW w:w="4950" w:type="dxa"/>
          </w:tcPr>
          <w:p w14:paraId="53CCBC79" w14:textId="77777777" w:rsidR="00FE1B4E" w:rsidRPr="00F60C4B" w:rsidRDefault="00FE1B4E" w:rsidP="005449CE">
            <w:pPr>
              <w:rPr>
                <w:rFonts w:ascii="Arial" w:hAnsi="Arial" w:cs="Arial"/>
                <w:b/>
              </w:rPr>
            </w:pPr>
            <w:r w:rsidRPr="00F60C4B">
              <w:rPr>
                <w:rFonts w:ascii="Arial" w:hAnsi="Arial" w:cs="Arial"/>
                <w:b/>
              </w:rPr>
              <w:t>Semester Research Reports</w:t>
            </w:r>
          </w:p>
          <w:p w14:paraId="7067508F" w14:textId="77777777" w:rsidR="0034448F" w:rsidRPr="00F60C4B" w:rsidRDefault="0034448F" w:rsidP="005449CE">
            <w:pPr>
              <w:rPr>
                <w:rFonts w:ascii="Arial" w:hAnsi="Arial" w:cs="Arial"/>
                <w:b/>
                <w:color w:val="FF0000"/>
              </w:rPr>
            </w:pPr>
            <w:r w:rsidRPr="00F60C4B">
              <w:rPr>
                <w:rFonts w:ascii="Arial" w:hAnsi="Arial" w:cs="Arial"/>
                <w:b/>
                <w:color w:val="FF0000"/>
              </w:rPr>
              <w:t>Chinese 6023 Students Prioritized</w:t>
            </w:r>
          </w:p>
          <w:p w14:paraId="468A7FA6" w14:textId="77777777" w:rsidR="0034448F" w:rsidRPr="00F60C4B" w:rsidRDefault="0034448F" w:rsidP="005449CE">
            <w:pPr>
              <w:rPr>
                <w:rFonts w:ascii="Arial" w:hAnsi="Arial" w:cs="Arial"/>
                <w:b/>
              </w:rPr>
            </w:pPr>
            <w:r w:rsidRPr="00F60C4B">
              <w:rPr>
                <w:rFonts w:ascii="Arial" w:hAnsi="Arial" w:cs="Arial"/>
                <w:b/>
                <w:color w:val="FF0000"/>
                <w:lang w:val="it-IT"/>
              </w:rPr>
              <w:t>Chinese 4023 Students</w:t>
            </w:r>
          </w:p>
        </w:tc>
      </w:tr>
      <w:tr w:rsidR="00284A81" w:rsidRPr="00F60C4B" w14:paraId="45A9E443" w14:textId="77777777" w:rsidTr="00595C10">
        <w:tc>
          <w:tcPr>
            <w:tcW w:w="630" w:type="dxa"/>
          </w:tcPr>
          <w:p w14:paraId="77508A2D" w14:textId="77777777" w:rsidR="00284A81" w:rsidRPr="00F60C4B" w:rsidRDefault="00284A81" w:rsidP="00AF00DF">
            <w:pPr>
              <w:rPr>
                <w:rFonts w:ascii="Arial" w:hAnsi="Arial" w:cs="Arial"/>
                <w:b/>
                <w:color w:val="FF0000"/>
                <w:lang w:eastAsia="zh-CN"/>
              </w:rPr>
            </w:pPr>
            <w:r w:rsidRPr="00F60C4B">
              <w:rPr>
                <w:rFonts w:ascii="Arial" w:hAnsi="Arial" w:cs="Arial"/>
                <w:b/>
                <w:color w:val="FF0000"/>
                <w:lang w:eastAsia="zh-CN"/>
              </w:rPr>
              <w:t>Fin</w:t>
            </w:r>
          </w:p>
        </w:tc>
        <w:tc>
          <w:tcPr>
            <w:tcW w:w="720" w:type="dxa"/>
          </w:tcPr>
          <w:p w14:paraId="67D1D84E" w14:textId="77777777" w:rsidR="00284A81" w:rsidRPr="00F60C4B" w:rsidRDefault="00284A81" w:rsidP="004A7C01">
            <w:pPr>
              <w:rPr>
                <w:rFonts w:ascii="Arial" w:hAnsi="Arial" w:cs="Arial"/>
                <w:b/>
                <w:color w:val="FF0000"/>
                <w:lang w:eastAsia="zh-CN"/>
              </w:rPr>
            </w:pPr>
            <w:r w:rsidRPr="00F60C4B">
              <w:rPr>
                <w:rFonts w:ascii="Arial" w:hAnsi="Arial" w:cs="Arial"/>
                <w:b/>
                <w:color w:val="FF0000"/>
              </w:rPr>
              <w:t>12/</w:t>
            </w:r>
            <w:r w:rsidRPr="00F60C4B">
              <w:rPr>
                <w:rFonts w:ascii="Arial" w:hAnsi="Arial" w:cs="Arial"/>
                <w:b/>
                <w:color w:val="FF0000"/>
                <w:lang w:eastAsia="zh-CN"/>
              </w:rPr>
              <w:t>11</w:t>
            </w:r>
          </w:p>
        </w:tc>
        <w:tc>
          <w:tcPr>
            <w:tcW w:w="720" w:type="dxa"/>
          </w:tcPr>
          <w:p w14:paraId="78642131" w14:textId="77777777" w:rsidR="00284A81" w:rsidRPr="00F60C4B" w:rsidRDefault="00284A81" w:rsidP="00CC23F9">
            <w:pPr>
              <w:pStyle w:val="Heading2"/>
              <w:rPr>
                <w:rFonts w:ascii="Arial" w:hAnsi="Arial" w:cs="Arial"/>
                <w:color w:val="FF0000"/>
                <w:sz w:val="20"/>
                <w:lang w:eastAsia="zh-CN"/>
              </w:rPr>
            </w:pPr>
            <w:r w:rsidRPr="00F60C4B">
              <w:rPr>
                <w:rFonts w:ascii="Arial" w:hAnsi="Arial" w:cs="Arial"/>
                <w:color w:val="FF0000"/>
                <w:sz w:val="20"/>
              </w:rPr>
              <w:t>Fri</w:t>
            </w:r>
          </w:p>
        </w:tc>
        <w:tc>
          <w:tcPr>
            <w:tcW w:w="3510" w:type="dxa"/>
          </w:tcPr>
          <w:p w14:paraId="345A547B" w14:textId="77777777" w:rsidR="00284A81" w:rsidRPr="00F60C4B" w:rsidRDefault="00284A81" w:rsidP="00CC23F9">
            <w:pPr>
              <w:pStyle w:val="Heading2"/>
              <w:rPr>
                <w:rFonts w:ascii="Arial" w:hAnsi="Arial" w:cs="Arial"/>
                <w:color w:val="FF0000"/>
                <w:sz w:val="20"/>
                <w:lang w:eastAsia="zh-CN"/>
              </w:rPr>
            </w:pPr>
            <w:r w:rsidRPr="00F60C4B">
              <w:rPr>
                <w:rFonts w:ascii="Arial" w:hAnsi="Arial" w:cs="Arial"/>
                <w:color w:val="FF0000"/>
                <w:sz w:val="20"/>
                <w:lang w:eastAsia="zh-CN"/>
              </w:rPr>
              <w:t>Final Exam Period 11:30 am – 2:20 pm</w:t>
            </w:r>
          </w:p>
          <w:p w14:paraId="0867B9F2" w14:textId="77777777" w:rsidR="00284A81" w:rsidRPr="00F60C4B" w:rsidRDefault="00284A81" w:rsidP="009A23A4">
            <w:pPr>
              <w:rPr>
                <w:rFonts w:ascii="Arial" w:hAnsi="Arial" w:cs="Arial"/>
                <w:lang w:eastAsia="zh-CN"/>
              </w:rPr>
            </w:pPr>
          </w:p>
        </w:tc>
        <w:tc>
          <w:tcPr>
            <w:tcW w:w="4950" w:type="dxa"/>
          </w:tcPr>
          <w:p w14:paraId="0E55226D" w14:textId="77777777" w:rsidR="00284A81" w:rsidRPr="00F60C4B" w:rsidRDefault="00284A81" w:rsidP="009A23A4">
            <w:pPr>
              <w:rPr>
                <w:rFonts w:ascii="Arial" w:hAnsi="Arial" w:cs="Arial"/>
                <w:b/>
              </w:rPr>
            </w:pPr>
            <w:r w:rsidRPr="00F60C4B">
              <w:rPr>
                <w:rFonts w:ascii="Arial" w:hAnsi="Arial" w:cs="Arial"/>
                <w:b/>
              </w:rPr>
              <w:t>Semester Research Reports (continued)</w:t>
            </w:r>
          </w:p>
          <w:p w14:paraId="73167B33" w14:textId="77777777" w:rsidR="00284A81" w:rsidRPr="00F60C4B" w:rsidRDefault="00284A81" w:rsidP="009A23A4">
            <w:pPr>
              <w:rPr>
                <w:rFonts w:ascii="Arial" w:hAnsi="Arial" w:cs="Arial"/>
                <w:b/>
              </w:rPr>
            </w:pPr>
            <w:r w:rsidRPr="00F60C4B">
              <w:rPr>
                <w:rFonts w:ascii="Arial" w:hAnsi="Arial" w:cs="Arial"/>
                <w:b/>
              </w:rPr>
              <w:t>Attendance Mandatory</w:t>
            </w:r>
          </w:p>
          <w:p w14:paraId="408137EE" w14:textId="77777777" w:rsidR="0034448F" w:rsidRPr="00F60C4B" w:rsidRDefault="0034448F" w:rsidP="009A23A4">
            <w:pPr>
              <w:rPr>
                <w:rFonts w:ascii="Arial" w:hAnsi="Arial" w:cs="Arial"/>
                <w:b/>
              </w:rPr>
            </w:pPr>
            <w:r w:rsidRPr="00F60C4B">
              <w:rPr>
                <w:rFonts w:ascii="Arial" w:hAnsi="Arial" w:cs="Arial"/>
                <w:b/>
                <w:color w:val="FF0000"/>
                <w:lang w:val="it-IT"/>
              </w:rPr>
              <w:t>Chinese 4023 Students</w:t>
            </w:r>
          </w:p>
          <w:p w14:paraId="384B8E96" w14:textId="77777777" w:rsidR="00284A81" w:rsidRPr="00F60C4B" w:rsidRDefault="00284A81" w:rsidP="00CC23F9">
            <w:pPr>
              <w:rPr>
                <w:rFonts w:ascii="Arial" w:hAnsi="Arial" w:cs="Arial"/>
                <w:b/>
                <w:bCs/>
                <w:color w:val="FF0000"/>
              </w:rPr>
            </w:pPr>
          </w:p>
        </w:tc>
      </w:tr>
    </w:tbl>
    <w:p w14:paraId="21A6BB07" w14:textId="77777777" w:rsidR="005C7935" w:rsidRPr="00F60C4B" w:rsidRDefault="005C7935" w:rsidP="00CC23F9">
      <w:pPr>
        <w:rPr>
          <w:rFonts w:ascii="Arial" w:hAnsi="Arial" w:cs="Arial"/>
          <w:b/>
          <w:bCs/>
          <w:color w:val="FF0000"/>
          <w:sz w:val="24"/>
          <w:szCs w:val="24"/>
        </w:rPr>
      </w:pPr>
    </w:p>
    <w:p w14:paraId="1461C979" w14:textId="77777777" w:rsidR="00343EC6" w:rsidRPr="00F60C4B" w:rsidRDefault="00343EC6" w:rsidP="00CC23F9">
      <w:pPr>
        <w:rPr>
          <w:rFonts w:ascii="Arial" w:hAnsi="Arial" w:cs="Arial"/>
          <w:lang w:eastAsia="zh-CN"/>
        </w:rPr>
      </w:pPr>
      <w:r w:rsidRPr="00F60C4B">
        <w:rPr>
          <w:rFonts w:ascii="Arial" w:hAnsi="Arial" w:cs="Arial"/>
          <w:color w:val="000000"/>
          <w:sz w:val="24"/>
          <w:szCs w:val="24"/>
        </w:rPr>
        <w:br/>
      </w:r>
      <w:r w:rsidRPr="00F60C4B">
        <w:rPr>
          <w:rFonts w:ascii="Arial" w:hAnsi="Arial" w:cs="Arial"/>
          <w:b/>
          <w:bCs/>
          <w:color w:val="0000FF"/>
          <w:sz w:val="24"/>
          <w:szCs w:val="24"/>
        </w:rPr>
        <w:t>Have a great semester in</w:t>
      </w:r>
      <w:r w:rsidR="003E45C9" w:rsidRPr="00F60C4B">
        <w:rPr>
          <w:rFonts w:ascii="Arial" w:hAnsi="Arial" w:cs="Arial"/>
          <w:b/>
          <w:bCs/>
          <w:color w:val="0000FF"/>
          <w:sz w:val="24"/>
          <w:szCs w:val="24"/>
        </w:rPr>
        <w:t xml:space="preserve"> </w:t>
      </w:r>
      <w:r w:rsidR="00A224E8" w:rsidRPr="00F60C4B">
        <w:rPr>
          <w:rFonts w:ascii="Arial" w:hAnsi="Arial" w:cs="Arial"/>
          <w:b/>
          <w:bCs/>
          <w:color w:val="0000FF"/>
          <w:sz w:val="24"/>
          <w:szCs w:val="24"/>
        </w:rPr>
        <w:t>高级汉语：</w:t>
      </w:r>
      <w:r w:rsidR="00341C17" w:rsidRPr="00F60C4B">
        <w:rPr>
          <w:rFonts w:ascii="Arial" w:hAnsi="Arial" w:cs="Arial"/>
          <w:b/>
          <w:bCs/>
          <w:color w:val="0000FF"/>
          <w:sz w:val="24"/>
          <w:szCs w:val="24"/>
        </w:rPr>
        <w:t>《</w:t>
      </w:r>
      <w:r w:rsidR="00A224E8" w:rsidRPr="00F60C4B">
        <w:rPr>
          <w:rFonts w:ascii="Arial" w:hAnsi="Arial" w:cs="Arial"/>
          <w:b/>
          <w:bCs/>
          <w:color w:val="0000FF"/>
          <w:sz w:val="24"/>
          <w:szCs w:val="24"/>
        </w:rPr>
        <w:t>孙子兵法</w:t>
      </w:r>
      <w:r w:rsidR="00341C17" w:rsidRPr="00F60C4B">
        <w:rPr>
          <w:rFonts w:ascii="Arial" w:hAnsi="Arial" w:cs="Arial"/>
          <w:b/>
          <w:bCs/>
          <w:color w:val="0000FF"/>
          <w:sz w:val="24"/>
          <w:szCs w:val="24"/>
          <w:lang w:eastAsia="zh-CN"/>
        </w:rPr>
        <w:t>》</w:t>
      </w:r>
      <w:r w:rsidR="00A224E8" w:rsidRPr="00F60C4B">
        <w:rPr>
          <w:rFonts w:ascii="Arial" w:hAnsi="Arial" w:cs="Arial"/>
          <w:b/>
          <w:bCs/>
          <w:color w:val="0000FF"/>
          <w:sz w:val="24"/>
          <w:szCs w:val="24"/>
        </w:rPr>
        <w:t>与</w:t>
      </w:r>
      <w:r w:rsidR="00341C17" w:rsidRPr="00F60C4B">
        <w:rPr>
          <w:rFonts w:ascii="Arial" w:hAnsi="Arial" w:cs="Arial"/>
          <w:b/>
          <w:bCs/>
          <w:color w:val="0000FF"/>
          <w:sz w:val="24"/>
          <w:szCs w:val="24"/>
          <w:lang w:eastAsia="zh-CN"/>
        </w:rPr>
        <w:t>《</w:t>
      </w:r>
      <w:r w:rsidR="005C7935" w:rsidRPr="00F60C4B">
        <w:rPr>
          <w:rFonts w:ascii="Arial" w:hAnsi="Arial" w:cs="Arial"/>
          <w:b/>
          <w:bCs/>
          <w:color w:val="0000FF"/>
          <w:sz w:val="24"/>
          <w:szCs w:val="24"/>
          <w:lang w:eastAsia="zh-CN"/>
        </w:rPr>
        <w:t>三十六</w:t>
      </w:r>
      <w:r w:rsidR="00A224E8" w:rsidRPr="00F60C4B">
        <w:rPr>
          <w:rFonts w:ascii="Arial" w:hAnsi="Arial" w:cs="Arial"/>
          <w:b/>
          <w:bCs/>
          <w:color w:val="0000FF"/>
          <w:sz w:val="24"/>
          <w:szCs w:val="24"/>
        </w:rPr>
        <w:t>计》</w:t>
      </w:r>
      <w:r w:rsidR="00DE412E" w:rsidRPr="00F60C4B">
        <w:rPr>
          <w:rFonts w:ascii="Arial" w:hAnsi="Arial" w:cs="Arial"/>
          <w:b/>
          <w:bCs/>
          <w:color w:val="0000FF"/>
          <w:sz w:val="24"/>
          <w:szCs w:val="24"/>
        </w:rPr>
        <w:t xml:space="preserve"> </w:t>
      </w:r>
      <w:r w:rsidR="00A224E8" w:rsidRPr="00F60C4B">
        <w:rPr>
          <w:rFonts w:ascii="Arial" w:hAnsi="Arial" w:cs="Arial"/>
          <w:b/>
          <w:bCs/>
          <w:color w:val="0000FF"/>
          <w:sz w:val="24"/>
          <w:szCs w:val="24"/>
        </w:rPr>
        <w:t>[Chinese</w:t>
      </w:r>
      <w:r w:rsidR="0002707F" w:rsidRPr="00F60C4B">
        <w:rPr>
          <w:rFonts w:ascii="Arial" w:hAnsi="Arial" w:cs="Arial"/>
          <w:b/>
          <w:bCs/>
          <w:color w:val="0000FF"/>
          <w:sz w:val="24"/>
          <w:szCs w:val="24"/>
        </w:rPr>
        <w:t xml:space="preserve"> 6</w:t>
      </w:r>
      <w:r w:rsidR="00833ACA" w:rsidRPr="00F60C4B">
        <w:rPr>
          <w:rFonts w:ascii="Arial" w:hAnsi="Arial" w:cs="Arial"/>
          <w:b/>
          <w:bCs/>
          <w:color w:val="0000FF"/>
          <w:sz w:val="24"/>
          <w:szCs w:val="24"/>
        </w:rPr>
        <w:t>023</w:t>
      </w:r>
      <w:r w:rsidR="00A224E8" w:rsidRPr="00F60C4B">
        <w:rPr>
          <w:rFonts w:ascii="Arial" w:hAnsi="Arial" w:cs="Arial"/>
          <w:b/>
          <w:bCs/>
          <w:color w:val="0000FF"/>
          <w:sz w:val="24"/>
          <w:szCs w:val="24"/>
        </w:rPr>
        <w:t xml:space="preserve">: </w:t>
      </w:r>
      <w:r w:rsidR="00833ACA" w:rsidRPr="00F60C4B">
        <w:rPr>
          <w:rFonts w:ascii="Arial" w:hAnsi="Arial" w:cs="Arial"/>
          <w:b/>
          <w:bCs/>
          <w:color w:val="0000FF"/>
          <w:sz w:val="24"/>
          <w:szCs w:val="24"/>
        </w:rPr>
        <w:t xml:space="preserve">Strategy &amp; </w:t>
      </w:r>
      <w:r w:rsidR="00A224E8" w:rsidRPr="00F60C4B">
        <w:rPr>
          <w:rFonts w:ascii="Arial" w:hAnsi="Arial" w:cs="Arial"/>
          <w:b/>
          <w:bCs/>
          <w:i/>
          <w:color w:val="0000FF"/>
          <w:sz w:val="24"/>
          <w:szCs w:val="24"/>
        </w:rPr>
        <w:t>Art of War</w:t>
      </w:r>
      <w:r w:rsidRPr="00F60C4B">
        <w:rPr>
          <w:rFonts w:ascii="Arial" w:hAnsi="Arial" w:cs="Arial"/>
          <w:b/>
          <w:bCs/>
          <w:color w:val="0000FF"/>
          <w:sz w:val="24"/>
          <w:szCs w:val="24"/>
        </w:rPr>
        <w:t>!</w:t>
      </w:r>
    </w:p>
    <w:p w14:paraId="067AD6D7" w14:textId="77777777" w:rsidR="00343EC6" w:rsidRPr="00F60C4B" w:rsidRDefault="00343EC6" w:rsidP="00AF00DF">
      <w:pPr>
        <w:rPr>
          <w:rFonts w:ascii="Arial" w:hAnsi="Arial" w:cs="Arial"/>
          <w:lang w:eastAsia="zh-CN"/>
        </w:rPr>
      </w:pPr>
      <w:r w:rsidRPr="00F60C4B">
        <w:rPr>
          <w:rFonts w:ascii="Arial" w:hAnsi="Arial" w:cs="Arial"/>
          <w:lang w:eastAsia="zh-CN"/>
        </w:rPr>
        <w:tab/>
      </w:r>
    </w:p>
    <w:p w14:paraId="3190AC34" w14:textId="77777777" w:rsidR="00343EC6" w:rsidRPr="00F60C4B" w:rsidRDefault="00343EC6" w:rsidP="00CC23F9">
      <w:pPr>
        <w:rPr>
          <w:rFonts w:ascii="Arial" w:hAnsi="Arial" w:cs="Arial"/>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8"/>
        <w:gridCol w:w="6210"/>
      </w:tblGrid>
      <w:tr w:rsidR="00343EC6" w:rsidRPr="00F60C4B" w14:paraId="10682E0A" w14:textId="77777777" w:rsidTr="00132BCF">
        <w:tc>
          <w:tcPr>
            <w:tcW w:w="10548" w:type="dxa"/>
            <w:gridSpan w:val="2"/>
            <w:shd w:val="clear" w:color="auto" w:fill="FFFF99"/>
          </w:tcPr>
          <w:p w14:paraId="162B2647" w14:textId="77777777" w:rsidR="00343EC6" w:rsidRPr="00F60C4B" w:rsidRDefault="00343EC6" w:rsidP="00CC23F9">
            <w:pPr>
              <w:rPr>
                <w:rFonts w:ascii="Arial" w:hAnsi="Arial" w:cs="Arial"/>
                <w:b/>
                <w:sz w:val="22"/>
                <w:szCs w:val="22"/>
              </w:rPr>
            </w:pPr>
            <w:r w:rsidRPr="00F60C4B">
              <w:rPr>
                <w:rFonts w:ascii="Arial" w:hAnsi="Arial" w:cs="Arial"/>
                <w:b/>
                <w:sz w:val="22"/>
                <w:szCs w:val="22"/>
              </w:rPr>
              <w:t>ML PERFORMANCE GOAL #1: PROFESSIONAL COMMUNICATION</w:t>
            </w:r>
          </w:p>
        </w:tc>
      </w:tr>
      <w:tr w:rsidR="00343EC6" w:rsidRPr="00F60C4B" w14:paraId="7B1385AB" w14:textId="77777777" w:rsidTr="00132BCF">
        <w:tc>
          <w:tcPr>
            <w:tcW w:w="4338" w:type="dxa"/>
          </w:tcPr>
          <w:p w14:paraId="07BAEA9C" w14:textId="77777777" w:rsidR="00343EC6" w:rsidRPr="00F60C4B" w:rsidRDefault="00343EC6" w:rsidP="00CC23F9">
            <w:pPr>
              <w:rPr>
                <w:rFonts w:ascii="Arial" w:hAnsi="Arial" w:cs="Arial"/>
                <w:b/>
              </w:rPr>
            </w:pPr>
            <w:r w:rsidRPr="00F60C4B">
              <w:rPr>
                <w:rFonts w:ascii="Arial" w:hAnsi="Arial" w:cs="Arial"/>
                <w:b/>
              </w:rPr>
              <w:t>ML Learning Outcome 1</w:t>
            </w:r>
            <w:r w:rsidRPr="00F60C4B">
              <w:rPr>
                <w:rStyle w:val="Strong"/>
                <w:rFonts w:ascii="Arial" w:hAnsi="Arial" w:cs="Arial"/>
              </w:rPr>
              <w:t xml:space="preserve"> : </w:t>
            </w:r>
            <w:r w:rsidRPr="00F60C4B">
              <w:rPr>
                <w:rStyle w:val="Strong"/>
                <w:rFonts w:ascii="Arial" w:hAnsi="Arial" w:cs="Arial"/>
                <w:b w:val="0"/>
              </w:rPr>
              <w:t>Demonstrate oral and aural proficiency in the target language</w:t>
            </w:r>
          </w:p>
        </w:tc>
        <w:tc>
          <w:tcPr>
            <w:tcW w:w="6210" w:type="dxa"/>
          </w:tcPr>
          <w:p w14:paraId="28C72642" w14:textId="77777777" w:rsidR="00343EC6" w:rsidRPr="00F60C4B" w:rsidRDefault="00343EC6" w:rsidP="00333CF7">
            <w:pPr>
              <w:rPr>
                <w:rFonts w:ascii="Arial" w:hAnsi="Arial" w:cs="Arial"/>
                <w:lang w:eastAsia="zh-CN"/>
              </w:rPr>
            </w:pPr>
            <w:r w:rsidRPr="00F60C4B">
              <w:rPr>
                <w:rFonts w:ascii="Arial" w:hAnsi="Arial" w:cs="Arial"/>
                <w:lang w:eastAsia="zh-CN"/>
              </w:rPr>
              <w:t>CHIN</w:t>
            </w:r>
            <w:r w:rsidRPr="00F60C4B">
              <w:rPr>
                <w:rFonts w:ascii="Arial" w:hAnsi="Arial" w:cs="Arial"/>
              </w:rPr>
              <w:t xml:space="preserve"> </w:t>
            </w:r>
            <w:r w:rsidR="00DF0433" w:rsidRPr="00F60C4B">
              <w:rPr>
                <w:rFonts w:ascii="Arial" w:hAnsi="Arial" w:cs="Arial"/>
                <w:lang w:eastAsia="zh-CN"/>
              </w:rPr>
              <w:t>6</w:t>
            </w:r>
            <w:r w:rsidR="00333CF7" w:rsidRPr="00F60C4B">
              <w:rPr>
                <w:rFonts w:ascii="Arial" w:hAnsi="Arial" w:cs="Arial"/>
                <w:lang w:eastAsia="zh-CN"/>
              </w:rPr>
              <w:t>023</w:t>
            </w:r>
            <w:r w:rsidRPr="00F60C4B">
              <w:rPr>
                <w:rFonts w:ascii="Arial" w:hAnsi="Arial" w:cs="Arial"/>
              </w:rPr>
              <w:t xml:space="preserve">: Students will demonstrate oral proficiency at the </w:t>
            </w:r>
            <w:r w:rsidR="00DF0433" w:rsidRPr="00F60C4B">
              <w:rPr>
                <w:rFonts w:ascii="Arial" w:hAnsi="Arial" w:cs="Arial"/>
                <w:lang w:eastAsia="zh-CN"/>
              </w:rPr>
              <w:t>Intermediate High – Advanced Low</w:t>
            </w:r>
            <w:r w:rsidRPr="00F60C4B">
              <w:rPr>
                <w:rFonts w:ascii="Arial" w:hAnsi="Arial" w:cs="Arial"/>
                <w:lang w:eastAsia="zh-CN"/>
              </w:rPr>
              <w:t xml:space="preserve"> level</w:t>
            </w:r>
          </w:p>
        </w:tc>
      </w:tr>
      <w:tr w:rsidR="00343EC6" w:rsidRPr="00F60C4B" w14:paraId="7D9B8E0D" w14:textId="77777777" w:rsidTr="00132BCF">
        <w:tc>
          <w:tcPr>
            <w:tcW w:w="4338" w:type="dxa"/>
          </w:tcPr>
          <w:p w14:paraId="36FBED34" w14:textId="77777777" w:rsidR="00343EC6" w:rsidRPr="00F60C4B" w:rsidRDefault="00343EC6" w:rsidP="00CC23F9">
            <w:pPr>
              <w:rPr>
                <w:rFonts w:ascii="Arial" w:hAnsi="Arial" w:cs="Arial"/>
              </w:rPr>
            </w:pPr>
            <w:r w:rsidRPr="00F60C4B">
              <w:rPr>
                <w:rFonts w:ascii="Arial" w:hAnsi="Arial" w:cs="Arial"/>
                <w:b/>
                <w:bCs/>
              </w:rPr>
              <w:t xml:space="preserve">ML Learning Outcome 2: </w:t>
            </w:r>
            <w:r w:rsidRPr="00F60C4B">
              <w:rPr>
                <w:rFonts w:ascii="Arial" w:hAnsi="Arial" w:cs="Arial"/>
                <w:bCs/>
              </w:rPr>
              <w:t>Demonstrate effective presentation skills in the target language</w:t>
            </w:r>
            <w:r w:rsidRPr="00F60C4B">
              <w:rPr>
                <w:rStyle w:val="Strong"/>
                <w:rFonts w:ascii="Arial" w:hAnsi="Arial" w:cs="Arial"/>
              </w:rPr>
              <w:t xml:space="preserve"> </w:t>
            </w:r>
          </w:p>
        </w:tc>
        <w:tc>
          <w:tcPr>
            <w:tcW w:w="6210" w:type="dxa"/>
          </w:tcPr>
          <w:p w14:paraId="79C7B5EF" w14:textId="77777777" w:rsidR="00343EC6" w:rsidRPr="00F60C4B" w:rsidRDefault="00343EC6" w:rsidP="00CC23F9">
            <w:pPr>
              <w:rPr>
                <w:rFonts w:ascii="Arial" w:hAnsi="Arial" w:cs="Arial"/>
              </w:rPr>
            </w:pPr>
            <w:r w:rsidRPr="00F60C4B">
              <w:rPr>
                <w:rFonts w:ascii="Arial" w:hAnsi="Arial" w:cs="Arial"/>
                <w:lang w:eastAsia="zh-CN"/>
              </w:rPr>
              <w:t>CHIN</w:t>
            </w:r>
            <w:r w:rsidRPr="00F60C4B">
              <w:rPr>
                <w:rFonts w:ascii="Arial" w:hAnsi="Arial" w:cs="Arial"/>
              </w:rPr>
              <w:t xml:space="preserve"> </w:t>
            </w:r>
            <w:r w:rsidR="00DF0433" w:rsidRPr="00F60C4B">
              <w:rPr>
                <w:rFonts w:ascii="Arial" w:hAnsi="Arial" w:cs="Arial"/>
                <w:lang w:eastAsia="zh-CN"/>
              </w:rPr>
              <w:t>6023</w:t>
            </w:r>
            <w:r w:rsidRPr="00F60C4B">
              <w:rPr>
                <w:rFonts w:ascii="Arial" w:hAnsi="Arial" w:cs="Arial"/>
              </w:rPr>
              <w:t xml:space="preserve">: Students will demonstrate the ability to present in class for </w:t>
            </w:r>
            <w:r w:rsidR="00DF0433" w:rsidRPr="00F60C4B">
              <w:rPr>
                <w:rFonts w:ascii="Arial" w:hAnsi="Arial" w:cs="Arial"/>
              </w:rPr>
              <w:t xml:space="preserve"> </w:t>
            </w:r>
            <w:r w:rsidR="00DF0433" w:rsidRPr="00F60C4B">
              <w:rPr>
                <w:rFonts w:ascii="Arial" w:hAnsi="Arial" w:cs="Arial"/>
                <w:lang w:eastAsia="zh-CN"/>
              </w:rPr>
              <w:t>60-75</w:t>
            </w:r>
            <w:r w:rsidR="007138C6" w:rsidRPr="00F60C4B">
              <w:rPr>
                <w:rFonts w:ascii="Arial" w:hAnsi="Arial" w:cs="Arial"/>
                <w:lang w:eastAsia="zh-CN"/>
              </w:rPr>
              <w:t xml:space="preserve"> </w:t>
            </w:r>
            <w:r w:rsidRPr="00F60C4B">
              <w:rPr>
                <w:rFonts w:ascii="Arial" w:hAnsi="Arial" w:cs="Arial"/>
              </w:rPr>
              <w:t>minute</w:t>
            </w:r>
            <w:r w:rsidRPr="00F60C4B">
              <w:rPr>
                <w:rFonts w:ascii="Arial" w:hAnsi="Arial" w:cs="Arial"/>
                <w:lang w:eastAsia="zh-CN"/>
              </w:rPr>
              <w:t>s</w:t>
            </w:r>
            <w:r w:rsidRPr="00F60C4B">
              <w:rPr>
                <w:rFonts w:ascii="Arial" w:hAnsi="Arial" w:cs="Arial"/>
              </w:rPr>
              <w:t xml:space="preserve"> </w:t>
            </w:r>
            <w:r w:rsidRPr="00F60C4B">
              <w:rPr>
                <w:rFonts w:ascii="Arial" w:hAnsi="Arial" w:cs="Arial"/>
                <w:lang w:eastAsia="zh-CN"/>
              </w:rPr>
              <w:t>with minimal</w:t>
            </w:r>
            <w:r w:rsidRPr="00F60C4B">
              <w:rPr>
                <w:rFonts w:ascii="Arial" w:hAnsi="Arial" w:cs="Arial"/>
              </w:rPr>
              <w:t xml:space="preserve"> notes on a</w:t>
            </w:r>
            <w:r w:rsidRPr="00F60C4B">
              <w:rPr>
                <w:rFonts w:ascii="Arial" w:hAnsi="Arial" w:cs="Arial"/>
                <w:lang w:eastAsia="zh-CN"/>
              </w:rPr>
              <w:t xml:space="preserve"> selected </w:t>
            </w:r>
            <w:r w:rsidR="007138C6" w:rsidRPr="00F60C4B">
              <w:rPr>
                <w:rFonts w:ascii="Arial" w:hAnsi="Arial" w:cs="Arial"/>
                <w:lang w:eastAsia="zh-CN"/>
              </w:rPr>
              <w:t>topic related to Sunzi Art of War and/or the Thirty-Six Strategems</w:t>
            </w:r>
          </w:p>
        </w:tc>
      </w:tr>
      <w:tr w:rsidR="00343EC6" w:rsidRPr="00F60C4B" w14:paraId="31D4A6A5" w14:textId="77777777" w:rsidTr="00132BCF">
        <w:trPr>
          <w:trHeight w:val="602"/>
        </w:trPr>
        <w:tc>
          <w:tcPr>
            <w:tcW w:w="4338" w:type="dxa"/>
          </w:tcPr>
          <w:p w14:paraId="53A58F38" w14:textId="77777777" w:rsidR="00343EC6" w:rsidRPr="00F60C4B" w:rsidRDefault="00343EC6" w:rsidP="00AF00DF">
            <w:pPr>
              <w:rPr>
                <w:rFonts w:ascii="Arial" w:hAnsi="Arial" w:cs="Arial"/>
                <w:b/>
              </w:rPr>
            </w:pPr>
            <w:r w:rsidRPr="00F60C4B">
              <w:rPr>
                <w:rFonts w:ascii="Arial" w:hAnsi="Arial" w:cs="Arial"/>
                <w:b/>
              </w:rPr>
              <w:t xml:space="preserve">ML Learning Outcome 3: </w:t>
            </w:r>
            <w:r w:rsidRPr="00F60C4B">
              <w:rPr>
                <w:rStyle w:val="Strong"/>
                <w:rFonts w:ascii="Arial" w:hAnsi="Arial" w:cs="Arial"/>
                <w:color w:val="0000FF"/>
              </w:rPr>
              <w:t xml:space="preserve"> </w:t>
            </w:r>
            <w:r w:rsidRPr="00F60C4B">
              <w:rPr>
                <w:rStyle w:val="Strong"/>
                <w:rFonts w:ascii="Arial" w:hAnsi="Arial" w:cs="Arial"/>
                <w:b w:val="0"/>
              </w:rPr>
              <w:t>Demonstrate  writing proficiency in the target language</w:t>
            </w:r>
          </w:p>
        </w:tc>
        <w:tc>
          <w:tcPr>
            <w:tcW w:w="6210" w:type="dxa"/>
          </w:tcPr>
          <w:p w14:paraId="117432FC" w14:textId="77777777" w:rsidR="00343EC6" w:rsidRPr="00F60C4B" w:rsidRDefault="00343EC6" w:rsidP="00CC23F9">
            <w:pPr>
              <w:rPr>
                <w:rFonts w:ascii="Arial" w:hAnsi="Arial" w:cs="Arial"/>
                <w:lang w:eastAsia="zh-CN"/>
              </w:rPr>
            </w:pPr>
            <w:r w:rsidRPr="00F60C4B">
              <w:rPr>
                <w:rFonts w:ascii="Arial" w:hAnsi="Arial" w:cs="Arial"/>
                <w:lang w:eastAsia="zh-CN"/>
              </w:rPr>
              <w:t>CHIN</w:t>
            </w:r>
            <w:r w:rsidRPr="00F60C4B">
              <w:rPr>
                <w:rFonts w:ascii="Arial" w:hAnsi="Arial" w:cs="Arial"/>
              </w:rPr>
              <w:t xml:space="preserve"> </w:t>
            </w:r>
            <w:r w:rsidR="00DF0433" w:rsidRPr="00F60C4B">
              <w:rPr>
                <w:rFonts w:ascii="Arial" w:hAnsi="Arial" w:cs="Arial"/>
                <w:lang w:eastAsia="zh-CN"/>
              </w:rPr>
              <w:t>6023</w:t>
            </w:r>
            <w:r w:rsidRPr="00F60C4B">
              <w:rPr>
                <w:rFonts w:ascii="Arial" w:hAnsi="Arial" w:cs="Arial"/>
              </w:rPr>
              <w:t>:</w:t>
            </w:r>
            <w:r w:rsidRPr="00F60C4B">
              <w:rPr>
                <w:rFonts w:ascii="Arial" w:hAnsi="Arial" w:cs="Arial"/>
                <w:lang w:eastAsia="zh-CN"/>
              </w:rPr>
              <w:t xml:space="preserve"> </w:t>
            </w:r>
            <w:r w:rsidRPr="00F60C4B">
              <w:rPr>
                <w:rFonts w:ascii="Arial" w:hAnsi="Arial" w:cs="Arial"/>
              </w:rPr>
              <w:t>Students will produce</w:t>
            </w:r>
            <w:r w:rsidRPr="00F60C4B">
              <w:rPr>
                <w:rFonts w:ascii="Arial" w:hAnsi="Arial" w:cs="Arial"/>
                <w:lang w:eastAsia="zh-CN"/>
              </w:rPr>
              <w:t xml:space="preserve"> a range of writing from</w:t>
            </w:r>
            <w:r w:rsidRPr="00F60C4B">
              <w:rPr>
                <w:rFonts w:ascii="Arial" w:hAnsi="Arial" w:cs="Arial"/>
              </w:rPr>
              <w:t xml:space="preserve"> simple written description </w:t>
            </w:r>
            <w:r w:rsidRPr="00F60C4B">
              <w:rPr>
                <w:rFonts w:ascii="Arial" w:hAnsi="Arial" w:cs="Arial"/>
                <w:lang w:eastAsia="zh-CN"/>
              </w:rPr>
              <w:t>to</w:t>
            </w:r>
            <w:r w:rsidR="003908A0" w:rsidRPr="00F60C4B">
              <w:rPr>
                <w:rFonts w:ascii="Arial" w:hAnsi="Arial" w:cs="Arial"/>
                <w:lang w:eastAsia="zh-CN"/>
              </w:rPr>
              <w:t xml:space="preserve"> a</w:t>
            </w:r>
            <w:r w:rsidRPr="00F60C4B">
              <w:rPr>
                <w:rFonts w:ascii="Arial" w:hAnsi="Arial" w:cs="Arial"/>
                <w:lang w:eastAsia="zh-CN"/>
              </w:rPr>
              <w:t xml:space="preserve"> </w:t>
            </w:r>
            <w:r w:rsidR="003908A0" w:rsidRPr="00F60C4B">
              <w:rPr>
                <w:rFonts w:ascii="Arial" w:hAnsi="Arial" w:cs="Arial"/>
                <w:lang w:eastAsia="zh-CN"/>
              </w:rPr>
              <w:t>two</w:t>
            </w:r>
            <w:r w:rsidRPr="00F60C4B">
              <w:rPr>
                <w:rFonts w:ascii="Arial" w:hAnsi="Arial" w:cs="Arial"/>
                <w:lang w:eastAsia="zh-CN"/>
              </w:rPr>
              <w:t xml:space="preserve"> page report </w:t>
            </w:r>
            <w:r w:rsidRPr="00F60C4B">
              <w:rPr>
                <w:rFonts w:ascii="Arial" w:hAnsi="Arial" w:cs="Arial"/>
              </w:rPr>
              <w:t xml:space="preserve">at the </w:t>
            </w:r>
            <w:r w:rsidR="00DF0433" w:rsidRPr="00F60C4B">
              <w:rPr>
                <w:rFonts w:ascii="Arial" w:hAnsi="Arial" w:cs="Arial"/>
              </w:rPr>
              <w:t>Intermediate</w:t>
            </w:r>
            <w:r w:rsidR="00DF0433" w:rsidRPr="00F60C4B">
              <w:rPr>
                <w:rFonts w:ascii="Arial" w:hAnsi="Arial" w:cs="Arial"/>
                <w:lang w:eastAsia="zh-CN"/>
              </w:rPr>
              <w:t>-High to Advanced Low</w:t>
            </w:r>
            <w:r w:rsidRPr="00F60C4B">
              <w:rPr>
                <w:rFonts w:ascii="Arial" w:hAnsi="Arial" w:cs="Arial"/>
                <w:lang w:eastAsia="zh-CN"/>
              </w:rPr>
              <w:t xml:space="preserve"> </w:t>
            </w:r>
            <w:r w:rsidRPr="00F60C4B">
              <w:rPr>
                <w:rFonts w:ascii="Arial" w:hAnsi="Arial" w:cs="Arial"/>
              </w:rPr>
              <w:t>level on the ACTFL scale</w:t>
            </w:r>
            <w:r w:rsidRPr="00F60C4B">
              <w:rPr>
                <w:rFonts w:ascii="Arial" w:hAnsi="Arial" w:cs="Arial"/>
                <w:lang w:eastAsia="zh-CN"/>
              </w:rPr>
              <w:t xml:space="preserve"> </w:t>
            </w:r>
          </w:p>
        </w:tc>
      </w:tr>
      <w:tr w:rsidR="00343EC6" w:rsidRPr="00F60C4B" w14:paraId="00944747" w14:textId="77777777" w:rsidTr="00132BCF">
        <w:tc>
          <w:tcPr>
            <w:tcW w:w="4338" w:type="dxa"/>
            <w:tcBorders>
              <w:bottom w:val="single" w:sz="4" w:space="0" w:color="auto"/>
            </w:tcBorders>
          </w:tcPr>
          <w:p w14:paraId="4609CB27" w14:textId="77777777" w:rsidR="00343EC6" w:rsidRPr="00F60C4B" w:rsidRDefault="00343EC6" w:rsidP="00AF00DF">
            <w:pPr>
              <w:rPr>
                <w:rFonts w:ascii="Arial" w:hAnsi="Arial" w:cs="Arial"/>
                <w:b/>
              </w:rPr>
            </w:pPr>
            <w:r w:rsidRPr="00F60C4B">
              <w:rPr>
                <w:rFonts w:ascii="Arial" w:hAnsi="Arial" w:cs="Arial"/>
                <w:b/>
              </w:rPr>
              <w:t>ML Learning Outcome 4:</w:t>
            </w:r>
          </w:p>
          <w:p w14:paraId="00C36E64" w14:textId="77777777" w:rsidR="00343EC6" w:rsidRPr="00F60C4B" w:rsidRDefault="00343EC6" w:rsidP="00AF00DF">
            <w:pPr>
              <w:rPr>
                <w:rFonts w:ascii="Arial" w:hAnsi="Arial" w:cs="Arial"/>
              </w:rPr>
            </w:pPr>
            <w:r w:rsidRPr="00F60C4B">
              <w:rPr>
                <w:rFonts w:ascii="Arial" w:hAnsi="Arial" w:cs="Arial"/>
              </w:rPr>
              <w:t xml:space="preserve">Demonstrate proficiency in comprehension of authentic written texts in the target Language  </w:t>
            </w:r>
          </w:p>
        </w:tc>
        <w:tc>
          <w:tcPr>
            <w:tcW w:w="6210" w:type="dxa"/>
            <w:tcBorders>
              <w:bottom w:val="single" w:sz="4" w:space="0" w:color="auto"/>
            </w:tcBorders>
          </w:tcPr>
          <w:p w14:paraId="646E8FEC" w14:textId="77777777" w:rsidR="00343EC6" w:rsidRPr="00F60C4B" w:rsidRDefault="00343EC6" w:rsidP="00CC23F9">
            <w:pPr>
              <w:rPr>
                <w:rFonts w:ascii="Arial" w:hAnsi="Arial" w:cs="Arial"/>
                <w:lang w:eastAsia="zh-CN"/>
              </w:rPr>
            </w:pPr>
            <w:r w:rsidRPr="00F60C4B">
              <w:rPr>
                <w:rFonts w:ascii="Arial" w:hAnsi="Arial" w:cs="Arial"/>
                <w:lang w:eastAsia="zh-CN"/>
              </w:rPr>
              <w:t>CHIN</w:t>
            </w:r>
            <w:r w:rsidRPr="00F60C4B">
              <w:rPr>
                <w:rFonts w:ascii="Arial" w:hAnsi="Arial" w:cs="Arial"/>
              </w:rPr>
              <w:t xml:space="preserve"> </w:t>
            </w:r>
            <w:r w:rsidR="00DF0433" w:rsidRPr="00F60C4B">
              <w:rPr>
                <w:rFonts w:ascii="Arial" w:hAnsi="Arial" w:cs="Arial"/>
                <w:lang w:eastAsia="zh-CN"/>
              </w:rPr>
              <w:t>6023</w:t>
            </w:r>
            <w:r w:rsidRPr="00F60C4B">
              <w:rPr>
                <w:rFonts w:ascii="Arial" w:hAnsi="Arial" w:cs="Arial"/>
              </w:rPr>
              <w:t xml:space="preserve">: Students will demonstrate </w:t>
            </w:r>
            <w:r w:rsidRPr="00F60C4B">
              <w:rPr>
                <w:rFonts w:ascii="Arial" w:hAnsi="Arial" w:cs="Arial"/>
                <w:lang w:eastAsia="zh-CN"/>
              </w:rPr>
              <w:t xml:space="preserve">comprehension of authentic online material </w:t>
            </w:r>
            <w:r w:rsidR="00E21BA0" w:rsidRPr="00F60C4B">
              <w:rPr>
                <w:rFonts w:ascii="Arial" w:hAnsi="Arial" w:cs="Arial"/>
                <w:lang w:eastAsia="zh-CN"/>
              </w:rPr>
              <w:t xml:space="preserve">analyzing and </w:t>
            </w:r>
            <w:r w:rsidRPr="00F60C4B">
              <w:rPr>
                <w:rFonts w:ascii="Arial" w:hAnsi="Arial" w:cs="Arial"/>
                <w:lang w:eastAsia="zh-CN"/>
              </w:rPr>
              <w:t>answering Research and Discussion Topics</w:t>
            </w:r>
          </w:p>
        </w:tc>
      </w:tr>
      <w:tr w:rsidR="00343EC6" w:rsidRPr="00F60C4B" w14:paraId="4D55B9A1" w14:textId="77777777" w:rsidTr="00132BCF">
        <w:tc>
          <w:tcPr>
            <w:tcW w:w="10548" w:type="dxa"/>
            <w:gridSpan w:val="2"/>
            <w:shd w:val="clear" w:color="auto" w:fill="CCFFFF"/>
          </w:tcPr>
          <w:p w14:paraId="537F1501" w14:textId="77777777" w:rsidR="00343EC6" w:rsidRPr="00F60C4B" w:rsidRDefault="00343EC6" w:rsidP="00CC23F9">
            <w:pPr>
              <w:rPr>
                <w:rFonts w:ascii="Arial" w:hAnsi="Arial" w:cs="Arial"/>
                <w:sz w:val="22"/>
                <w:szCs w:val="22"/>
              </w:rPr>
            </w:pPr>
            <w:r w:rsidRPr="00F60C4B">
              <w:rPr>
                <w:rStyle w:val="Strong"/>
                <w:rFonts w:ascii="Arial" w:hAnsi="Arial" w:cs="Arial"/>
                <w:sz w:val="22"/>
                <w:szCs w:val="22"/>
              </w:rPr>
              <w:t>ML PERFORMANCE GOAL #2: INTERCULTURAL SKILLS AND KNOWLEDGE</w:t>
            </w:r>
          </w:p>
        </w:tc>
      </w:tr>
      <w:tr w:rsidR="00343EC6" w:rsidRPr="00F60C4B" w14:paraId="4107078B" w14:textId="77777777" w:rsidTr="00132BCF">
        <w:tc>
          <w:tcPr>
            <w:tcW w:w="4338" w:type="dxa"/>
          </w:tcPr>
          <w:p w14:paraId="6CBF3ADD" w14:textId="77777777" w:rsidR="00343EC6" w:rsidRPr="00F60C4B" w:rsidRDefault="00343EC6" w:rsidP="00CC23F9">
            <w:pPr>
              <w:rPr>
                <w:rFonts w:ascii="Arial" w:hAnsi="Arial" w:cs="Arial"/>
              </w:rPr>
            </w:pPr>
            <w:r w:rsidRPr="00F60C4B">
              <w:rPr>
                <w:rStyle w:val="Strong"/>
                <w:rFonts w:ascii="Arial" w:hAnsi="Arial" w:cs="Arial"/>
              </w:rPr>
              <w:t xml:space="preserve">ML Learning Outcome 5: </w:t>
            </w:r>
            <w:r w:rsidRPr="00F60C4B">
              <w:rPr>
                <w:rStyle w:val="Strong"/>
                <w:rFonts w:ascii="Arial" w:hAnsi="Arial" w:cs="Arial"/>
                <w:b w:val="0"/>
              </w:rPr>
              <w:t>Demonstrate in-depth knowledge of a</w:t>
            </w:r>
            <w:r w:rsidRPr="00F60C4B">
              <w:rPr>
                <w:rStyle w:val="Strong"/>
                <w:rFonts w:ascii="Arial" w:hAnsi="Arial" w:cs="Arial"/>
                <w:b w:val="0"/>
                <w:i/>
              </w:rPr>
              <w:t xml:space="preserve"> specific</w:t>
            </w:r>
            <w:r w:rsidRPr="00F60C4B">
              <w:rPr>
                <w:rStyle w:val="Strong"/>
                <w:rFonts w:ascii="Arial" w:hAnsi="Arial" w:cs="Arial"/>
                <w:b w:val="0"/>
              </w:rPr>
              <w:t xml:space="preserve"> target-language  country or region</w:t>
            </w:r>
          </w:p>
        </w:tc>
        <w:tc>
          <w:tcPr>
            <w:tcW w:w="6210" w:type="dxa"/>
            <w:shd w:val="clear" w:color="auto" w:fill="auto"/>
          </w:tcPr>
          <w:p w14:paraId="7F422745" w14:textId="77777777" w:rsidR="00343EC6" w:rsidRPr="00F60C4B" w:rsidRDefault="00343EC6" w:rsidP="00CC23F9">
            <w:pPr>
              <w:rPr>
                <w:rFonts w:ascii="Arial" w:hAnsi="Arial" w:cs="Arial"/>
                <w:lang w:eastAsia="zh-CN"/>
              </w:rPr>
            </w:pPr>
            <w:r w:rsidRPr="00F60C4B">
              <w:rPr>
                <w:rFonts w:ascii="Arial" w:hAnsi="Arial" w:cs="Arial"/>
                <w:lang w:eastAsia="zh-CN"/>
              </w:rPr>
              <w:t>CHIN</w:t>
            </w:r>
            <w:r w:rsidRPr="00F60C4B">
              <w:rPr>
                <w:rFonts w:ascii="Arial" w:hAnsi="Arial" w:cs="Arial"/>
              </w:rPr>
              <w:t xml:space="preserve"> </w:t>
            </w:r>
            <w:r w:rsidR="00DF0433" w:rsidRPr="00F60C4B">
              <w:rPr>
                <w:rFonts w:ascii="Arial" w:hAnsi="Arial" w:cs="Arial"/>
                <w:lang w:eastAsia="zh-CN"/>
              </w:rPr>
              <w:t>6023</w:t>
            </w:r>
            <w:r w:rsidRPr="00F60C4B">
              <w:rPr>
                <w:rFonts w:ascii="Arial" w:hAnsi="Arial" w:cs="Arial"/>
              </w:rPr>
              <w:t xml:space="preserve">: Students will </w:t>
            </w:r>
            <w:r w:rsidRPr="00F60C4B">
              <w:rPr>
                <w:rFonts w:ascii="Arial" w:hAnsi="Arial" w:cs="Arial"/>
                <w:lang w:eastAsia="zh-CN"/>
              </w:rPr>
              <w:t>learn</w:t>
            </w:r>
            <w:r w:rsidR="00E21BA0" w:rsidRPr="00F60C4B">
              <w:rPr>
                <w:rFonts w:ascii="Arial" w:hAnsi="Arial" w:cs="Arial"/>
                <w:lang w:eastAsia="zh-CN"/>
              </w:rPr>
              <w:t xml:space="preserve"> the simple fundamentals of classical Chinese language and</w:t>
            </w:r>
            <w:r w:rsidRPr="00F60C4B">
              <w:rPr>
                <w:rFonts w:ascii="Arial" w:hAnsi="Arial" w:cs="Arial"/>
                <w:lang w:eastAsia="zh-CN"/>
              </w:rPr>
              <w:t xml:space="preserve"> to </w:t>
            </w:r>
            <w:r w:rsidRPr="00F60C4B">
              <w:rPr>
                <w:rFonts w:ascii="Arial" w:hAnsi="Arial" w:cs="Arial"/>
              </w:rPr>
              <w:t>successfully analyze</w:t>
            </w:r>
            <w:r w:rsidR="00E21BA0" w:rsidRPr="00F60C4B">
              <w:rPr>
                <w:rFonts w:ascii="Arial" w:hAnsi="Arial" w:cs="Arial"/>
                <w:lang w:eastAsia="zh-CN"/>
              </w:rPr>
              <w:t xml:space="preserve"> events in</w:t>
            </w:r>
            <w:r w:rsidRPr="00F60C4B">
              <w:rPr>
                <w:rFonts w:ascii="Arial" w:hAnsi="Arial" w:cs="Arial"/>
              </w:rPr>
              <w:t xml:space="preserve"> </w:t>
            </w:r>
            <w:r w:rsidRPr="00F60C4B">
              <w:rPr>
                <w:rFonts w:ascii="Arial" w:hAnsi="Arial" w:cs="Arial"/>
                <w:lang w:eastAsia="zh-CN"/>
              </w:rPr>
              <w:t>Chinese</w:t>
            </w:r>
            <w:r w:rsidRPr="00F60C4B">
              <w:rPr>
                <w:rFonts w:ascii="Arial" w:hAnsi="Arial" w:cs="Arial"/>
              </w:rPr>
              <w:t xml:space="preserve"> </w:t>
            </w:r>
            <w:r w:rsidR="00E21BA0" w:rsidRPr="00F60C4B">
              <w:rPr>
                <w:rFonts w:ascii="Arial" w:hAnsi="Arial" w:cs="Arial"/>
                <w:lang w:eastAsia="zh-CN"/>
              </w:rPr>
              <w:t>culture using the principles in Sunzi Art of War and/or the Thirty-Six Strategems</w:t>
            </w:r>
            <w:r w:rsidR="00DF0433" w:rsidRPr="00F60C4B">
              <w:rPr>
                <w:rFonts w:ascii="Arial" w:hAnsi="Arial" w:cs="Arial"/>
                <w:lang w:eastAsia="zh-CN"/>
              </w:rPr>
              <w:t xml:space="preserve"> and demonstrate the ability to teach/tutor/guide undergraduates in this analysis.</w:t>
            </w:r>
          </w:p>
          <w:p w14:paraId="27E96CFE" w14:textId="77777777" w:rsidR="00343EC6" w:rsidRPr="00F60C4B" w:rsidRDefault="00343EC6" w:rsidP="00CC23F9">
            <w:pPr>
              <w:rPr>
                <w:rFonts w:ascii="Arial" w:hAnsi="Arial" w:cs="Arial"/>
              </w:rPr>
            </w:pPr>
          </w:p>
        </w:tc>
      </w:tr>
      <w:tr w:rsidR="00343EC6" w:rsidRPr="00F60C4B" w14:paraId="1148D8D4" w14:textId="77777777" w:rsidTr="00132BCF">
        <w:trPr>
          <w:trHeight w:val="971"/>
        </w:trPr>
        <w:tc>
          <w:tcPr>
            <w:tcW w:w="4338" w:type="dxa"/>
          </w:tcPr>
          <w:p w14:paraId="45B92CF9" w14:textId="77777777" w:rsidR="00343EC6" w:rsidRPr="00F60C4B" w:rsidRDefault="00343EC6" w:rsidP="00CC23F9">
            <w:pPr>
              <w:rPr>
                <w:rFonts w:ascii="Arial" w:hAnsi="Arial" w:cs="Arial"/>
                <w:b/>
              </w:rPr>
            </w:pPr>
            <w:r w:rsidRPr="00F60C4B">
              <w:rPr>
                <w:rFonts w:ascii="Arial" w:hAnsi="Arial" w:cs="Arial"/>
                <w:b/>
              </w:rPr>
              <w:lastRenderedPageBreak/>
              <w:t>ML Learning Outcome 6:</w:t>
            </w:r>
          </w:p>
          <w:p w14:paraId="6BFF1F40" w14:textId="77777777" w:rsidR="00343EC6" w:rsidRPr="00F60C4B" w:rsidRDefault="00343EC6" w:rsidP="00CC23F9">
            <w:pPr>
              <w:rPr>
                <w:rFonts w:ascii="Arial" w:hAnsi="Arial" w:cs="Arial"/>
              </w:rPr>
            </w:pPr>
            <w:r w:rsidRPr="00F60C4B">
              <w:rPr>
                <w:rFonts w:ascii="Arial" w:hAnsi="Arial" w:cs="Arial"/>
              </w:rPr>
              <w:t>Demonstrate the ability to analyze an issue from target-culture perspective(s)</w:t>
            </w:r>
          </w:p>
        </w:tc>
        <w:tc>
          <w:tcPr>
            <w:tcW w:w="6210" w:type="dxa"/>
            <w:shd w:val="clear" w:color="auto" w:fill="auto"/>
          </w:tcPr>
          <w:p w14:paraId="355ECF70" w14:textId="77777777" w:rsidR="00343EC6" w:rsidRPr="00F60C4B" w:rsidRDefault="00343EC6" w:rsidP="00CC23F9">
            <w:pPr>
              <w:rPr>
                <w:rFonts w:ascii="Arial" w:hAnsi="Arial" w:cs="Arial"/>
                <w:lang w:eastAsia="zh-CN"/>
              </w:rPr>
            </w:pPr>
            <w:r w:rsidRPr="00F60C4B">
              <w:rPr>
                <w:rFonts w:ascii="Arial" w:hAnsi="Arial" w:cs="Arial"/>
                <w:lang w:eastAsia="zh-CN"/>
              </w:rPr>
              <w:t xml:space="preserve">CHIN </w:t>
            </w:r>
            <w:r w:rsidR="00DF0433" w:rsidRPr="00F60C4B">
              <w:rPr>
                <w:rFonts w:ascii="Arial" w:hAnsi="Arial" w:cs="Arial"/>
                <w:lang w:eastAsia="zh-CN"/>
              </w:rPr>
              <w:t>6023</w:t>
            </w:r>
            <w:r w:rsidRPr="00F60C4B">
              <w:rPr>
                <w:rFonts w:ascii="Arial" w:hAnsi="Arial" w:cs="Arial"/>
                <w:lang w:eastAsia="zh-CN"/>
              </w:rPr>
              <w:t xml:space="preserve">: Students will display the ability to analyze </w:t>
            </w:r>
            <w:r w:rsidR="00E21BA0" w:rsidRPr="00F60C4B">
              <w:rPr>
                <w:rFonts w:ascii="Arial" w:hAnsi="Arial" w:cs="Arial"/>
                <w:lang w:eastAsia="zh-CN"/>
              </w:rPr>
              <w:t>events in</w:t>
            </w:r>
            <w:r w:rsidR="00E21BA0" w:rsidRPr="00F60C4B">
              <w:rPr>
                <w:rFonts w:ascii="Arial" w:hAnsi="Arial" w:cs="Arial"/>
              </w:rPr>
              <w:t xml:space="preserve"> </w:t>
            </w:r>
            <w:r w:rsidR="00E21BA0" w:rsidRPr="00F60C4B">
              <w:rPr>
                <w:rFonts w:ascii="Arial" w:hAnsi="Arial" w:cs="Arial"/>
                <w:lang w:eastAsia="zh-CN"/>
              </w:rPr>
              <w:t>Chinese</w:t>
            </w:r>
            <w:r w:rsidR="00E21BA0" w:rsidRPr="00F60C4B">
              <w:rPr>
                <w:rFonts w:ascii="Arial" w:hAnsi="Arial" w:cs="Arial"/>
              </w:rPr>
              <w:t xml:space="preserve"> </w:t>
            </w:r>
            <w:r w:rsidR="00E21BA0" w:rsidRPr="00F60C4B">
              <w:rPr>
                <w:rFonts w:ascii="Arial" w:hAnsi="Arial" w:cs="Arial"/>
                <w:lang w:eastAsia="zh-CN"/>
              </w:rPr>
              <w:t>culture using the principles in Sunzi Art of War and/or the Thirty-Six Strategems</w:t>
            </w:r>
            <w:r w:rsidR="00DF0433" w:rsidRPr="00F60C4B">
              <w:rPr>
                <w:rFonts w:ascii="Arial" w:hAnsi="Arial" w:cs="Arial"/>
                <w:lang w:eastAsia="zh-CN"/>
              </w:rPr>
              <w:t xml:space="preserve"> and demonstrate the ability to teach/tutor/guide undergraduates in this analysis.</w:t>
            </w:r>
          </w:p>
        </w:tc>
      </w:tr>
      <w:tr w:rsidR="00343EC6" w:rsidRPr="00F60C4B" w14:paraId="4AB8F726" w14:textId="77777777" w:rsidTr="00132BCF">
        <w:tc>
          <w:tcPr>
            <w:tcW w:w="4338" w:type="dxa"/>
          </w:tcPr>
          <w:p w14:paraId="32B2E807" w14:textId="77777777" w:rsidR="00343EC6" w:rsidRPr="00F60C4B" w:rsidRDefault="00343EC6" w:rsidP="00CC23F9">
            <w:pPr>
              <w:rPr>
                <w:rFonts w:ascii="Arial" w:hAnsi="Arial" w:cs="Arial"/>
                <w:b/>
              </w:rPr>
            </w:pPr>
            <w:r w:rsidRPr="00F60C4B">
              <w:rPr>
                <w:rFonts w:ascii="Arial" w:hAnsi="Arial" w:cs="Arial"/>
                <w:b/>
              </w:rPr>
              <w:t>ML Learning Outcome 7:</w:t>
            </w:r>
          </w:p>
          <w:p w14:paraId="147C1210" w14:textId="77777777" w:rsidR="00343EC6" w:rsidRPr="00F60C4B" w:rsidRDefault="00343EC6" w:rsidP="00CC23F9">
            <w:pPr>
              <w:rPr>
                <w:rFonts w:ascii="Arial" w:hAnsi="Arial" w:cs="Arial"/>
              </w:rPr>
            </w:pPr>
            <w:r w:rsidRPr="00F60C4B">
              <w:rPr>
                <w:rFonts w:ascii="Arial" w:hAnsi="Arial" w:cs="Arial"/>
              </w:rPr>
              <w:t>Demonstrate critical reflection on cultural complexity and context</w:t>
            </w:r>
          </w:p>
        </w:tc>
        <w:tc>
          <w:tcPr>
            <w:tcW w:w="6210" w:type="dxa"/>
          </w:tcPr>
          <w:p w14:paraId="76CDA828" w14:textId="77777777" w:rsidR="00343EC6" w:rsidRPr="00F60C4B" w:rsidRDefault="00343EC6" w:rsidP="00CC23F9">
            <w:pPr>
              <w:rPr>
                <w:rFonts w:ascii="Arial" w:hAnsi="Arial" w:cs="Arial"/>
              </w:rPr>
            </w:pPr>
            <w:r w:rsidRPr="00F60C4B">
              <w:rPr>
                <w:rFonts w:ascii="Arial" w:hAnsi="Arial" w:cs="Arial"/>
                <w:lang w:eastAsia="zh-CN"/>
              </w:rPr>
              <w:t>CHIN</w:t>
            </w:r>
            <w:r w:rsidRPr="00F60C4B">
              <w:rPr>
                <w:rFonts w:ascii="Arial" w:hAnsi="Arial" w:cs="Arial"/>
              </w:rPr>
              <w:t xml:space="preserve"> </w:t>
            </w:r>
            <w:r w:rsidR="00DF0433" w:rsidRPr="00F60C4B">
              <w:rPr>
                <w:rFonts w:ascii="Arial" w:hAnsi="Arial" w:cs="Arial"/>
                <w:lang w:eastAsia="zh-CN"/>
              </w:rPr>
              <w:t>6023</w:t>
            </w:r>
            <w:r w:rsidRPr="00F60C4B">
              <w:rPr>
                <w:rFonts w:ascii="Arial" w:hAnsi="Arial" w:cs="Arial"/>
              </w:rPr>
              <w:t>: Students will display the ability to analyze</w:t>
            </w:r>
            <w:r w:rsidR="00183088" w:rsidRPr="00F60C4B">
              <w:rPr>
                <w:rFonts w:ascii="Arial" w:hAnsi="Arial" w:cs="Arial"/>
                <w:lang w:eastAsia="zh-CN"/>
              </w:rPr>
              <w:t xml:space="preserve"> and discuss</w:t>
            </w:r>
            <w:r w:rsidRPr="00F60C4B">
              <w:rPr>
                <w:rFonts w:ascii="Arial" w:hAnsi="Arial" w:cs="Arial"/>
              </w:rPr>
              <w:t xml:space="preserve"> </w:t>
            </w:r>
            <w:r w:rsidRPr="00F60C4B">
              <w:rPr>
                <w:rFonts w:ascii="Arial" w:hAnsi="Arial" w:cs="Arial"/>
                <w:lang w:eastAsia="zh-CN"/>
              </w:rPr>
              <w:t>issues crossing politics, economics and culture in China/Taiwan/Hong Kong</w:t>
            </w:r>
            <w:r w:rsidR="00DF0433" w:rsidRPr="00F60C4B">
              <w:rPr>
                <w:rFonts w:ascii="Arial" w:hAnsi="Arial" w:cs="Arial"/>
                <w:lang w:eastAsia="zh-CN"/>
              </w:rPr>
              <w:t xml:space="preserve"> and demonstrate the ability to teach/tutor/guide undergraduates in this analysis.</w:t>
            </w:r>
          </w:p>
        </w:tc>
      </w:tr>
    </w:tbl>
    <w:p w14:paraId="34EE46F2" w14:textId="77777777" w:rsidR="00343EC6" w:rsidRPr="00F60C4B" w:rsidRDefault="00343EC6" w:rsidP="00CC23F9">
      <w:pPr>
        <w:rPr>
          <w:rFonts w:ascii="Arial" w:hAnsi="Arial" w:cs="Arial"/>
          <w:lang w:eastAsia="zh-CN"/>
        </w:rPr>
      </w:pPr>
    </w:p>
    <w:p w14:paraId="34247919" w14:textId="77777777" w:rsidR="00343EC6" w:rsidRPr="00F60C4B" w:rsidRDefault="00343EC6" w:rsidP="00CC23F9">
      <w:pPr>
        <w:rPr>
          <w:rFonts w:ascii="Arial" w:hAnsi="Arial" w:cs="Arial"/>
          <w:lang w:eastAsia="zh-CN"/>
        </w:rPr>
      </w:pPr>
    </w:p>
    <w:sectPr w:rsidR="00343EC6" w:rsidRPr="00F60C4B">
      <w:headerReference w:type="even" r:id="rId31"/>
      <w:headerReference w:type="default" r:id="rId32"/>
      <w:footerReference w:type="even" r:id="rId33"/>
      <w:footerReference w:type="default" r:id="rId34"/>
      <w:headerReference w:type="first" r:id="rId35"/>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B2FFE" w14:textId="77777777" w:rsidR="00671787" w:rsidRDefault="00671787" w:rsidP="00602C88">
      <w:r>
        <w:separator/>
      </w:r>
    </w:p>
  </w:endnote>
  <w:endnote w:type="continuationSeparator" w:id="0">
    <w:p w14:paraId="3330B1BB" w14:textId="77777777" w:rsidR="00671787" w:rsidRDefault="00671787" w:rsidP="0060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F85A" w14:textId="77777777" w:rsidR="0040339F" w:rsidRDefault="004033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388EAE" w14:textId="77777777" w:rsidR="0040339F" w:rsidRDefault="004033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4EE88" w14:textId="4FE21DDB" w:rsidR="0040339F" w:rsidRPr="007A26DF" w:rsidRDefault="0040339F">
    <w:pPr>
      <w:pStyle w:val="Footer"/>
      <w:framePr w:wrap="around" w:vAnchor="text" w:hAnchor="margin" w:xAlign="right" w:y="1"/>
      <w:rPr>
        <w:rStyle w:val="PageNumber"/>
        <w:rFonts w:ascii="Arial" w:hAnsi="Arial" w:cs="Arial"/>
      </w:rPr>
    </w:pPr>
    <w:r w:rsidRPr="007A26DF">
      <w:rPr>
        <w:rStyle w:val="PageNumber"/>
        <w:rFonts w:ascii="Arial" w:hAnsi="Arial" w:cs="Arial"/>
      </w:rPr>
      <w:fldChar w:fldCharType="begin"/>
    </w:r>
    <w:r w:rsidRPr="007A26DF">
      <w:rPr>
        <w:rStyle w:val="PageNumber"/>
        <w:rFonts w:ascii="Arial" w:hAnsi="Arial" w:cs="Arial"/>
      </w:rPr>
      <w:instrText xml:space="preserve">PAGE  </w:instrText>
    </w:r>
    <w:r w:rsidRPr="007A26DF">
      <w:rPr>
        <w:rStyle w:val="PageNumber"/>
        <w:rFonts w:ascii="Arial" w:hAnsi="Arial" w:cs="Arial"/>
      </w:rPr>
      <w:fldChar w:fldCharType="separate"/>
    </w:r>
    <w:r w:rsidR="0029083C">
      <w:rPr>
        <w:rStyle w:val="PageNumber"/>
        <w:rFonts w:ascii="Arial" w:hAnsi="Arial" w:cs="Arial"/>
        <w:noProof/>
      </w:rPr>
      <w:t>6</w:t>
    </w:r>
    <w:r w:rsidRPr="007A26DF">
      <w:rPr>
        <w:rStyle w:val="PageNumber"/>
        <w:rFonts w:ascii="Arial" w:hAnsi="Arial" w:cs="Arial"/>
      </w:rPr>
      <w:fldChar w:fldCharType="end"/>
    </w:r>
  </w:p>
  <w:p w14:paraId="0B6FD344" w14:textId="6B1700B0" w:rsidR="0040339F" w:rsidRPr="007A26DF" w:rsidRDefault="0040339F">
    <w:pPr>
      <w:pStyle w:val="Footer"/>
      <w:ind w:right="360"/>
      <w:jc w:val="right"/>
      <w:rPr>
        <w:rFonts w:ascii="Arial" w:hAnsi="Arial" w:cs="Arial"/>
      </w:rPr>
    </w:pPr>
    <w:r w:rsidRPr="007A26DF">
      <w:rPr>
        <w:rFonts w:ascii="Arial" w:hAnsi="Arial" w:cs="Arial"/>
      </w:rPr>
      <w:t xml:space="preserve">Dr. Foster; Chinese </w:t>
    </w:r>
    <w:r w:rsidR="00225660">
      <w:rPr>
        <w:rFonts w:ascii="Arial" w:hAnsi="Arial" w:cs="Arial"/>
      </w:rPr>
      <w:t xml:space="preserve">4023 &amp; </w:t>
    </w:r>
    <w:r>
      <w:rPr>
        <w:rFonts w:ascii="Arial" w:hAnsi="Arial" w:cs="Arial"/>
      </w:rPr>
      <w:t>6</w:t>
    </w:r>
    <w:r w:rsidRPr="007A26DF">
      <w:rPr>
        <w:rFonts w:ascii="Arial" w:hAnsi="Arial" w:cs="Arial"/>
      </w:rPr>
      <w:t xml:space="preserve">023: </w:t>
    </w:r>
    <w:r w:rsidRPr="007A26DF">
      <w:rPr>
        <w:rFonts w:ascii="Arial" w:hAnsi="Arial" w:cs="Arial"/>
        <w:lang w:eastAsia="zh-CN"/>
      </w:rPr>
      <w:t xml:space="preserve">Strategy &amp; </w:t>
    </w:r>
    <w:r w:rsidRPr="007A26DF">
      <w:rPr>
        <w:rFonts w:ascii="Arial" w:hAnsi="Arial" w:cs="Arial"/>
        <w:i/>
        <w:lang w:eastAsia="zh-CN"/>
      </w:rPr>
      <w:t>The</w:t>
    </w:r>
    <w:r w:rsidRPr="007A26DF">
      <w:rPr>
        <w:rFonts w:ascii="Arial" w:hAnsi="Arial" w:cs="Arial"/>
        <w:i/>
      </w:rPr>
      <w:t xml:space="preserve"> Art of War</w:t>
    </w:r>
    <w:r w:rsidRPr="007A26DF">
      <w:rPr>
        <w:rFonts w:ascii="Arial" w:hAnsi="Arial" w:cs="Arial"/>
      </w:rPr>
      <w:t xml:space="preserve"> </w:t>
    </w:r>
    <w:r>
      <w:rPr>
        <w:rFonts w:ascii="Arial" w:hAnsi="Arial" w:cs="Arial"/>
      </w:rPr>
      <w:t>Syllabus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D784E" w14:textId="77777777" w:rsidR="00671787" w:rsidRDefault="00671787" w:rsidP="00602C88">
      <w:r>
        <w:separator/>
      </w:r>
    </w:p>
  </w:footnote>
  <w:footnote w:type="continuationSeparator" w:id="0">
    <w:p w14:paraId="2FCEFEC5" w14:textId="77777777" w:rsidR="00671787" w:rsidRDefault="00671787" w:rsidP="00602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A4A55" w14:textId="77777777" w:rsidR="0040339F" w:rsidRDefault="00671787">
    <w:pPr>
      <w:pStyle w:val="Header"/>
    </w:pPr>
    <w:r>
      <w:rPr>
        <w:noProof/>
      </w:rPr>
      <w:pict w14:anchorId="5DBACF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528449" o:spid="_x0000_s2050" type="#_x0000_t136" style="position:absolute;margin-left:0;margin-top:0;width:891pt;height:91.5pt;rotation:315;z-index:-251655168;mso-position-horizontal:center;mso-position-horizontal-relative:margin;mso-position-vertical:center;mso-position-vertical-relative:margin" o:allowincell="f" fillcolor="silver" stroked="f">
          <v:fill opacity=".5"/>
          <v:textpath style="font-family:&quot;Times New Roman&quot;;font-size:80pt" string="《孙子兵法》与《三十六计》"/>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5FA63" w14:textId="77777777" w:rsidR="0040339F" w:rsidRDefault="00671787">
    <w:pPr>
      <w:pStyle w:val="Header"/>
    </w:pPr>
    <w:r>
      <w:rPr>
        <w:noProof/>
      </w:rPr>
      <w:pict w14:anchorId="62AC90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528450" o:spid="_x0000_s2051" type="#_x0000_t136" style="position:absolute;margin-left:0;margin-top:0;width:891pt;height:91.5pt;rotation:315;z-index:-251653120;mso-position-horizontal:center;mso-position-horizontal-relative:margin;mso-position-vertical:center;mso-position-vertical-relative:margin" o:allowincell="f" fillcolor="silver" stroked="f">
          <v:fill opacity=".5"/>
          <v:textpath style="font-family:&quot;Times New Roman&quot;;font-size:80pt" string="《孙子兵法》与《三十六计》"/>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5E492" w14:textId="77777777" w:rsidR="0040339F" w:rsidRDefault="00671787">
    <w:pPr>
      <w:pStyle w:val="Header"/>
    </w:pPr>
    <w:r>
      <w:rPr>
        <w:noProof/>
      </w:rPr>
      <w:pict w14:anchorId="112D93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528448" o:spid="_x0000_s2049" type="#_x0000_t136" style="position:absolute;margin-left:0;margin-top:0;width:891pt;height:91.5pt;rotation:315;z-index:-251657216;mso-position-horizontal:center;mso-position-horizontal-relative:margin;mso-position-vertical:center;mso-position-vertical-relative:margin" o:allowincell="f" fillcolor="silver" stroked="f">
          <v:fill opacity=".5"/>
          <v:textpath style="font-family:&quot;Times New Roman&quot;;font-size:80pt" string="《孙子兵法》与《三十六计》"/>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B8C"/>
    <w:multiLevelType w:val="hybridMultilevel"/>
    <w:tmpl w:val="09507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FF4D08"/>
    <w:multiLevelType w:val="hybridMultilevel"/>
    <w:tmpl w:val="C296A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E76BE9"/>
    <w:multiLevelType w:val="hybridMultilevel"/>
    <w:tmpl w:val="45765116"/>
    <w:lvl w:ilvl="0" w:tplc="B0D690AC">
      <w:start w:val="1"/>
      <w:numFmt w:val="bullet"/>
      <w:lvlText w:val=""/>
      <w:lvlJc w:val="left"/>
      <w:pPr>
        <w:ind w:left="720" w:hanging="360"/>
      </w:pPr>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2D0A29"/>
    <w:multiLevelType w:val="hybridMultilevel"/>
    <w:tmpl w:val="2AD46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14026"/>
    <w:multiLevelType w:val="hybridMultilevel"/>
    <w:tmpl w:val="839A4BD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2CF3814"/>
    <w:multiLevelType w:val="hybridMultilevel"/>
    <w:tmpl w:val="2842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352E8"/>
    <w:multiLevelType w:val="hybridMultilevel"/>
    <w:tmpl w:val="A404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0672C"/>
    <w:multiLevelType w:val="hybridMultilevel"/>
    <w:tmpl w:val="8728A3CC"/>
    <w:lvl w:ilvl="0" w:tplc="FFFFFFFF">
      <w:start w:val="1"/>
      <w:numFmt w:val="decimal"/>
      <w:lvlText w:val="%1."/>
      <w:lvlJc w:val="left"/>
      <w:pPr>
        <w:tabs>
          <w:tab w:val="num" w:pos="36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9D2AFA"/>
    <w:multiLevelType w:val="hybridMultilevel"/>
    <w:tmpl w:val="6FEE8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A3DF6"/>
    <w:multiLevelType w:val="hybridMultilevel"/>
    <w:tmpl w:val="9788DE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A0281"/>
    <w:multiLevelType w:val="hybridMultilevel"/>
    <w:tmpl w:val="9300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213DD"/>
    <w:multiLevelType w:val="hybridMultilevel"/>
    <w:tmpl w:val="727C62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90A35"/>
    <w:multiLevelType w:val="multilevel"/>
    <w:tmpl w:val="893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21359"/>
    <w:multiLevelType w:val="hybridMultilevel"/>
    <w:tmpl w:val="FA680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742C2"/>
    <w:multiLevelType w:val="hybridMultilevel"/>
    <w:tmpl w:val="9E582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E03FF"/>
    <w:multiLevelType w:val="hybridMultilevel"/>
    <w:tmpl w:val="12CA4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1156B4"/>
    <w:multiLevelType w:val="hybridMultilevel"/>
    <w:tmpl w:val="187E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631F15"/>
    <w:multiLevelType w:val="hybridMultilevel"/>
    <w:tmpl w:val="3154D3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7E492E"/>
    <w:multiLevelType w:val="hybridMultilevel"/>
    <w:tmpl w:val="4E709A4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9" w15:restartNumberingAfterBreak="0">
    <w:nsid w:val="304D4575"/>
    <w:multiLevelType w:val="hybridMultilevel"/>
    <w:tmpl w:val="9E582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C56639"/>
    <w:multiLevelType w:val="hybridMultilevel"/>
    <w:tmpl w:val="ABEA9C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35776307"/>
    <w:multiLevelType w:val="hybridMultilevel"/>
    <w:tmpl w:val="919A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A5A4F"/>
    <w:multiLevelType w:val="hybridMultilevel"/>
    <w:tmpl w:val="C52A5444"/>
    <w:lvl w:ilvl="0" w:tplc="209C6D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667F01"/>
    <w:multiLevelType w:val="hybridMultilevel"/>
    <w:tmpl w:val="3E78F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D3B87"/>
    <w:multiLevelType w:val="hybridMultilevel"/>
    <w:tmpl w:val="F41A41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570106"/>
    <w:multiLevelType w:val="hybridMultilevel"/>
    <w:tmpl w:val="E38E7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C81BCB"/>
    <w:multiLevelType w:val="hybridMultilevel"/>
    <w:tmpl w:val="CCC64FB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9F321B"/>
    <w:multiLevelType w:val="hybridMultilevel"/>
    <w:tmpl w:val="C8A29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67E66"/>
    <w:multiLevelType w:val="hybridMultilevel"/>
    <w:tmpl w:val="92E86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D26F3A"/>
    <w:multiLevelType w:val="hybridMultilevel"/>
    <w:tmpl w:val="0A62B278"/>
    <w:lvl w:ilvl="0" w:tplc="209C6D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64357"/>
    <w:multiLevelType w:val="hybridMultilevel"/>
    <w:tmpl w:val="2AAE9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562AA"/>
    <w:multiLevelType w:val="hybridMultilevel"/>
    <w:tmpl w:val="C592E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331F4"/>
    <w:multiLevelType w:val="hybridMultilevel"/>
    <w:tmpl w:val="41246CCE"/>
    <w:lvl w:ilvl="0" w:tplc="FFFFFFFF">
      <w:start w:val="1"/>
      <w:numFmt w:val="decimal"/>
      <w:lvlText w:val="%1."/>
      <w:lvlJc w:val="left"/>
      <w:pPr>
        <w:tabs>
          <w:tab w:val="num" w:pos="36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3377DAE"/>
    <w:multiLevelType w:val="hybridMultilevel"/>
    <w:tmpl w:val="C56695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06A84"/>
    <w:multiLevelType w:val="hybridMultilevel"/>
    <w:tmpl w:val="3096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7D479A"/>
    <w:multiLevelType w:val="hybridMultilevel"/>
    <w:tmpl w:val="2536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B2210"/>
    <w:multiLevelType w:val="hybridMultilevel"/>
    <w:tmpl w:val="13702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605DD1"/>
    <w:multiLevelType w:val="hybridMultilevel"/>
    <w:tmpl w:val="2B360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BC2C54"/>
    <w:multiLevelType w:val="hybridMultilevel"/>
    <w:tmpl w:val="AA0AE8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150E3"/>
    <w:multiLevelType w:val="hybridMultilevel"/>
    <w:tmpl w:val="C0F04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2F4C08"/>
    <w:multiLevelType w:val="hybridMultilevel"/>
    <w:tmpl w:val="15189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B6114C"/>
    <w:multiLevelType w:val="hybridMultilevel"/>
    <w:tmpl w:val="A1D26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1451BB"/>
    <w:multiLevelType w:val="hybridMultilevel"/>
    <w:tmpl w:val="94E8F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A55893"/>
    <w:multiLevelType w:val="hybridMultilevel"/>
    <w:tmpl w:val="9BD2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0"/>
  </w:num>
  <w:num w:numId="4">
    <w:abstractNumId w:val="39"/>
  </w:num>
  <w:num w:numId="5">
    <w:abstractNumId w:val="25"/>
  </w:num>
  <w:num w:numId="6">
    <w:abstractNumId w:val="24"/>
  </w:num>
  <w:num w:numId="7">
    <w:abstractNumId w:val="37"/>
  </w:num>
  <w:num w:numId="8">
    <w:abstractNumId w:val="15"/>
  </w:num>
  <w:num w:numId="9">
    <w:abstractNumId w:val="7"/>
  </w:num>
  <w:num w:numId="10">
    <w:abstractNumId w:val="4"/>
  </w:num>
  <w:num w:numId="11">
    <w:abstractNumId w:val="27"/>
  </w:num>
  <w:num w:numId="12">
    <w:abstractNumId w:val="38"/>
  </w:num>
  <w:num w:numId="13">
    <w:abstractNumId w:val="13"/>
  </w:num>
  <w:num w:numId="14">
    <w:abstractNumId w:val="41"/>
  </w:num>
  <w:num w:numId="15">
    <w:abstractNumId w:val="42"/>
  </w:num>
  <w:num w:numId="16">
    <w:abstractNumId w:val="12"/>
  </w:num>
  <w:num w:numId="17">
    <w:abstractNumId w:val="20"/>
  </w:num>
  <w:num w:numId="18">
    <w:abstractNumId w:val="19"/>
  </w:num>
  <w:num w:numId="19">
    <w:abstractNumId w:val="31"/>
  </w:num>
  <w:num w:numId="20">
    <w:abstractNumId w:val="10"/>
  </w:num>
  <w:num w:numId="21">
    <w:abstractNumId w:val="30"/>
  </w:num>
  <w:num w:numId="22">
    <w:abstractNumId w:val="14"/>
  </w:num>
  <w:num w:numId="23">
    <w:abstractNumId w:val="11"/>
  </w:num>
  <w:num w:numId="24">
    <w:abstractNumId w:val="33"/>
  </w:num>
  <w:num w:numId="25">
    <w:abstractNumId w:val="17"/>
  </w:num>
  <w:num w:numId="26">
    <w:abstractNumId w:val="9"/>
  </w:num>
  <w:num w:numId="27">
    <w:abstractNumId w:val="21"/>
  </w:num>
  <w:num w:numId="28">
    <w:abstractNumId w:val="6"/>
  </w:num>
  <w:num w:numId="29">
    <w:abstractNumId w:val="3"/>
  </w:num>
  <w:num w:numId="30">
    <w:abstractNumId w:val="18"/>
  </w:num>
  <w:num w:numId="31">
    <w:abstractNumId w:val="43"/>
  </w:num>
  <w:num w:numId="32">
    <w:abstractNumId w:val="40"/>
  </w:num>
  <w:num w:numId="33">
    <w:abstractNumId w:val="5"/>
  </w:num>
  <w:num w:numId="34">
    <w:abstractNumId w:val="36"/>
  </w:num>
  <w:num w:numId="35">
    <w:abstractNumId w:val="35"/>
  </w:num>
  <w:num w:numId="36">
    <w:abstractNumId w:val="34"/>
  </w:num>
  <w:num w:numId="37">
    <w:abstractNumId w:val="16"/>
  </w:num>
  <w:num w:numId="38">
    <w:abstractNumId w:val="2"/>
  </w:num>
  <w:num w:numId="39">
    <w:abstractNumId w:val="28"/>
  </w:num>
  <w:num w:numId="40">
    <w:abstractNumId w:val="23"/>
  </w:num>
  <w:num w:numId="41">
    <w:abstractNumId w:val="29"/>
  </w:num>
  <w:num w:numId="42">
    <w:abstractNumId w:val="22"/>
  </w:num>
  <w:num w:numId="43">
    <w:abstractNumId w:val="26"/>
  </w:num>
  <w:num w:numId="4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ook, David J">
    <w15:presenceInfo w15:providerId="AD" w15:userId="S-1-5-21-1177238915-2111687655-1060284298-104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D9"/>
    <w:rsid w:val="00001057"/>
    <w:rsid w:val="00001CA5"/>
    <w:rsid w:val="00003683"/>
    <w:rsid w:val="00005F19"/>
    <w:rsid w:val="00013BEA"/>
    <w:rsid w:val="00015B4F"/>
    <w:rsid w:val="00017EFB"/>
    <w:rsid w:val="000211BB"/>
    <w:rsid w:val="000212E4"/>
    <w:rsid w:val="00022FA5"/>
    <w:rsid w:val="000232AD"/>
    <w:rsid w:val="000234C7"/>
    <w:rsid w:val="0002707F"/>
    <w:rsid w:val="00031B75"/>
    <w:rsid w:val="000338B8"/>
    <w:rsid w:val="00033C3B"/>
    <w:rsid w:val="00035263"/>
    <w:rsid w:val="000357ED"/>
    <w:rsid w:val="00036642"/>
    <w:rsid w:val="00037F0E"/>
    <w:rsid w:val="000435A0"/>
    <w:rsid w:val="000439EF"/>
    <w:rsid w:val="000463D2"/>
    <w:rsid w:val="00050628"/>
    <w:rsid w:val="000528A0"/>
    <w:rsid w:val="00056F88"/>
    <w:rsid w:val="000632C9"/>
    <w:rsid w:val="000641E1"/>
    <w:rsid w:val="00065507"/>
    <w:rsid w:val="00067BCC"/>
    <w:rsid w:val="00070240"/>
    <w:rsid w:val="000703DF"/>
    <w:rsid w:val="00076636"/>
    <w:rsid w:val="00080B43"/>
    <w:rsid w:val="00081864"/>
    <w:rsid w:val="00082DF4"/>
    <w:rsid w:val="00090BE1"/>
    <w:rsid w:val="000932C4"/>
    <w:rsid w:val="00094EE9"/>
    <w:rsid w:val="000967BD"/>
    <w:rsid w:val="00096A80"/>
    <w:rsid w:val="000A066E"/>
    <w:rsid w:val="000B133B"/>
    <w:rsid w:val="000B2F90"/>
    <w:rsid w:val="000B3719"/>
    <w:rsid w:val="000B7807"/>
    <w:rsid w:val="000C08E6"/>
    <w:rsid w:val="000D2B6F"/>
    <w:rsid w:val="000D2ECF"/>
    <w:rsid w:val="000D339E"/>
    <w:rsid w:val="000D39F1"/>
    <w:rsid w:val="000D3F00"/>
    <w:rsid w:val="000D3FB4"/>
    <w:rsid w:val="000D5346"/>
    <w:rsid w:val="000D6F27"/>
    <w:rsid w:val="000D719B"/>
    <w:rsid w:val="000D7D8A"/>
    <w:rsid w:val="000E143C"/>
    <w:rsid w:val="000E18EE"/>
    <w:rsid w:val="000E216F"/>
    <w:rsid w:val="000E24BA"/>
    <w:rsid w:val="000E4BDC"/>
    <w:rsid w:val="000E5801"/>
    <w:rsid w:val="000E6926"/>
    <w:rsid w:val="000E725C"/>
    <w:rsid w:val="000F0D95"/>
    <w:rsid w:val="000F2E9F"/>
    <w:rsid w:val="000F5EAD"/>
    <w:rsid w:val="00100543"/>
    <w:rsid w:val="001008F9"/>
    <w:rsid w:val="00100F68"/>
    <w:rsid w:val="001075E1"/>
    <w:rsid w:val="00107D8E"/>
    <w:rsid w:val="0011093A"/>
    <w:rsid w:val="001128A1"/>
    <w:rsid w:val="0012035A"/>
    <w:rsid w:val="00120C1B"/>
    <w:rsid w:val="00121C08"/>
    <w:rsid w:val="00124EA2"/>
    <w:rsid w:val="00126C85"/>
    <w:rsid w:val="00132BCF"/>
    <w:rsid w:val="00133AF4"/>
    <w:rsid w:val="00134BA8"/>
    <w:rsid w:val="00134F1D"/>
    <w:rsid w:val="00137243"/>
    <w:rsid w:val="00141870"/>
    <w:rsid w:val="00143147"/>
    <w:rsid w:val="001431ED"/>
    <w:rsid w:val="0014547E"/>
    <w:rsid w:val="0014650E"/>
    <w:rsid w:val="00146A9E"/>
    <w:rsid w:val="00147536"/>
    <w:rsid w:val="00147A93"/>
    <w:rsid w:val="00154927"/>
    <w:rsid w:val="00162600"/>
    <w:rsid w:val="001631DF"/>
    <w:rsid w:val="00163B12"/>
    <w:rsid w:val="00165076"/>
    <w:rsid w:val="00166172"/>
    <w:rsid w:val="00172C5E"/>
    <w:rsid w:val="001745BD"/>
    <w:rsid w:val="00174688"/>
    <w:rsid w:val="00176287"/>
    <w:rsid w:val="00183088"/>
    <w:rsid w:val="0018333D"/>
    <w:rsid w:val="001839D6"/>
    <w:rsid w:val="00186AAA"/>
    <w:rsid w:val="00187522"/>
    <w:rsid w:val="001905A8"/>
    <w:rsid w:val="00197766"/>
    <w:rsid w:val="001A0188"/>
    <w:rsid w:val="001A1097"/>
    <w:rsid w:val="001A2212"/>
    <w:rsid w:val="001A2528"/>
    <w:rsid w:val="001A432A"/>
    <w:rsid w:val="001A7A45"/>
    <w:rsid w:val="001B0454"/>
    <w:rsid w:val="001B2ACE"/>
    <w:rsid w:val="001B3989"/>
    <w:rsid w:val="001B6E4C"/>
    <w:rsid w:val="001C1FBA"/>
    <w:rsid w:val="001C51E5"/>
    <w:rsid w:val="001C6FB7"/>
    <w:rsid w:val="001D0C0D"/>
    <w:rsid w:val="001D398C"/>
    <w:rsid w:val="001D4A20"/>
    <w:rsid w:val="001E10ED"/>
    <w:rsid w:val="001E1800"/>
    <w:rsid w:val="001E2946"/>
    <w:rsid w:val="001E579C"/>
    <w:rsid w:val="001F1C2C"/>
    <w:rsid w:val="001F1E2C"/>
    <w:rsid w:val="001F4CF8"/>
    <w:rsid w:val="001F5013"/>
    <w:rsid w:val="001F61C0"/>
    <w:rsid w:val="001F768C"/>
    <w:rsid w:val="0020160E"/>
    <w:rsid w:val="00201940"/>
    <w:rsid w:val="00202968"/>
    <w:rsid w:val="002108D3"/>
    <w:rsid w:val="00210A1F"/>
    <w:rsid w:val="00212704"/>
    <w:rsid w:val="00216315"/>
    <w:rsid w:val="0021727A"/>
    <w:rsid w:val="00221AB2"/>
    <w:rsid w:val="00222353"/>
    <w:rsid w:val="002230B7"/>
    <w:rsid w:val="0022316D"/>
    <w:rsid w:val="00225660"/>
    <w:rsid w:val="002308C1"/>
    <w:rsid w:val="00230F06"/>
    <w:rsid w:val="00230F9B"/>
    <w:rsid w:val="00234B63"/>
    <w:rsid w:val="0023713D"/>
    <w:rsid w:val="0024473F"/>
    <w:rsid w:val="00253DE6"/>
    <w:rsid w:val="00254F7C"/>
    <w:rsid w:val="00256851"/>
    <w:rsid w:val="002572EA"/>
    <w:rsid w:val="00257CE2"/>
    <w:rsid w:val="00260D79"/>
    <w:rsid w:val="00263415"/>
    <w:rsid w:val="00264677"/>
    <w:rsid w:val="00266F53"/>
    <w:rsid w:val="002676E9"/>
    <w:rsid w:val="00270143"/>
    <w:rsid w:val="00275B5B"/>
    <w:rsid w:val="002773D3"/>
    <w:rsid w:val="00280155"/>
    <w:rsid w:val="00281A86"/>
    <w:rsid w:val="0028297F"/>
    <w:rsid w:val="00283A8A"/>
    <w:rsid w:val="00283DB3"/>
    <w:rsid w:val="0028451A"/>
    <w:rsid w:val="00284A81"/>
    <w:rsid w:val="0028710E"/>
    <w:rsid w:val="0029083C"/>
    <w:rsid w:val="00290FF4"/>
    <w:rsid w:val="00291404"/>
    <w:rsid w:val="00293BEC"/>
    <w:rsid w:val="00294D0B"/>
    <w:rsid w:val="00294D4A"/>
    <w:rsid w:val="002A0621"/>
    <w:rsid w:val="002A0D2F"/>
    <w:rsid w:val="002A348F"/>
    <w:rsid w:val="002A3708"/>
    <w:rsid w:val="002A3EFD"/>
    <w:rsid w:val="002A6BBC"/>
    <w:rsid w:val="002A7DBF"/>
    <w:rsid w:val="002B16E1"/>
    <w:rsid w:val="002B3345"/>
    <w:rsid w:val="002B7A45"/>
    <w:rsid w:val="002C0DF4"/>
    <w:rsid w:val="002C15D4"/>
    <w:rsid w:val="002C32A5"/>
    <w:rsid w:val="002C36A8"/>
    <w:rsid w:val="002C6DC5"/>
    <w:rsid w:val="002D4817"/>
    <w:rsid w:val="002E0DA1"/>
    <w:rsid w:val="002E1625"/>
    <w:rsid w:val="002E2BE0"/>
    <w:rsid w:val="002E5043"/>
    <w:rsid w:val="002E5603"/>
    <w:rsid w:val="002E6246"/>
    <w:rsid w:val="002F46A6"/>
    <w:rsid w:val="0030103F"/>
    <w:rsid w:val="003066CE"/>
    <w:rsid w:val="0030712C"/>
    <w:rsid w:val="00317A89"/>
    <w:rsid w:val="003200B5"/>
    <w:rsid w:val="0032399C"/>
    <w:rsid w:val="00323A00"/>
    <w:rsid w:val="0032479B"/>
    <w:rsid w:val="00325C72"/>
    <w:rsid w:val="00327D35"/>
    <w:rsid w:val="00330102"/>
    <w:rsid w:val="00331FFB"/>
    <w:rsid w:val="0033245D"/>
    <w:rsid w:val="00333CF7"/>
    <w:rsid w:val="00335C65"/>
    <w:rsid w:val="00341114"/>
    <w:rsid w:val="00341C17"/>
    <w:rsid w:val="00342264"/>
    <w:rsid w:val="00343D03"/>
    <w:rsid w:val="00343EC6"/>
    <w:rsid w:val="0034448F"/>
    <w:rsid w:val="00345200"/>
    <w:rsid w:val="00346F72"/>
    <w:rsid w:val="00347C42"/>
    <w:rsid w:val="00350971"/>
    <w:rsid w:val="00351E62"/>
    <w:rsid w:val="00352116"/>
    <w:rsid w:val="00352D1C"/>
    <w:rsid w:val="0035316C"/>
    <w:rsid w:val="00354D7F"/>
    <w:rsid w:val="00356AD2"/>
    <w:rsid w:val="003600F7"/>
    <w:rsid w:val="0036152C"/>
    <w:rsid w:val="00362B8F"/>
    <w:rsid w:val="00363A72"/>
    <w:rsid w:val="00370E7F"/>
    <w:rsid w:val="003728C6"/>
    <w:rsid w:val="00372A41"/>
    <w:rsid w:val="00372FF7"/>
    <w:rsid w:val="003731E1"/>
    <w:rsid w:val="00374613"/>
    <w:rsid w:val="00375EA3"/>
    <w:rsid w:val="0037699C"/>
    <w:rsid w:val="00380921"/>
    <w:rsid w:val="00383239"/>
    <w:rsid w:val="003849F0"/>
    <w:rsid w:val="003859DA"/>
    <w:rsid w:val="00387EC9"/>
    <w:rsid w:val="003908A0"/>
    <w:rsid w:val="003916E4"/>
    <w:rsid w:val="003A088B"/>
    <w:rsid w:val="003A0FAD"/>
    <w:rsid w:val="003A2BE1"/>
    <w:rsid w:val="003A354B"/>
    <w:rsid w:val="003A66D2"/>
    <w:rsid w:val="003A7CC5"/>
    <w:rsid w:val="003B024F"/>
    <w:rsid w:val="003B4650"/>
    <w:rsid w:val="003B62AD"/>
    <w:rsid w:val="003B77B3"/>
    <w:rsid w:val="003C1236"/>
    <w:rsid w:val="003C4C55"/>
    <w:rsid w:val="003C67FB"/>
    <w:rsid w:val="003C739E"/>
    <w:rsid w:val="003D0449"/>
    <w:rsid w:val="003D0D18"/>
    <w:rsid w:val="003D1277"/>
    <w:rsid w:val="003D2439"/>
    <w:rsid w:val="003D33E0"/>
    <w:rsid w:val="003D4135"/>
    <w:rsid w:val="003D639E"/>
    <w:rsid w:val="003D786D"/>
    <w:rsid w:val="003E02C4"/>
    <w:rsid w:val="003E035C"/>
    <w:rsid w:val="003E0C2F"/>
    <w:rsid w:val="003E45C9"/>
    <w:rsid w:val="003E4D78"/>
    <w:rsid w:val="003E7025"/>
    <w:rsid w:val="003F63C0"/>
    <w:rsid w:val="00401167"/>
    <w:rsid w:val="0040294C"/>
    <w:rsid w:val="0040339F"/>
    <w:rsid w:val="00406438"/>
    <w:rsid w:val="00406ADB"/>
    <w:rsid w:val="004179E3"/>
    <w:rsid w:val="00417A26"/>
    <w:rsid w:val="00423C13"/>
    <w:rsid w:val="004275E8"/>
    <w:rsid w:val="00427F15"/>
    <w:rsid w:val="004328F4"/>
    <w:rsid w:val="00433795"/>
    <w:rsid w:val="00436342"/>
    <w:rsid w:val="004404BE"/>
    <w:rsid w:val="0044128B"/>
    <w:rsid w:val="00441841"/>
    <w:rsid w:val="00441AFC"/>
    <w:rsid w:val="00443D51"/>
    <w:rsid w:val="0044451B"/>
    <w:rsid w:val="004478F4"/>
    <w:rsid w:val="00451B55"/>
    <w:rsid w:val="00452D1E"/>
    <w:rsid w:val="004531C4"/>
    <w:rsid w:val="00455275"/>
    <w:rsid w:val="004628E3"/>
    <w:rsid w:val="00466E5F"/>
    <w:rsid w:val="00467A2B"/>
    <w:rsid w:val="0048445A"/>
    <w:rsid w:val="00484499"/>
    <w:rsid w:val="00485BDF"/>
    <w:rsid w:val="00491E85"/>
    <w:rsid w:val="004933C6"/>
    <w:rsid w:val="004A15F5"/>
    <w:rsid w:val="004A728B"/>
    <w:rsid w:val="004A785B"/>
    <w:rsid w:val="004A7C01"/>
    <w:rsid w:val="004B2B5C"/>
    <w:rsid w:val="004C0380"/>
    <w:rsid w:val="004C1D92"/>
    <w:rsid w:val="004C2EA6"/>
    <w:rsid w:val="004C494B"/>
    <w:rsid w:val="004D222A"/>
    <w:rsid w:val="004D348D"/>
    <w:rsid w:val="004D5AB1"/>
    <w:rsid w:val="004D6B90"/>
    <w:rsid w:val="004E0904"/>
    <w:rsid w:val="004E3220"/>
    <w:rsid w:val="004E36C5"/>
    <w:rsid w:val="004E4B26"/>
    <w:rsid w:val="004E4D93"/>
    <w:rsid w:val="004F0AE9"/>
    <w:rsid w:val="004F19BF"/>
    <w:rsid w:val="004F6DF9"/>
    <w:rsid w:val="004F724C"/>
    <w:rsid w:val="004F7559"/>
    <w:rsid w:val="005006B9"/>
    <w:rsid w:val="0050234E"/>
    <w:rsid w:val="005031ED"/>
    <w:rsid w:val="005040E4"/>
    <w:rsid w:val="005046B7"/>
    <w:rsid w:val="00504B7A"/>
    <w:rsid w:val="00511E42"/>
    <w:rsid w:val="00511F32"/>
    <w:rsid w:val="00512133"/>
    <w:rsid w:val="00512EF3"/>
    <w:rsid w:val="00513498"/>
    <w:rsid w:val="005154E8"/>
    <w:rsid w:val="005168CA"/>
    <w:rsid w:val="00516F38"/>
    <w:rsid w:val="0052011B"/>
    <w:rsid w:val="005202B8"/>
    <w:rsid w:val="0052189D"/>
    <w:rsid w:val="00523E9F"/>
    <w:rsid w:val="00525D52"/>
    <w:rsid w:val="005272BF"/>
    <w:rsid w:val="00530532"/>
    <w:rsid w:val="005330DD"/>
    <w:rsid w:val="005356D2"/>
    <w:rsid w:val="00536AC3"/>
    <w:rsid w:val="00536B40"/>
    <w:rsid w:val="005449CE"/>
    <w:rsid w:val="00547E25"/>
    <w:rsid w:val="00550132"/>
    <w:rsid w:val="005514D6"/>
    <w:rsid w:val="0055282C"/>
    <w:rsid w:val="00552AFC"/>
    <w:rsid w:val="00554DC0"/>
    <w:rsid w:val="0056105C"/>
    <w:rsid w:val="00561212"/>
    <w:rsid w:val="005663DC"/>
    <w:rsid w:val="00566942"/>
    <w:rsid w:val="005670AF"/>
    <w:rsid w:val="0056794A"/>
    <w:rsid w:val="005718A5"/>
    <w:rsid w:val="00574E87"/>
    <w:rsid w:val="00581732"/>
    <w:rsid w:val="0058325B"/>
    <w:rsid w:val="00590459"/>
    <w:rsid w:val="005944E5"/>
    <w:rsid w:val="0059537B"/>
    <w:rsid w:val="00595C10"/>
    <w:rsid w:val="00595DBD"/>
    <w:rsid w:val="0059652D"/>
    <w:rsid w:val="005A03FC"/>
    <w:rsid w:val="005A301D"/>
    <w:rsid w:val="005A3A77"/>
    <w:rsid w:val="005A3B1D"/>
    <w:rsid w:val="005A597A"/>
    <w:rsid w:val="005A71EF"/>
    <w:rsid w:val="005B636A"/>
    <w:rsid w:val="005B65E0"/>
    <w:rsid w:val="005C0ECB"/>
    <w:rsid w:val="005C121D"/>
    <w:rsid w:val="005C26C5"/>
    <w:rsid w:val="005C40B4"/>
    <w:rsid w:val="005C50AD"/>
    <w:rsid w:val="005C7236"/>
    <w:rsid w:val="005C7935"/>
    <w:rsid w:val="005D1811"/>
    <w:rsid w:val="005D1D29"/>
    <w:rsid w:val="005E13F0"/>
    <w:rsid w:val="005E1827"/>
    <w:rsid w:val="005E2B1C"/>
    <w:rsid w:val="005E40DB"/>
    <w:rsid w:val="005E702F"/>
    <w:rsid w:val="005E7935"/>
    <w:rsid w:val="005E7A87"/>
    <w:rsid w:val="005F1394"/>
    <w:rsid w:val="005F4717"/>
    <w:rsid w:val="005F6D06"/>
    <w:rsid w:val="005F7511"/>
    <w:rsid w:val="0060166F"/>
    <w:rsid w:val="00601EC0"/>
    <w:rsid w:val="00602794"/>
    <w:rsid w:val="00602C88"/>
    <w:rsid w:val="00607001"/>
    <w:rsid w:val="00612C2F"/>
    <w:rsid w:val="00614486"/>
    <w:rsid w:val="00615EF0"/>
    <w:rsid w:val="00617154"/>
    <w:rsid w:val="00631E14"/>
    <w:rsid w:val="006322C9"/>
    <w:rsid w:val="00632D80"/>
    <w:rsid w:val="00634904"/>
    <w:rsid w:val="006354F2"/>
    <w:rsid w:val="00635C20"/>
    <w:rsid w:val="006367EE"/>
    <w:rsid w:val="00637F9C"/>
    <w:rsid w:val="00641BC7"/>
    <w:rsid w:val="00641C76"/>
    <w:rsid w:val="00643E46"/>
    <w:rsid w:val="00650864"/>
    <w:rsid w:val="006528F2"/>
    <w:rsid w:val="006563D6"/>
    <w:rsid w:val="00663A28"/>
    <w:rsid w:val="00671787"/>
    <w:rsid w:val="00672C08"/>
    <w:rsid w:val="00674BB1"/>
    <w:rsid w:val="006816B2"/>
    <w:rsid w:val="00682F9F"/>
    <w:rsid w:val="00683170"/>
    <w:rsid w:val="0068353A"/>
    <w:rsid w:val="00686D20"/>
    <w:rsid w:val="00687234"/>
    <w:rsid w:val="0069145B"/>
    <w:rsid w:val="0069440C"/>
    <w:rsid w:val="006965D1"/>
    <w:rsid w:val="00696635"/>
    <w:rsid w:val="006973D6"/>
    <w:rsid w:val="00697D44"/>
    <w:rsid w:val="006A1B99"/>
    <w:rsid w:val="006A2168"/>
    <w:rsid w:val="006A78DE"/>
    <w:rsid w:val="006B0403"/>
    <w:rsid w:val="006B1099"/>
    <w:rsid w:val="006B5D22"/>
    <w:rsid w:val="006C2CC0"/>
    <w:rsid w:val="006C39EF"/>
    <w:rsid w:val="006C4598"/>
    <w:rsid w:val="006C4EF7"/>
    <w:rsid w:val="006C59C6"/>
    <w:rsid w:val="006D2434"/>
    <w:rsid w:val="006D3099"/>
    <w:rsid w:val="006D48B2"/>
    <w:rsid w:val="006D5F4A"/>
    <w:rsid w:val="006F0188"/>
    <w:rsid w:val="006F22E3"/>
    <w:rsid w:val="006F52A7"/>
    <w:rsid w:val="006F6693"/>
    <w:rsid w:val="0070225A"/>
    <w:rsid w:val="0070369B"/>
    <w:rsid w:val="00707307"/>
    <w:rsid w:val="00710610"/>
    <w:rsid w:val="00712EDF"/>
    <w:rsid w:val="007138C6"/>
    <w:rsid w:val="007142C7"/>
    <w:rsid w:val="00714E67"/>
    <w:rsid w:val="00715376"/>
    <w:rsid w:val="0072082D"/>
    <w:rsid w:val="00722E23"/>
    <w:rsid w:val="00724C11"/>
    <w:rsid w:val="00724DD8"/>
    <w:rsid w:val="00730F68"/>
    <w:rsid w:val="00733ABD"/>
    <w:rsid w:val="0074051E"/>
    <w:rsid w:val="007424DA"/>
    <w:rsid w:val="00742976"/>
    <w:rsid w:val="00744298"/>
    <w:rsid w:val="00745553"/>
    <w:rsid w:val="0074579D"/>
    <w:rsid w:val="00745BB4"/>
    <w:rsid w:val="007468B4"/>
    <w:rsid w:val="00751B1A"/>
    <w:rsid w:val="007524D9"/>
    <w:rsid w:val="00754711"/>
    <w:rsid w:val="00755DCA"/>
    <w:rsid w:val="0076406A"/>
    <w:rsid w:val="00770363"/>
    <w:rsid w:val="00774A54"/>
    <w:rsid w:val="007761E0"/>
    <w:rsid w:val="00783094"/>
    <w:rsid w:val="007852AF"/>
    <w:rsid w:val="007853F3"/>
    <w:rsid w:val="00785F3D"/>
    <w:rsid w:val="007862D2"/>
    <w:rsid w:val="00786D9D"/>
    <w:rsid w:val="007916DE"/>
    <w:rsid w:val="00792E2D"/>
    <w:rsid w:val="007A0731"/>
    <w:rsid w:val="007A238D"/>
    <w:rsid w:val="007A26DF"/>
    <w:rsid w:val="007A7485"/>
    <w:rsid w:val="007A77B9"/>
    <w:rsid w:val="007B36DF"/>
    <w:rsid w:val="007B4FB6"/>
    <w:rsid w:val="007B7827"/>
    <w:rsid w:val="007C73C5"/>
    <w:rsid w:val="007D0165"/>
    <w:rsid w:val="007D1535"/>
    <w:rsid w:val="007D25E2"/>
    <w:rsid w:val="007D285F"/>
    <w:rsid w:val="007D63BA"/>
    <w:rsid w:val="007D7713"/>
    <w:rsid w:val="007E1129"/>
    <w:rsid w:val="007E18F8"/>
    <w:rsid w:val="007E4D27"/>
    <w:rsid w:val="007E545C"/>
    <w:rsid w:val="007E6CFA"/>
    <w:rsid w:val="007E75E4"/>
    <w:rsid w:val="007F5C57"/>
    <w:rsid w:val="007F72E2"/>
    <w:rsid w:val="008019FC"/>
    <w:rsid w:val="00802523"/>
    <w:rsid w:val="00803D99"/>
    <w:rsid w:val="00804E39"/>
    <w:rsid w:val="00804ED3"/>
    <w:rsid w:val="008064EA"/>
    <w:rsid w:val="00806BAA"/>
    <w:rsid w:val="008073E3"/>
    <w:rsid w:val="008107DB"/>
    <w:rsid w:val="0081154D"/>
    <w:rsid w:val="008131DC"/>
    <w:rsid w:val="00816218"/>
    <w:rsid w:val="008246F1"/>
    <w:rsid w:val="008318BA"/>
    <w:rsid w:val="00833ACA"/>
    <w:rsid w:val="00837068"/>
    <w:rsid w:val="008408A2"/>
    <w:rsid w:val="00841A75"/>
    <w:rsid w:val="0084313D"/>
    <w:rsid w:val="008433E7"/>
    <w:rsid w:val="008452D0"/>
    <w:rsid w:val="00847428"/>
    <w:rsid w:val="008527C1"/>
    <w:rsid w:val="00854463"/>
    <w:rsid w:val="00854601"/>
    <w:rsid w:val="00856B1F"/>
    <w:rsid w:val="0086010A"/>
    <w:rsid w:val="00860F68"/>
    <w:rsid w:val="008635D3"/>
    <w:rsid w:val="008663D4"/>
    <w:rsid w:val="00867613"/>
    <w:rsid w:val="00873BA2"/>
    <w:rsid w:val="00874070"/>
    <w:rsid w:val="00881D8C"/>
    <w:rsid w:val="0088488F"/>
    <w:rsid w:val="00886DC0"/>
    <w:rsid w:val="00887092"/>
    <w:rsid w:val="00890B4F"/>
    <w:rsid w:val="00891398"/>
    <w:rsid w:val="00892AE3"/>
    <w:rsid w:val="00894DD1"/>
    <w:rsid w:val="008968B7"/>
    <w:rsid w:val="00896D6B"/>
    <w:rsid w:val="0089792A"/>
    <w:rsid w:val="00897E45"/>
    <w:rsid w:val="008A04E6"/>
    <w:rsid w:val="008A2EB6"/>
    <w:rsid w:val="008A4AEF"/>
    <w:rsid w:val="008B0890"/>
    <w:rsid w:val="008B1564"/>
    <w:rsid w:val="008B3E1B"/>
    <w:rsid w:val="008B3F40"/>
    <w:rsid w:val="008B509D"/>
    <w:rsid w:val="008B5692"/>
    <w:rsid w:val="008C2A36"/>
    <w:rsid w:val="008C2E8A"/>
    <w:rsid w:val="008D36C2"/>
    <w:rsid w:val="008D4161"/>
    <w:rsid w:val="008D5FAB"/>
    <w:rsid w:val="008D70A0"/>
    <w:rsid w:val="008D7F34"/>
    <w:rsid w:val="008E020A"/>
    <w:rsid w:val="008E3D9D"/>
    <w:rsid w:val="008F0167"/>
    <w:rsid w:val="008F208E"/>
    <w:rsid w:val="008F2BE6"/>
    <w:rsid w:val="008F33E3"/>
    <w:rsid w:val="008F5136"/>
    <w:rsid w:val="0090111C"/>
    <w:rsid w:val="00901184"/>
    <w:rsid w:val="0090311F"/>
    <w:rsid w:val="00905D48"/>
    <w:rsid w:val="009061D3"/>
    <w:rsid w:val="00907136"/>
    <w:rsid w:val="009107B5"/>
    <w:rsid w:val="0091462A"/>
    <w:rsid w:val="0091516F"/>
    <w:rsid w:val="009211C8"/>
    <w:rsid w:val="009227F5"/>
    <w:rsid w:val="0092424D"/>
    <w:rsid w:val="00925938"/>
    <w:rsid w:val="009264DD"/>
    <w:rsid w:val="009324EC"/>
    <w:rsid w:val="00934380"/>
    <w:rsid w:val="00934AE3"/>
    <w:rsid w:val="0093538F"/>
    <w:rsid w:val="009365A3"/>
    <w:rsid w:val="00936C15"/>
    <w:rsid w:val="00937502"/>
    <w:rsid w:val="0093774C"/>
    <w:rsid w:val="00941A42"/>
    <w:rsid w:val="009443F8"/>
    <w:rsid w:val="009446AE"/>
    <w:rsid w:val="00947AD4"/>
    <w:rsid w:val="00950AA3"/>
    <w:rsid w:val="00952074"/>
    <w:rsid w:val="009538F3"/>
    <w:rsid w:val="00956088"/>
    <w:rsid w:val="00970C9F"/>
    <w:rsid w:val="00976952"/>
    <w:rsid w:val="00981232"/>
    <w:rsid w:val="009973B5"/>
    <w:rsid w:val="00997AE6"/>
    <w:rsid w:val="009A0380"/>
    <w:rsid w:val="009A0FF6"/>
    <w:rsid w:val="009A23A4"/>
    <w:rsid w:val="009A39BD"/>
    <w:rsid w:val="009A3AC2"/>
    <w:rsid w:val="009A3EB2"/>
    <w:rsid w:val="009A60A4"/>
    <w:rsid w:val="009A66E4"/>
    <w:rsid w:val="009B055A"/>
    <w:rsid w:val="009B162E"/>
    <w:rsid w:val="009B2CDB"/>
    <w:rsid w:val="009B3B62"/>
    <w:rsid w:val="009B3C8F"/>
    <w:rsid w:val="009B5137"/>
    <w:rsid w:val="009C095A"/>
    <w:rsid w:val="009C3FE1"/>
    <w:rsid w:val="009C577E"/>
    <w:rsid w:val="009D13C3"/>
    <w:rsid w:val="009D18BF"/>
    <w:rsid w:val="009D1EEF"/>
    <w:rsid w:val="009D2DF1"/>
    <w:rsid w:val="009D4544"/>
    <w:rsid w:val="009D5178"/>
    <w:rsid w:val="009D760D"/>
    <w:rsid w:val="009D7963"/>
    <w:rsid w:val="009E2C9C"/>
    <w:rsid w:val="009E6794"/>
    <w:rsid w:val="009E6EB5"/>
    <w:rsid w:val="009E72C5"/>
    <w:rsid w:val="009F2E09"/>
    <w:rsid w:val="009F555B"/>
    <w:rsid w:val="009F55D8"/>
    <w:rsid w:val="00A065C3"/>
    <w:rsid w:val="00A07005"/>
    <w:rsid w:val="00A07044"/>
    <w:rsid w:val="00A07954"/>
    <w:rsid w:val="00A10654"/>
    <w:rsid w:val="00A11A77"/>
    <w:rsid w:val="00A1265C"/>
    <w:rsid w:val="00A1652D"/>
    <w:rsid w:val="00A20FAD"/>
    <w:rsid w:val="00A224E8"/>
    <w:rsid w:val="00A236FD"/>
    <w:rsid w:val="00A23BA5"/>
    <w:rsid w:val="00A27240"/>
    <w:rsid w:val="00A34A2B"/>
    <w:rsid w:val="00A36618"/>
    <w:rsid w:val="00A368A4"/>
    <w:rsid w:val="00A4535F"/>
    <w:rsid w:val="00A45E75"/>
    <w:rsid w:val="00A50829"/>
    <w:rsid w:val="00A51435"/>
    <w:rsid w:val="00A52D41"/>
    <w:rsid w:val="00A5390D"/>
    <w:rsid w:val="00A552F6"/>
    <w:rsid w:val="00A66E83"/>
    <w:rsid w:val="00A72C20"/>
    <w:rsid w:val="00A7524A"/>
    <w:rsid w:val="00A766A0"/>
    <w:rsid w:val="00A77B4C"/>
    <w:rsid w:val="00A77EE3"/>
    <w:rsid w:val="00A81DC4"/>
    <w:rsid w:val="00A865CE"/>
    <w:rsid w:val="00A90650"/>
    <w:rsid w:val="00A9161B"/>
    <w:rsid w:val="00A92771"/>
    <w:rsid w:val="00A928F7"/>
    <w:rsid w:val="00A97425"/>
    <w:rsid w:val="00AA02DE"/>
    <w:rsid w:val="00AA06CA"/>
    <w:rsid w:val="00AA1EC4"/>
    <w:rsid w:val="00AA2FD2"/>
    <w:rsid w:val="00AA54CA"/>
    <w:rsid w:val="00AA6966"/>
    <w:rsid w:val="00AA6E7D"/>
    <w:rsid w:val="00AB30C7"/>
    <w:rsid w:val="00AB3450"/>
    <w:rsid w:val="00AB3AAF"/>
    <w:rsid w:val="00AB59F5"/>
    <w:rsid w:val="00AB6124"/>
    <w:rsid w:val="00AB680B"/>
    <w:rsid w:val="00AB6BD0"/>
    <w:rsid w:val="00AB762F"/>
    <w:rsid w:val="00AC0649"/>
    <w:rsid w:val="00AC077F"/>
    <w:rsid w:val="00AC174C"/>
    <w:rsid w:val="00AC2E37"/>
    <w:rsid w:val="00AC2E89"/>
    <w:rsid w:val="00AC7ADE"/>
    <w:rsid w:val="00AD1EB4"/>
    <w:rsid w:val="00AD2966"/>
    <w:rsid w:val="00AD41B1"/>
    <w:rsid w:val="00AD5019"/>
    <w:rsid w:val="00AD6A7B"/>
    <w:rsid w:val="00AE0F70"/>
    <w:rsid w:val="00AE1A6A"/>
    <w:rsid w:val="00AE2D0D"/>
    <w:rsid w:val="00AE3494"/>
    <w:rsid w:val="00AE4AD9"/>
    <w:rsid w:val="00AE4F80"/>
    <w:rsid w:val="00AE5D60"/>
    <w:rsid w:val="00AE7939"/>
    <w:rsid w:val="00AF001B"/>
    <w:rsid w:val="00AF00DF"/>
    <w:rsid w:val="00AF4E05"/>
    <w:rsid w:val="00AF6E6A"/>
    <w:rsid w:val="00AF75C5"/>
    <w:rsid w:val="00AF78E0"/>
    <w:rsid w:val="00B0580F"/>
    <w:rsid w:val="00B05E29"/>
    <w:rsid w:val="00B05F90"/>
    <w:rsid w:val="00B17697"/>
    <w:rsid w:val="00B20F7B"/>
    <w:rsid w:val="00B213A6"/>
    <w:rsid w:val="00B21E97"/>
    <w:rsid w:val="00B226EC"/>
    <w:rsid w:val="00B231D4"/>
    <w:rsid w:val="00B24165"/>
    <w:rsid w:val="00B242AC"/>
    <w:rsid w:val="00B243FC"/>
    <w:rsid w:val="00B2537D"/>
    <w:rsid w:val="00B31575"/>
    <w:rsid w:val="00B33404"/>
    <w:rsid w:val="00B34110"/>
    <w:rsid w:val="00B3415F"/>
    <w:rsid w:val="00B346BF"/>
    <w:rsid w:val="00B3594E"/>
    <w:rsid w:val="00B35FF2"/>
    <w:rsid w:val="00B4645E"/>
    <w:rsid w:val="00B51314"/>
    <w:rsid w:val="00B52A53"/>
    <w:rsid w:val="00B551E2"/>
    <w:rsid w:val="00B557ED"/>
    <w:rsid w:val="00B56EF5"/>
    <w:rsid w:val="00B649BC"/>
    <w:rsid w:val="00B657DA"/>
    <w:rsid w:val="00B67C94"/>
    <w:rsid w:val="00B70F7E"/>
    <w:rsid w:val="00B77771"/>
    <w:rsid w:val="00B81181"/>
    <w:rsid w:val="00B8421F"/>
    <w:rsid w:val="00B84885"/>
    <w:rsid w:val="00B85E3E"/>
    <w:rsid w:val="00B86644"/>
    <w:rsid w:val="00B8688C"/>
    <w:rsid w:val="00B934E5"/>
    <w:rsid w:val="00B9575C"/>
    <w:rsid w:val="00B95CB3"/>
    <w:rsid w:val="00BA0E34"/>
    <w:rsid w:val="00BA3A25"/>
    <w:rsid w:val="00BA3E3A"/>
    <w:rsid w:val="00BA68D4"/>
    <w:rsid w:val="00BA7B44"/>
    <w:rsid w:val="00BB20A1"/>
    <w:rsid w:val="00BB3641"/>
    <w:rsid w:val="00BB6FBA"/>
    <w:rsid w:val="00BB755F"/>
    <w:rsid w:val="00BC4448"/>
    <w:rsid w:val="00BC77C5"/>
    <w:rsid w:val="00BD1B84"/>
    <w:rsid w:val="00BD1C59"/>
    <w:rsid w:val="00BD2DF8"/>
    <w:rsid w:val="00BD4179"/>
    <w:rsid w:val="00BD527F"/>
    <w:rsid w:val="00BD5518"/>
    <w:rsid w:val="00BD665B"/>
    <w:rsid w:val="00BE111C"/>
    <w:rsid w:val="00BE19AD"/>
    <w:rsid w:val="00BE545F"/>
    <w:rsid w:val="00BE558C"/>
    <w:rsid w:val="00BE5BB8"/>
    <w:rsid w:val="00BF19DB"/>
    <w:rsid w:val="00BF1D5A"/>
    <w:rsid w:val="00BF3637"/>
    <w:rsid w:val="00BF6366"/>
    <w:rsid w:val="00BF64BC"/>
    <w:rsid w:val="00BF69C1"/>
    <w:rsid w:val="00BF71AB"/>
    <w:rsid w:val="00C0328C"/>
    <w:rsid w:val="00C043EE"/>
    <w:rsid w:val="00C04922"/>
    <w:rsid w:val="00C07355"/>
    <w:rsid w:val="00C10576"/>
    <w:rsid w:val="00C140A0"/>
    <w:rsid w:val="00C22ED9"/>
    <w:rsid w:val="00C2320D"/>
    <w:rsid w:val="00C27B95"/>
    <w:rsid w:val="00C31681"/>
    <w:rsid w:val="00C31BCB"/>
    <w:rsid w:val="00C37A8A"/>
    <w:rsid w:val="00C4097A"/>
    <w:rsid w:val="00C41172"/>
    <w:rsid w:val="00C51137"/>
    <w:rsid w:val="00C51368"/>
    <w:rsid w:val="00C53A5E"/>
    <w:rsid w:val="00C549BE"/>
    <w:rsid w:val="00C61148"/>
    <w:rsid w:val="00C63662"/>
    <w:rsid w:val="00C64EDC"/>
    <w:rsid w:val="00C70FDD"/>
    <w:rsid w:val="00C71FF3"/>
    <w:rsid w:val="00C765F8"/>
    <w:rsid w:val="00C81128"/>
    <w:rsid w:val="00C82FA3"/>
    <w:rsid w:val="00C84BD4"/>
    <w:rsid w:val="00C864B0"/>
    <w:rsid w:val="00C878F5"/>
    <w:rsid w:val="00C92988"/>
    <w:rsid w:val="00C92ABE"/>
    <w:rsid w:val="00C92F05"/>
    <w:rsid w:val="00C935C0"/>
    <w:rsid w:val="00CA0221"/>
    <w:rsid w:val="00CA11A7"/>
    <w:rsid w:val="00CA1D46"/>
    <w:rsid w:val="00CA41D0"/>
    <w:rsid w:val="00CA58F4"/>
    <w:rsid w:val="00CA6B74"/>
    <w:rsid w:val="00CB30C2"/>
    <w:rsid w:val="00CB35F6"/>
    <w:rsid w:val="00CC23F9"/>
    <w:rsid w:val="00CC5235"/>
    <w:rsid w:val="00CC72AE"/>
    <w:rsid w:val="00CC750D"/>
    <w:rsid w:val="00CD4979"/>
    <w:rsid w:val="00CE5DFD"/>
    <w:rsid w:val="00CF27D6"/>
    <w:rsid w:val="00CF54D4"/>
    <w:rsid w:val="00CF5B4B"/>
    <w:rsid w:val="00CF6612"/>
    <w:rsid w:val="00D01DB6"/>
    <w:rsid w:val="00D025C1"/>
    <w:rsid w:val="00D04281"/>
    <w:rsid w:val="00D043FE"/>
    <w:rsid w:val="00D04F82"/>
    <w:rsid w:val="00D11402"/>
    <w:rsid w:val="00D11E02"/>
    <w:rsid w:val="00D174FD"/>
    <w:rsid w:val="00D17784"/>
    <w:rsid w:val="00D20860"/>
    <w:rsid w:val="00D22E64"/>
    <w:rsid w:val="00D2407C"/>
    <w:rsid w:val="00D30556"/>
    <w:rsid w:val="00D347A9"/>
    <w:rsid w:val="00D34BC7"/>
    <w:rsid w:val="00D35F43"/>
    <w:rsid w:val="00D362CA"/>
    <w:rsid w:val="00D410FC"/>
    <w:rsid w:val="00D4262B"/>
    <w:rsid w:val="00D43FA3"/>
    <w:rsid w:val="00D44E33"/>
    <w:rsid w:val="00D46AAC"/>
    <w:rsid w:val="00D51EDE"/>
    <w:rsid w:val="00D5390F"/>
    <w:rsid w:val="00D563EC"/>
    <w:rsid w:val="00D56F1D"/>
    <w:rsid w:val="00D609D2"/>
    <w:rsid w:val="00D61252"/>
    <w:rsid w:val="00D64E40"/>
    <w:rsid w:val="00D70810"/>
    <w:rsid w:val="00D70865"/>
    <w:rsid w:val="00D716D1"/>
    <w:rsid w:val="00D74E99"/>
    <w:rsid w:val="00D755E5"/>
    <w:rsid w:val="00D80363"/>
    <w:rsid w:val="00D8063A"/>
    <w:rsid w:val="00D83BE2"/>
    <w:rsid w:val="00D85628"/>
    <w:rsid w:val="00D909BE"/>
    <w:rsid w:val="00D90CD7"/>
    <w:rsid w:val="00D95C84"/>
    <w:rsid w:val="00DA42A9"/>
    <w:rsid w:val="00DA7947"/>
    <w:rsid w:val="00DB6014"/>
    <w:rsid w:val="00DC0EE3"/>
    <w:rsid w:val="00DC2FDD"/>
    <w:rsid w:val="00DD024D"/>
    <w:rsid w:val="00DD23D5"/>
    <w:rsid w:val="00DE12DF"/>
    <w:rsid w:val="00DE3E56"/>
    <w:rsid w:val="00DE412E"/>
    <w:rsid w:val="00DE4639"/>
    <w:rsid w:val="00DE640E"/>
    <w:rsid w:val="00DE7D6D"/>
    <w:rsid w:val="00DF0284"/>
    <w:rsid w:val="00DF0433"/>
    <w:rsid w:val="00DF2C37"/>
    <w:rsid w:val="00DF5934"/>
    <w:rsid w:val="00DF6071"/>
    <w:rsid w:val="00E002AF"/>
    <w:rsid w:val="00E02FC5"/>
    <w:rsid w:val="00E04B39"/>
    <w:rsid w:val="00E068DA"/>
    <w:rsid w:val="00E06976"/>
    <w:rsid w:val="00E1068A"/>
    <w:rsid w:val="00E1208B"/>
    <w:rsid w:val="00E17A93"/>
    <w:rsid w:val="00E207BE"/>
    <w:rsid w:val="00E21BA0"/>
    <w:rsid w:val="00E22143"/>
    <w:rsid w:val="00E250A5"/>
    <w:rsid w:val="00E35E36"/>
    <w:rsid w:val="00E43AFE"/>
    <w:rsid w:val="00E47717"/>
    <w:rsid w:val="00E50F1D"/>
    <w:rsid w:val="00E539B4"/>
    <w:rsid w:val="00E607AC"/>
    <w:rsid w:val="00E641D6"/>
    <w:rsid w:val="00E67C5B"/>
    <w:rsid w:val="00E733FC"/>
    <w:rsid w:val="00E76AF2"/>
    <w:rsid w:val="00E81163"/>
    <w:rsid w:val="00E82296"/>
    <w:rsid w:val="00E824E7"/>
    <w:rsid w:val="00E8462F"/>
    <w:rsid w:val="00E85920"/>
    <w:rsid w:val="00E86567"/>
    <w:rsid w:val="00E91785"/>
    <w:rsid w:val="00E92534"/>
    <w:rsid w:val="00E95152"/>
    <w:rsid w:val="00E9598F"/>
    <w:rsid w:val="00EA5B6D"/>
    <w:rsid w:val="00EB33B5"/>
    <w:rsid w:val="00EC2498"/>
    <w:rsid w:val="00EC2C03"/>
    <w:rsid w:val="00EC3806"/>
    <w:rsid w:val="00ED1A5D"/>
    <w:rsid w:val="00EE03DE"/>
    <w:rsid w:val="00EE0F57"/>
    <w:rsid w:val="00EE31CD"/>
    <w:rsid w:val="00EE5768"/>
    <w:rsid w:val="00EE61E9"/>
    <w:rsid w:val="00EE62B8"/>
    <w:rsid w:val="00EE68C6"/>
    <w:rsid w:val="00EF43A9"/>
    <w:rsid w:val="00EF7D5F"/>
    <w:rsid w:val="00F005EE"/>
    <w:rsid w:val="00F00702"/>
    <w:rsid w:val="00F0210F"/>
    <w:rsid w:val="00F03CE5"/>
    <w:rsid w:val="00F077D0"/>
    <w:rsid w:val="00F114B3"/>
    <w:rsid w:val="00F12062"/>
    <w:rsid w:val="00F1258E"/>
    <w:rsid w:val="00F14793"/>
    <w:rsid w:val="00F14FDF"/>
    <w:rsid w:val="00F171EC"/>
    <w:rsid w:val="00F20322"/>
    <w:rsid w:val="00F26C4E"/>
    <w:rsid w:val="00F303B8"/>
    <w:rsid w:val="00F32996"/>
    <w:rsid w:val="00F32AC8"/>
    <w:rsid w:val="00F33264"/>
    <w:rsid w:val="00F34EB4"/>
    <w:rsid w:val="00F3531D"/>
    <w:rsid w:val="00F40411"/>
    <w:rsid w:val="00F43137"/>
    <w:rsid w:val="00F43C91"/>
    <w:rsid w:val="00F46D9E"/>
    <w:rsid w:val="00F520A3"/>
    <w:rsid w:val="00F5219A"/>
    <w:rsid w:val="00F5281D"/>
    <w:rsid w:val="00F546DF"/>
    <w:rsid w:val="00F549E2"/>
    <w:rsid w:val="00F55F98"/>
    <w:rsid w:val="00F60C4B"/>
    <w:rsid w:val="00F651F9"/>
    <w:rsid w:val="00F66F24"/>
    <w:rsid w:val="00F67FFD"/>
    <w:rsid w:val="00F70AD6"/>
    <w:rsid w:val="00F71693"/>
    <w:rsid w:val="00F740D9"/>
    <w:rsid w:val="00F75172"/>
    <w:rsid w:val="00F75F1C"/>
    <w:rsid w:val="00F82702"/>
    <w:rsid w:val="00F82EC4"/>
    <w:rsid w:val="00F83C25"/>
    <w:rsid w:val="00F85DA1"/>
    <w:rsid w:val="00F862EF"/>
    <w:rsid w:val="00F87829"/>
    <w:rsid w:val="00F92D5E"/>
    <w:rsid w:val="00F92E34"/>
    <w:rsid w:val="00FA1517"/>
    <w:rsid w:val="00FA492F"/>
    <w:rsid w:val="00FA4AF4"/>
    <w:rsid w:val="00FB05F9"/>
    <w:rsid w:val="00FB15A0"/>
    <w:rsid w:val="00FB210B"/>
    <w:rsid w:val="00FB24A1"/>
    <w:rsid w:val="00FB3440"/>
    <w:rsid w:val="00FB4275"/>
    <w:rsid w:val="00FB64B8"/>
    <w:rsid w:val="00FB6723"/>
    <w:rsid w:val="00FB7643"/>
    <w:rsid w:val="00FC1AF4"/>
    <w:rsid w:val="00FC26BE"/>
    <w:rsid w:val="00FC5317"/>
    <w:rsid w:val="00FC54C0"/>
    <w:rsid w:val="00FC5685"/>
    <w:rsid w:val="00FC6820"/>
    <w:rsid w:val="00FD0B58"/>
    <w:rsid w:val="00FD2813"/>
    <w:rsid w:val="00FD3634"/>
    <w:rsid w:val="00FD4DEF"/>
    <w:rsid w:val="00FE155A"/>
    <w:rsid w:val="00FE1656"/>
    <w:rsid w:val="00FE1B4E"/>
    <w:rsid w:val="00FE3BC4"/>
    <w:rsid w:val="00FE5A56"/>
    <w:rsid w:val="00FE68A5"/>
    <w:rsid w:val="00FF1136"/>
    <w:rsid w:val="00FF5A9B"/>
    <w:rsid w:val="00FF5E1F"/>
    <w:rsid w:val="00FF5EF6"/>
    <w:rsid w:val="00FF76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903CE12"/>
  <w15:docId w15:val="{67BE98C2-DADC-43A1-A9AF-D3409ACC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tabs>
        <w:tab w:val="left" w:pos="1980"/>
      </w:tabs>
      <w:jc w:val="center"/>
      <w:outlineLvl w:val="2"/>
    </w:pPr>
    <w:rPr>
      <w:b/>
      <w:sz w:val="32"/>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tabs>
        <w:tab w:val="left" w:pos="360"/>
        <w:tab w:val="left" w:pos="720"/>
        <w:tab w:val="left" w:pos="1980"/>
      </w:tabs>
      <w:ind w:left="720" w:hanging="720"/>
      <w:jc w:val="center"/>
      <w:outlineLvl w:val="4"/>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360"/>
        <w:tab w:val="left" w:pos="630"/>
        <w:tab w:val="left" w:pos="1980"/>
      </w:tabs>
      <w:ind w:left="630" w:hanging="270"/>
    </w:pPr>
    <w:rPr>
      <w:sz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Title">
    <w:name w:val="Title"/>
    <w:basedOn w:val="Normal"/>
    <w:link w:val="TitleChar"/>
    <w:qFormat/>
    <w:pPr>
      <w:tabs>
        <w:tab w:val="left" w:pos="1980"/>
      </w:tabs>
      <w:jc w:val="center"/>
    </w:pPr>
    <w:rPr>
      <w:b/>
      <w:sz w:val="32"/>
    </w:rPr>
  </w:style>
  <w:style w:type="paragraph" w:styleId="BodyTextIndent2">
    <w:name w:val="Body Text Indent 2"/>
    <w:basedOn w:val="Normal"/>
    <w:pPr>
      <w:tabs>
        <w:tab w:val="left" w:pos="360"/>
        <w:tab w:val="left" w:pos="2250"/>
      </w:tabs>
      <w:ind w:left="2250" w:hanging="2250"/>
    </w:pPr>
    <w:rPr>
      <w:sz w:val="24"/>
    </w:rPr>
  </w:style>
  <w:style w:type="paragraph" w:styleId="BodyText">
    <w:name w:val="Body Text"/>
    <w:basedOn w:val="Normal"/>
    <w:pPr>
      <w:tabs>
        <w:tab w:val="left" w:pos="360"/>
        <w:tab w:val="left" w:pos="1980"/>
      </w:tabs>
    </w:pPr>
    <w:rPr>
      <w:sz w:val="24"/>
    </w:rPr>
  </w:style>
  <w:style w:type="paragraph" w:styleId="BodyTextIndent3">
    <w:name w:val="Body Text Indent 3"/>
    <w:basedOn w:val="Normal"/>
    <w:pPr>
      <w:ind w:left="342" w:hanging="342"/>
    </w:pPr>
    <w:rPr>
      <w:sz w:val="24"/>
    </w:rPr>
  </w:style>
  <w:style w:type="character" w:customStyle="1" w:styleId="pronounce1">
    <w:name w:val="pronounce1"/>
    <w:rsid w:val="00AB59F5"/>
    <w:rPr>
      <w:rFonts w:ascii="Lucida Sans Unicode" w:hAnsi="Lucida Sans Unicode" w:cs="Lucida Sans Unicode" w:hint="default"/>
      <w:color w:val="666699"/>
      <w:sz w:val="20"/>
      <w:szCs w:val="20"/>
    </w:rPr>
  </w:style>
  <w:style w:type="character" w:styleId="Strong">
    <w:name w:val="Strong"/>
    <w:qFormat/>
    <w:rsid w:val="008B3E1B"/>
    <w:rPr>
      <w:b/>
      <w:bCs/>
    </w:rPr>
  </w:style>
  <w:style w:type="paragraph" w:styleId="NormalWeb">
    <w:name w:val="Normal (Web)"/>
    <w:basedOn w:val="Normal"/>
    <w:rsid w:val="008B3E1B"/>
    <w:pPr>
      <w:spacing w:before="100" w:beforeAutospacing="1" w:after="100" w:afterAutospacing="1"/>
    </w:pPr>
    <w:rPr>
      <w:sz w:val="24"/>
      <w:szCs w:val="24"/>
    </w:rPr>
  </w:style>
  <w:style w:type="paragraph" w:styleId="ListParagraph">
    <w:name w:val="List Paragraph"/>
    <w:basedOn w:val="Normal"/>
    <w:uiPriority w:val="34"/>
    <w:qFormat/>
    <w:rsid w:val="000D339E"/>
    <w:pPr>
      <w:ind w:left="720"/>
      <w:contextualSpacing/>
    </w:pPr>
  </w:style>
  <w:style w:type="character" w:customStyle="1" w:styleId="apple-converted-space">
    <w:name w:val="apple-converted-space"/>
    <w:basedOn w:val="DefaultParagraphFont"/>
    <w:rsid w:val="00EC2C03"/>
  </w:style>
  <w:style w:type="character" w:styleId="Emphasis">
    <w:name w:val="Emphasis"/>
    <w:basedOn w:val="DefaultParagraphFont"/>
    <w:uiPriority w:val="20"/>
    <w:qFormat/>
    <w:rsid w:val="00EC2C03"/>
    <w:rPr>
      <w:i/>
      <w:iCs/>
    </w:rPr>
  </w:style>
  <w:style w:type="character" w:customStyle="1" w:styleId="TitleChar">
    <w:name w:val="Title Char"/>
    <w:link w:val="Title"/>
    <w:rsid w:val="00BB3641"/>
    <w:rPr>
      <w:b/>
      <w:sz w:val="32"/>
      <w:lang w:eastAsia="en-US"/>
    </w:rPr>
  </w:style>
  <w:style w:type="character" w:styleId="CommentReference">
    <w:name w:val="annotation reference"/>
    <w:basedOn w:val="DefaultParagraphFont"/>
    <w:semiHidden/>
    <w:unhideWhenUsed/>
    <w:rsid w:val="0040339F"/>
    <w:rPr>
      <w:sz w:val="16"/>
      <w:szCs w:val="16"/>
    </w:rPr>
  </w:style>
  <w:style w:type="paragraph" w:styleId="CommentText">
    <w:name w:val="annotation text"/>
    <w:basedOn w:val="Normal"/>
    <w:link w:val="CommentTextChar"/>
    <w:semiHidden/>
    <w:unhideWhenUsed/>
    <w:rsid w:val="0040339F"/>
  </w:style>
  <w:style w:type="character" w:customStyle="1" w:styleId="CommentTextChar">
    <w:name w:val="Comment Text Char"/>
    <w:basedOn w:val="DefaultParagraphFont"/>
    <w:link w:val="CommentText"/>
    <w:semiHidden/>
    <w:rsid w:val="0040339F"/>
    <w:rPr>
      <w:lang w:eastAsia="en-US"/>
    </w:rPr>
  </w:style>
  <w:style w:type="paragraph" w:styleId="CommentSubject">
    <w:name w:val="annotation subject"/>
    <w:basedOn w:val="CommentText"/>
    <w:next w:val="CommentText"/>
    <w:link w:val="CommentSubjectChar"/>
    <w:semiHidden/>
    <w:unhideWhenUsed/>
    <w:rsid w:val="0040339F"/>
    <w:rPr>
      <w:b/>
      <w:bCs/>
    </w:rPr>
  </w:style>
  <w:style w:type="character" w:customStyle="1" w:styleId="CommentSubjectChar">
    <w:name w:val="Comment Subject Char"/>
    <w:basedOn w:val="CommentTextChar"/>
    <w:link w:val="CommentSubject"/>
    <w:semiHidden/>
    <w:rsid w:val="0040339F"/>
    <w:rPr>
      <w:b/>
      <w:bCs/>
      <w:lang w:eastAsia="en-US"/>
    </w:rPr>
  </w:style>
  <w:style w:type="paragraph" w:styleId="Revision">
    <w:name w:val="Revision"/>
    <w:hidden/>
    <w:uiPriority w:val="99"/>
    <w:semiHidden/>
    <w:rsid w:val="0040339F"/>
    <w:rPr>
      <w:lang w:eastAsia="en-US"/>
    </w:rPr>
  </w:style>
  <w:style w:type="paragraph" w:styleId="BalloonText">
    <w:name w:val="Balloon Text"/>
    <w:basedOn w:val="Normal"/>
    <w:link w:val="BalloonTextChar"/>
    <w:semiHidden/>
    <w:unhideWhenUsed/>
    <w:rsid w:val="0040339F"/>
    <w:rPr>
      <w:rFonts w:ascii="Segoe UI" w:hAnsi="Segoe UI" w:cs="Segoe UI"/>
      <w:sz w:val="18"/>
      <w:szCs w:val="18"/>
    </w:rPr>
  </w:style>
  <w:style w:type="character" w:customStyle="1" w:styleId="BalloonTextChar">
    <w:name w:val="Balloon Text Char"/>
    <w:basedOn w:val="DefaultParagraphFont"/>
    <w:link w:val="BalloonText"/>
    <w:semiHidden/>
    <w:rsid w:val="0040339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0106">
      <w:bodyDiv w:val="1"/>
      <w:marLeft w:val="0"/>
      <w:marRight w:val="0"/>
      <w:marTop w:val="0"/>
      <w:marBottom w:val="0"/>
      <w:divBdr>
        <w:top w:val="none" w:sz="0" w:space="0" w:color="auto"/>
        <w:left w:val="none" w:sz="0" w:space="0" w:color="auto"/>
        <w:bottom w:val="none" w:sz="0" w:space="0" w:color="auto"/>
        <w:right w:val="none" w:sz="0" w:space="0" w:color="auto"/>
      </w:divBdr>
    </w:div>
    <w:div w:id="228006665">
      <w:bodyDiv w:val="1"/>
      <w:marLeft w:val="0"/>
      <w:marRight w:val="0"/>
      <w:marTop w:val="0"/>
      <w:marBottom w:val="0"/>
      <w:divBdr>
        <w:top w:val="none" w:sz="0" w:space="0" w:color="auto"/>
        <w:left w:val="none" w:sz="0" w:space="0" w:color="auto"/>
        <w:bottom w:val="none" w:sz="0" w:space="0" w:color="auto"/>
        <w:right w:val="none" w:sz="0" w:space="0" w:color="auto"/>
      </w:divBdr>
    </w:div>
    <w:div w:id="278755268">
      <w:bodyDiv w:val="1"/>
      <w:marLeft w:val="0"/>
      <w:marRight w:val="0"/>
      <w:marTop w:val="0"/>
      <w:marBottom w:val="0"/>
      <w:divBdr>
        <w:top w:val="none" w:sz="0" w:space="0" w:color="auto"/>
        <w:left w:val="none" w:sz="0" w:space="0" w:color="auto"/>
        <w:bottom w:val="none" w:sz="0" w:space="0" w:color="auto"/>
        <w:right w:val="none" w:sz="0" w:space="0" w:color="auto"/>
      </w:divBdr>
      <w:divsChild>
        <w:div w:id="1387028774">
          <w:marLeft w:val="318"/>
          <w:marRight w:val="318"/>
          <w:marTop w:val="0"/>
          <w:marBottom w:val="0"/>
          <w:divBdr>
            <w:top w:val="none" w:sz="0" w:space="0" w:color="auto"/>
            <w:left w:val="none" w:sz="0" w:space="0" w:color="auto"/>
            <w:bottom w:val="none" w:sz="0" w:space="0" w:color="auto"/>
            <w:right w:val="none" w:sz="0" w:space="0" w:color="auto"/>
          </w:divBdr>
        </w:div>
      </w:divsChild>
    </w:div>
    <w:div w:id="304240102">
      <w:bodyDiv w:val="1"/>
      <w:marLeft w:val="0"/>
      <w:marRight w:val="0"/>
      <w:marTop w:val="0"/>
      <w:marBottom w:val="0"/>
      <w:divBdr>
        <w:top w:val="none" w:sz="0" w:space="0" w:color="auto"/>
        <w:left w:val="none" w:sz="0" w:space="0" w:color="auto"/>
        <w:bottom w:val="none" w:sz="0" w:space="0" w:color="auto"/>
        <w:right w:val="none" w:sz="0" w:space="0" w:color="auto"/>
      </w:divBdr>
    </w:div>
    <w:div w:id="898328296">
      <w:bodyDiv w:val="1"/>
      <w:marLeft w:val="0"/>
      <w:marRight w:val="0"/>
      <w:marTop w:val="0"/>
      <w:marBottom w:val="0"/>
      <w:divBdr>
        <w:top w:val="none" w:sz="0" w:space="0" w:color="auto"/>
        <w:left w:val="none" w:sz="0" w:space="0" w:color="auto"/>
        <w:bottom w:val="none" w:sz="0" w:space="0" w:color="auto"/>
        <w:right w:val="none" w:sz="0" w:space="0" w:color="auto"/>
      </w:divBdr>
      <w:divsChild>
        <w:div w:id="296107013">
          <w:marLeft w:val="318"/>
          <w:marRight w:val="318"/>
          <w:marTop w:val="0"/>
          <w:marBottom w:val="0"/>
          <w:divBdr>
            <w:top w:val="none" w:sz="0" w:space="0" w:color="auto"/>
            <w:left w:val="none" w:sz="0" w:space="0" w:color="auto"/>
            <w:bottom w:val="none" w:sz="0" w:space="0" w:color="auto"/>
            <w:right w:val="none" w:sz="0" w:space="0" w:color="auto"/>
          </w:divBdr>
        </w:div>
      </w:divsChild>
    </w:div>
    <w:div w:id="11737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text.org/art-of-war/use-of-spies" TargetMode="External"/><Relationship Id="rId18" Type="http://schemas.openxmlformats.org/officeDocument/2006/relationships/hyperlink" Target="https://www.youtube.com/watch?v=_ZH8zcJUH1M" TargetMode="External"/><Relationship Id="rId26" Type="http://schemas.openxmlformats.org/officeDocument/2006/relationships/hyperlink" Target="http://zh.wikipedia.org/wiki/Wikipedia:%E9%A6%96%E9%A1%B5" TargetMode="External"/><Relationship Id="rId21" Type="http://schemas.openxmlformats.org/officeDocument/2006/relationships/hyperlink" Target="https://chrome.google.com/webstore/detail/zhongwen-a-chinese-englis/kkmlkkjojmombglmlpbpapmhcaljjkde?hl=en" TargetMode="External"/><Relationship Id="rId34"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chinese.clsp.iac.gatech.edu/Downloadable/" TargetMode="External"/><Relationship Id="rId17" Type="http://schemas.openxmlformats.org/officeDocument/2006/relationships/hyperlink" Target="http://en.wikipedia.org/wiki/Thirty-Six_Stratagems" TargetMode="External"/><Relationship Id="rId25" Type="http://schemas.openxmlformats.org/officeDocument/2006/relationships/hyperlink" Target="http://www.baidu.co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hinese-wiki.com/index.php/Sun_Zi_Art_of_War" TargetMode="External"/><Relationship Id="rId20" Type="http://schemas.openxmlformats.org/officeDocument/2006/relationships/hyperlink" Target="http://www.history.com/topics/the-art-of-war" TargetMode="External"/><Relationship Id="rId29" Type="http://schemas.openxmlformats.org/officeDocument/2006/relationships/hyperlink" Target="https://www.youtube.com/watch?v=15l6yJgYAW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dlangs.gatech.edu/faculty-staff/people.php?lang=Chinese&amp;name=Foster,Paul" TargetMode="External"/><Relationship Id="rId24" Type="http://schemas.openxmlformats.org/officeDocument/2006/relationships/hyperlink" Target="http://www.khngai.com/chinese/tools/convert.php" TargetMode="External"/><Relationship Id="rId32" Type="http://schemas.openxmlformats.org/officeDocument/2006/relationships/header" Target="header2.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eywedu.com/classic/bf000.htm" TargetMode="External"/><Relationship Id="rId23" Type="http://schemas.openxmlformats.org/officeDocument/2006/relationships/hyperlink" Target="http://dict.baidu.com/" TargetMode="External"/><Relationship Id="rId28" Type="http://schemas.openxmlformats.org/officeDocument/2006/relationships/hyperlink" Target="http://www.honor.gatech.edu" TargetMode="External"/><Relationship Id="rId36" Type="http://schemas.openxmlformats.org/officeDocument/2006/relationships/fontTable" Target="fontTable.xml"/><Relationship Id="rId10" Type="http://schemas.openxmlformats.org/officeDocument/2006/relationships/hyperlink" Target="http://mlg-grant-deployment-test.iac.gatech.edu/Downloadable/" TargetMode="External"/><Relationship Id="rId19" Type="http://schemas.openxmlformats.org/officeDocument/2006/relationships/hyperlink" Target="http://www.youtube.com/watch?v=erZ2YidTZp4"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aul.foster@modlangs.gatech.edu" TargetMode="External"/><Relationship Id="rId14" Type="http://schemas.openxmlformats.org/officeDocument/2006/relationships/hyperlink" Target="file:///G:\Chinese%204813%20Art%20of%20War%20&amp;%2036%20Strategems\Sunzi%20bingfa%20with%20baihua%20translation.docx" TargetMode="External"/><Relationship Id="rId22" Type="http://schemas.openxmlformats.org/officeDocument/2006/relationships/hyperlink" Target="http://www.zdic.net/c/" TargetMode="External"/><Relationship Id="rId27" Type="http://schemas.openxmlformats.org/officeDocument/2006/relationships/hyperlink" Target="http://wyw.hwxnet.com/" TargetMode="External"/><Relationship Id="rId30" Type="http://schemas.openxmlformats.org/officeDocument/2006/relationships/hyperlink" Target="http://ctext.org/art-of-war" TargetMode="External"/><Relationship Id="rId35" Type="http://schemas.openxmlformats.org/officeDocument/2006/relationships/header" Target="header3.xml"/><Relationship Id="rId8" Type="http://schemas.openxmlformats.org/officeDocument/2006/relationships/hyperlink" Target="http://www.modlangs.gatech.edu/faculty-staff/people.php?lang=Chinese&amp;name=Foster,Pau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4741</Words>
  <Characters>27027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Chinese 2001 B Fall 1999 Syllabus</vt:lpstr>
    </vt:vector>
  </TitlesOfParts>
  <Company>Georgia Institute of Technology</Company>
  <LinksUpToDate>false</LinksUpToDate>
  <CharactersWithSpaces>31705</CharactersWithSpaces>
  <SharedDoc>false</SharedDoc>
  <HLinks>
    <vt:vector size="54" baseType="variant">
      <vt:variant>
        <vt:i4>5374017</vt:i4>
      </vt:variant>
      <vt:variant>
        <vt:i4>24</vt:i4>
      </vt:variant>
      <vt:variant>
        <vt:i4>0</vt:i4>
      </vt:variant>
      <vt:variant>
        <vt:i4>5</vt:i4>
      </vt:variant>
      <vt:variant>
        <vt:lpwstr>http://www.zhongwen.com/</vt:lpwstr>
      </vt:variant>
      <vt:variant>
        <vt:lpwstr/>
      </vt:variant>
      <vt:variant>
        <vt:i4>5701696</vt:i4>
      </vt:variant>
      <vt:variant>
        <vt:i4>21</vt:i4>
      </vt:variant>
      <vt:variant>
        <vt:i4>0</vt:i4>
      </vt:variant>
      <vt:variant>
        <vt:i4>5</vt:i4>
      </vt:variant>
      <vt:variant>
        <vt:lpwstr>http://nciku.com/</vt:lpwstr>
      </vt:variant>
      <vt:variant>
        <vt:lpwstr/>
      </vt:variant>
      <vt:variant>
        <vt:i4>5701657</vt:i4>
      </vt:variant>
      <vt:variant>
        <vt:i4>18</vt:i4>
      </vt:variant>
      <vt:variant>
        <vt:i4>0</vt:i4>
      </vt:variant>
      <vt:variant>
        <vt:i4>5</vt:i4>
      </vt:variant>
      <vt:variant>
        <vt:lpwstr>http://www.nciku.com/</vt:lpwstr>
      </vt:variant>
      <vt:variant>
        <vt:lpwstr/>
      </vt:variant>
      <vt:variant>
        <vt:i4>5439571</vt:i4>
      </vt:variant>
      <vt:variant>
        <vt:i4>15</vt:i4>
      </vt:variant>
      <vt:variant>
        <vt:i4>0</vt:i4>
      </vt:variant>
      <vt:variant>
        <vt:i4>5</vt:i4>
      </vt:variant>
      <vt:variant>
        <vt:lpwstr>http://www.yellowbridge.com/</vt:lpwstr>
      </vt:variant>
      <vt:variant>
        <vt:lpwstr/>
      </vt:variant>
      <vt:variant>
        <vt:i4>5374017</vt:i4>
      </vt:variant>
      <vt:variant>
        <vt:i4>12</vt:i4>
      </vt:variant>
      <vt:variant>
        <vt:i4>0</vt:i4>
      </vt:variant>
      <vt:variant>
        <vt:i4>5</vt:i4>
      </vt:variant>
      <vt:variant>
        <vt:lpwstr>http://www.zhongwen.com/</vt:lpwstr>
      </vt:variant>
      <vt:variant>
        <vt:lpwstr/>
      </vt:variant>
      <vt:variant>
        <vt:i4>7078007</vt:i4>
      </vt:variant>
      <vt:variant>
        <vt:i4>9</vt:i4>
      </vt:variant>
      <vt:variant>
        <vt:i4>0</vt:i4>
      </vt:variant>
      <vt:variant>
        <vt:i4>5</vt:i4>
      </vt:variant>
      <vt:variant>
        <vt:lpwstr>http://dict.cn/</vt:lpwstr>
      </vt:variant>
      <vt:variant>
        <vt:lpwstr/>
      </vt:variant>
      <vt:variant>
        <vt:i4>48</vt:i4>
      </vt:variant>
      <vt:variant>
        <vt:i4>6</vt:i4>
      </vt:variant>
      <vt:variant>
        <vt:i4>0</vt:i4>
      </vt:variant>
      <vt:variant>
        <vt:i4>5</vt:i4>
      </vt:variant>
      <vt:variant>
        <vt:lpwstr>mailto:paulbfoster2008@gmail.com</vt:lpwstr>
      </vt:variant>
      <vt:variant>
        <vt:lpwstr/>
      </vt:variant>
      <vt:variant>
        <vt:i4>8192083</vt:i4>
      </vt:variant>
      <vt:variant>
        <vt:i4>3</vt:i4>
      </vt:variant>
      <vt:variant>
        <vt:i4>0</vt:i4>
      </vt:variant>
      <vt:variant>
        <vt:i4>5</vt:i4>
      </vt:variant>
      <vt:variant>
        <vt:lpwstr>mailto:paul.foster@modlangs.gatech.edu</vt:lpwstr>
      </vt:variant>
      <vt:variant>
        <vt:lpwstr/>
      </vt:variant>
      <vt:variant>
        <vt:i4>4587534</vt:i4>
      </vt:variant>
      <vt:variant>
        <vt:i4>0</vt:i4>
      </vt:variant>
      <vt:variant>
        <vt:i4>0</vt:i4>
      </vt:variant>
      <vt:variant>
        <vt:i4>5</vt:i4>
      </vt:variant>
      <vt:variant>
        <vt:lpwstr>http://www.modlangs.gatech.edu/faculty-staff/people.php?lang=Chinese&amp;name=Foster,Paul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2001 B Fall 1999 Syllabus</dc:title>
  <dc:creator>Paul B. Foster</dc:creator>
  <cp:lastModifiedBy>Shook, David J</cp:lastModifiedBy>
  <cp:revision>2</cp:revision>
  <cp:lastPrinted>2003-08-12T14:36:00Z</cp:lastPrinted>
  <dcterms:created xsi:type="dcterms:W3CDTF">2018-01-29T14:00:00Z</dcterms:created>
  <dcterms:modified xsi:type="dcterms:W3CDTF">2018-01-29T14:00:00Z</dcterms:modified>
</cp:coreProperties>
</file>