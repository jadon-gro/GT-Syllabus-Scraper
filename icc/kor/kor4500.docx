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8C7E5" w14:textId="77777777" w:rsidR="009F14DD" w:rsidRPr="00535C3D" w:rsidRDefault="009F14DD" w:rsidP="009F14DD">
      <w:pPr>
        <w:pStyle w:val="Title"/>
        <w:rPr>
          <w:rFonts w:ascii="Times New Roman" w:hAnsi="Times New Roman" w:cs="Times New Roman"/>
          <w:color w:val="auto"/>
        </w:rPr>
      </w:pPr>
      <w:r w:rsidRPr="00535C3D">
        <w:rPr>
          <w:rFonts w:ascii="Times New Roman" w:hAnsi="Times New Roman" w:cs="Times New Roman"/>
          <w:color w:val="auto"/>
        </w:rPr>
        <w:t>KOR 4500</w:t>
      </w:r>
      <w:r w:rsidR="00463815" w:rsidRPr="00535C3D">
        <w:rPr>
          <w:rFonts w:ascii="Times New Roman" w:hAnsi="Times New Roman" w:cs="Times New Roman"/>
          <w:color w:val="auto"/>
        </w:rPr>
        <w:t xml:space="preserve"> Syllabus</w:t>
      </w:r>
    </w:p>
    <w:p w14:paraId="0741C820" w14:textId="38F62CDA" w:rsidR="004B2A40" w:rsidRPr="00535C3D" w:rsidRDefault="001B4F94" w:rsidP="009F14DD">
      <w:pPr>
        <w:pStyle w:val="Title"/>
        <w:rPr>
          <w:rFonts w:ascii="Times New Roman" w:hAnsi="Times New Roman" w:cs="Times New Roman"/>
          <w:color w:val="auto"/>
        </w:rPr>
      </w:pPr>
      <w:r w:rsidRPr="00535C3D">
        <w:rPr>
          <w:rFonts w:ascii="Times New Roman" w:hAnsi="Times New Roman" w:cs="Times New Roman"/>
          <w:b w:val="0"/>
          <w:color w:val="262626" w:themeColor="text1" w:themeTint="D9"/>
          <w:sz w:val="24"/>
          <w:szCs w:val="24"/>
        </w:rPr>
        <w:t>Intercultural Seminar</w:t>
      </w:r>
      <w:r w:rsidR="009F14DD" w:rsidRPr="00535C3D">
        <w:rPr>
          <w:rFonts w:ascii="Times New Roman" w:hAnsi="Times New Roman" w:cs="Times New Roman"/>
          <w:b w:val="0"/>
          <w:color w:val="262626" w:themeColor="text1" w:themeTint="D9"/>
          <w:sz w:val="24"/>
          <w:szCs w:val="24"/>
        </w:rPr>
        <w:t xml:space="preserve">, Section </w:t>
      </w:r>
      <w:r w:rsidR="002F6AE5" w:rsidRPr="00535C3D">
        <w:rPr>
          <w:rFonts w:ascii="Times New Roman" w:hAnsi="Times New Roman" w:cs="Times New Roman"/>
          <w:b w:val="0"/>
          <w:color w:val="262626" w:themeColor="text1" w:themeTint="D9"/>
          <w:sz w:val="24"/>
          <w:szCs w:val="24"/>
        </w:rPr>
        <w:t>H</w:t>
      </w:r>
      <w:r w:rsidR="009F14DD" w:rsidRPr="00535C3D">
        <w:rPr>
          <w:rFonts w:ascii="Times New Roman" w:hAnsi="Times New Roman" w:cs="Times New Roman"/>
          <w:b w:val="0"/>
          <w:color w:val="262626" w:themeColor="text1" w:themeTint="D9"/>
          <w:sz w:val="24"/>
          <w:szCs w:val="24"/>
        </w:rPr>
        <w:t>, 3 credits</w:t>
      </w:r>
    </w:p>
    <w:p w14:paraId="0509BCD2" w14:textId="77777777" w:rsidR="00D51688" w:rsidRPr="00535C3D" w:rsidRDefault="00D51688" w:rsidP="00D51688">
      <w:pPr>
        <w:rPr>
          <w:rFonts w:ascii="Times New Roman" w:hAnsi="Times New Roman" w:cs="Times New Roman"/>
          <w:sz w:val="10"/>
          <w:szCs w:val="10"/>
        </w:rPr>
      </w:pP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rsidRPr="00535C3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535C3D" w:rsidRDefault="00463815" w:rsidP="00764E33">
            <w:pPr>
              <w:spacing w:after="0"/>
              <w:rPr>
                <w:rFonts w:ascii="Times New Roman" w:hAnsi="Times New Roman" w:cs="Times New Roman"/>
                <w:color w:val="auto"/>
              </w:rPr>
            </w:pPr>
            <w:r w:rsidRPr="00535C3D">
              <w:rPr>
                <w:rFonts w:ascii="Times New Roman" w:hAnsi="Times New Roman" w:cs="Times New Roman"/>
                <w:color w:val="auto"/>
              </w:rPr>
              <w:t>Instructor</w:t>
            </w:r>
          </w:p>
        </w:tc>
        <w:tc>
          <w:tcPr>
            <w:tcW w:w="3240" w:type="dxa"/>
          </w:tcPr>
          <w:p w14:paraId="2C423D3C" w14:textId="77777777" w:rsidR="001C5E8D" w:rsidRPr="00535C3D" w:rsidRDefault="00463815" w:rsidP="00764E33">
            <w:pPr>
              <w:spacing w:after="0"/>
              <w:rPr>
                <w:rFonts w:ascii="Times New Roman" w:hAnsi="Times New Roman" w:cs="Times New Roman"/>
                <w:color w:val="auto"/>
              </w:rPr>
            </w:pPr>
            <w:r w:rsidRPr="00535C3D">
              <w:rPr>
                <w:rFonts w:ascii="Times New Roman" w:hAnsi="Times New Roman" w:cs="Times New Roman"/>
                <w:color w:val="auto"/>
              </w:rPr>
              <w:t>Email</w:t>
            </w:r>
          </w:p>
        </w:tc>
        <w:tc>
          <w:tcPr>
            <w:tcW w:w="3241" w:type="dxa"/>
          </w:tcPr>
          <w:p w14:paraId="0433F4F3" w14:textId="77777777" w:rsidR="001C5E8D" w:rsidRPr="00535C3D" w:rsidRDefault="00463815" w:rsidP="00764E33">
            <w:pPr>
              <w:spacing w:after="0"/>
              <w:rPr>
                <w:rFonts w:ascii="Times New Roman" w:hAnsi="Times New Roman" w:cs="Times New Roman"/>
                <w:color w:val="auto"/>
              </w:rPr>
            </w:pPr>
            <w:r w:rsidRPr="00535C3D">
              <w:rPr>
                <w:rFonts w:ascii="Times New Roman" w:hAnsi="Times New Roman" w:cs="Times New Roman"/>
                <w:color w:val="auto"/>
              </w:rPr>
              <w:t xml:space="preserve">Office </w:t>
            </w:r>
            <w:r w:rsidR="002001DA" w:rsidRPr="00535C3D">
              <w:rPr>
                <w:rFonts w:ascii="Times New Roman" w:hAnsi="Times New Roman" w:cs="Times New Roman"/>
                <w:color w:val="auto"/>
              </w:rPr>
              <w:t xml:space="preserve">Hours &amp; </w:t>
            </w:r>
            <w:r w:rsidRPr="00535C3D">
              <w:rPr>
                <w:rFonts w:ascii="Times New Roman" w:hAnsi="Times New Roman" w:cs="Times New Roman"/>
                <w:color w:val="auto"/>
              </w:rPr>
              <w:t>Location</w:t>
            </w:r>
          </w:p>
        </w:tc>
      </w:tr>
      <w:tr w:rsidR="001C5E8D" w:rsidRPr="00535C3D" w14:paraId="25717A81" w14:textId="77777777" w:rsidTr="004B2A40">
        <w:tc>
          <w:tcPr>
            <w:tcW w:w="3239" w:type="dxa"/>
          </w:tcPr>
          <w:p w14:paraId="7CD5DCE8" w14:textId="3B6898DC" w:rsidR="001C5E8D" w:rsidRPr="00535C3D" w:rsidRDefault="009F14DD">
            <w:pPr>
              <w:rPr>
                <w:rFonts w:ascii="Times New Roman" w:hAnsi="Times New Roman" w:cs="Times New Roman"/>
                <w:color w:val="auto"/>
              </w:rPr>
            </w:pPr>
            <w:r w:rsidRPr="00535C3D">
              <w:rPr>
                <w:rFonts w:ascii="Times New Roman" w:hAnsi="Times New Roman" w:cs="Times New Roman"/>
                <w:color w:val="auto"/>
              </w:rPr>
              <w:t>Yongtaek Kim</w:t>
            </w:r>
          </w:p>
        </w:tc>
        <w:tc>
          <w:tcPr>
            <w:tcW w:w="3240" w:type="dxa"/>
          </w:tcPr>
          <w:p w14:paraId="3388B727" w14:textId="43575F1C" w:rsidR="001C5E8D" w:rsidRPr="00535C3D" w:rsidRDefault="009F14DD" w:rsidP="009F14DD">
            <w:pPr>
              <w:rPr>
                <w:rFonts w:ascii="Times New Roman" w:hAnsi="Times New Roman" w:cs="Times New Roman"/>
                <w:color w:val="auto"/>
              </w:rPr>
            </w:pPr>
            <w:r w:rsidRPr="00535C3D">
              <w:rPr>
                <w:rFonts w:ascii="Times New Roman" w:hAnsi="Times New Roman" w:cs="Times New Roman"/>
                <w:color w:val="auto"/>
              </w:rPr>
              <w:t>ykim791@gatech.edu</w:t>
            </w:r>
          </w:p>
        </w:tc>
        <w:tc>
          <w:tcPr>
            <w:tcW w:w="3241" w:type="dxa"/>
          </w:tcPr>
          <w:p w14:paraId="1EE72B36" w14:textId="3AFFAE51" w:rsidR="004B2A40" w:rsidRPr="00535C3D" w:rsidRDefault="009F14DD">
            <w:pPr>
              <w:rPr>
                <w:rFonts w:ascii="Times New Roman" w:hAnsi="Times New Roman" w:cs="Times New Roman"/>
                <w:color w:val="auto"/>
              </w:rPr>
            </w:pPr>
            <w:r w:rsidRPr="00535C3D">
              <w:rPr>
                <w:rFonts w:ascii="Times New Roman" w:hAnsi="Times New Roman" w:cs="Times New Roman"/>
                <w:color w:val="auto"/>
              </w:rPr>
              <w:t>T/R 1:20 ~ 2:20 PM @ SWANN 309</w:t>
            </w:r>
          </w:p>
        </w:tc>
      </w:tr>
    </w:tbl>
    <w:p w14:paraId="47F6A404" w14:textId="77777777" w:rsidR="009F14DD" w:rsidRPr="00535C3D" w:rsidRDefault="009F14DD" w:rsidP="005E60ED">
      <w:pPr>
        <w:spacing w:after="80"/>
        <w:rPr>
          <w:rFonts w:ascii="Times New Roman" w:hAnsi="Times New Roman" w:cs="Times New Roman"/>
          <w:b/>
          <w:color w:val="0F6FC6" w:themeColor="accent1"/>
          <w:sz w:val="24"/>
          <w:szCs w:val="24"/>
        </w:rPr>
      </w:pPr>
    </w:p>
    <w:p w14:paraId="585595CC" w14:textId="3238CBFE" w:rsidR="001C5E8D" w:rsidRPr="00535C3D" w:rsidRDefault="009F14DD" w:rsidP="005E60ED">
      <w:pPr>
        <w:spacing w:after="80"/>
        <w:rPr>
          <w:rFonts w:ascii="Times New Roman" w:hAnsi="Times New Roman" w:cs="Times New Roman"/>
          <w:b/>
          <w:color w:val="auto"/>
          <w:sz w:val="22"/>
          <w:szCs w:val="22"/>
        </w:rPr>
      </w:pPr>
      <w:r w:rsidRPr="00535C3D">
        <w:rPr>
          <w:rFonts w:ascii="Times New Roman" w:hAnsi="Times New Roman" w:cs="Times New Roman"/>
          <w:b/>
          <w:color w:val="auto"/>
          <w:sz w:val="22"/>
          <w:szCs w:val="22"/>
        </w:rPr>
        <w:t xml:space="preserve">Course </w:t>
      </w:r>
      <w:r w:rsidR="00463815" w:rsidRPr="00535C3D">
        <w:rPr>
          <w:rFonts w:ascii="Times New Roman" w:hAnsi="Times New Roman" w:cs="Times New Roman"/>
          <w:b/>
          <w:color w:val="auto"/>
          <w:sz w:val="22"/>
          <w:szCs w:val="22"/>
        </w:rPr>
        <w:t>Description</w:t>
      </w:r>
    </w:p>
    <w:p w14:paraId="2448EDCE" w14:textId="7FB04AF6" w:rsidR="001B4F94" w:rsidRPr="00535C3D" w:rsidRDefault="001B4F94" w:rsidP="001B4F94">
      <w:pPr>
        <w:rPr>
          <w:rFonts w:ascii="Times New Roman" w:hAnsi="Times New Roman" w:cs="Times New Roman"/>
          <w:bCs/>
          <w:sz w:val="22"/>
          <w:szCs w:val="22"/>
        </w:rPr>
      </w:pPr>
      <w:r w:rsidRPr="00535C3D">
        <w:rPr>
          <w:rFonts w:ascii="Times New Roman" w:hAnsi="Times New Roman" w:cs="Times New Roman"/>
          <w:bCs/>
          <w:sz w:val="22"/>
          <w:szCs w:val="22"/>
        </w:rPr>
        <w:t xml:space="preserve">KOR 4500 </w:t>
      </w:r>
      <w:r w:rsidR="00535C3D" w:rsidRPr="00535C3D">
        <w:rPr>
          <w:rFonts w:ascii="Times New Roman" w:hAnsi="Times New Roman" w:cs="Times New Roman"/>
          <w:bCs/>
          <w:sz w:val="22"/>
          <w:szCs w:val="22"/>
        </w:rPr>
        <w:t>is</w:t>
      </w:r>
      <w:r w:rsidRPr="00535C3D">
        <w:rPr>
          <w:rFonts w:ascii="Times New Roman" w:hAnsi="Times New Roman" w:cs="Times New Roman"/>
          <w:bCs/>
          <w:sz w:val="22"/>
          <w:szCs w:val="22"/>
        </w:rPr>
        <w:t xml:space="preserve"> designed as an intercultural seminar </w:t>
      </w:r>
      <w:r w:rsidR="00535C3D" w:rsidRPr="00535C3D">
        <w:rPr>
          <w:rFonts w:ascii="Times New Roman" w:hAnsi="Times New Roman" w:cs="Times New Roman"/>
          <w:bCs/>
          <w:sz w:val="22"/>
          <w:szCs w:val="22"/>
        </w:rPr>
        <w:t xml:space="preserve">which </w:t>
      </w:r>
      <w:r w:rsidR="00BF2A75" w:rsidRPr="00535C3D">
        <w:rPr>
          <w:rFonts w:ascii="Times New Roman" w:hAnsi="Times New Roman" w:cs="Times New Roman"/>
          <w:bCs/>
          <w:sz w:val="22"/>
          <w:szCs w:val="22"/>
        </w:rPr>
        <w:t xml:space="preserve">aims to develop students’ cultural fluency, by which they can </w:t>
      </w:r>
      <w:r w:rsidRPr="00535C3D">
        <w:rPr>
          <w:rFonts w:ascii="Times New Roman" w:hAnsi="Times New Roman" w:cs="Times New Roman"/>
          <w:bCs/>
          <w:sz w:val="22"/>
          <w:szCs w:val="22"/>
        </w:rPr>
        <w:t>analyze the differ</w:t>
      </w:r>
      <w:r w:rsidR="003A006C" w:rsidRPr="00535C3D">
        <w:rPr>
          <w:rFonts w:ascii="Times New Roman" w:hAnsi="Times New Roman" w:cs="Times New Roman"/>
          <w:bCs/>
          <w:sz w:val="22"/>
          <w:szCs w:val="22"/>
        </w:rPr>
        <w:t>ences and si</w:t>
      </w:r>
      <w:r w:rsidR="00BF2A75" w:rsidRPr="00535C3D">
        <w:rPr>
          <w:rFonts w:ascii="Times New Roman" w:hAnsi="Times New Roman" w:cs="Times New Roman"/>
          <w:bCs/>
          <w:sz w:val="22"/>
          <w:szCs w:val="22"/>
        </w:rPr>
        <w:t xml:space="preserve">milarities between </w:t>
      </w:r>
      <w:ins w:id="0" w:author="Shook, David J" w:date="2018-09-17T10:47:00Z">
        <w:r w:rsidR="007520B7">
          <w:rPr>
            <w:rFonts w:ascii="Times New Roman" w:hAnsi="Times New Roman" w:cs="Times New Roman"/>
            <w:bCs/>
            <w:sz w:val="22"/>
            <w:szCs w:val="22"/>
          </w:rPr>
          <w:t xml:space="preserve">Korean </w:t>
        </w:r>
      </w:ins>
      <w:r w:rsidR="00BF2A75" w:rsidRPr="00535C3D">
        <w:rPr>
          <w:rFonts w:ascii="Times New Roman" w:hAnsi="Times New Roman" w:cs="Times New Roman"/>
          <w:bCs/>
          <w:sz w:val="22"/>
          <w:szCs w:val="22"/>
        </w:rPr>
        <w:t>culture</w:t>
      </w:r>
      <w:ins w:id="1" w:author="Shook, David J" w:date="2018-09-17T10:47:00Z">
        <w:r w:rsidR="007520B7">
          <w:rPr>
            <w:rFonts w:ascii="Times New Roman" w:hAnsi="Times New Roman" w:cs="Times New Roman"/>
            <w:bCs/>
            <w:sz w:val="22"/>
            <w:szCs w:val="22"/>
          </w:rPr>
          <w:t xml:space="preserve"> and their own </w:t>
        </w:r>
      </w:ins>
      <w:ins w:id="2" w:author="Shook, David J" w:date="2018-09-17T10:48:00Z">
        <w:r w:rsidR="007520B7">
          <w:rPr>
            <w:rFonts w:ascii="Times New Roman" w:hAnsi="Times New Roman" w:cs="Times New Roman"/>
            <w:bCs/>
            <w:sz w:val="22"/>
            <w:szCs w:val="22"/>
          </w:rPr>
          <w:t>native</w:t>
        </w:r>
      </w:ins>
      <w:ins w:id="3" w:author="Shook, David J" w:date="2018-09-17T10:47:00Z">
        <w:r w:rsidR="007520B7">
          <w:rPr>
            <w:rFonts w:ascii="Times New Roman" w:hAnsi="Times New Roman" w:cs="Times New Roman"/>
            <w:bCs/>
            <w:sz w:val="22"/>
            <w:szCs w:val="22"/>
          </w:rPr>
          <w:t xml:space="preserve"> culture</w:t>
        </w:r>
      </w:ins>
      <w:del w:id="4" w:author="Shook, David J" w:date="2018-09-17T10:47:00Z">
        <w:r w:rsidR="00BF2A75" w:rsidRPr="00535C3D" w:rsidDel="007520B7">
          <w:rPr>
            <w:rFonts w:ascii="Times New Roman" w:hAnsi="Times New Roman" w:cs="Times New Roman"/>
            <w:bCs/>
            <w:sz w:val="22"/>
            <w:szCs w:val="22"/>
          </w:rPr>
          <w:delText>s</w:delText>
        </w:r>
      </w:del>
      <w:ins w:id="5" w:author="Shook, David J" w:date="2018-09-17T10:48:00Z">
        <w:r w:rsidR="007520B7">
          <w:rPr>
            <w:rFonts w:ascii="Times New Roman" w:hAnsi="Times New Roman" w:cs="Times New Roman"/>
            <w:bCs/>
            <w:sz w:val="22"/>
            <w:szCs w:val="22"/>
          </w:rPr>
          <w:t xml:space="preserve">, </w:t>
        </w:r>
      </w:ins>
      <w:r w:rsidR="00BF2A75" w:rsidRPr="00535C3D">
        <w:rPr>
          <w:rFonts w:ascii="Times New Roman" w:hAnsi="Times New Roman" w:cs="Times New Roman"/>
          <w:bCs/>
          <w:sz w:val="22"/>
          <w:szCs w:val="22"/>
        </w:rPr>
        <w:t>, fully appreciate both on the basis of unbiased views, and equip them with enhanced intercultural communication skills and competences required in a globalized context of business, research, and politics.</w:t>
      </w:r>
    </w:p>
    <w:p w14:paraId="1CD7CFE2" w14:textId="77777777" w:rsidR="001B4F94" w:rsidRPr="00535C3D" w:rsidRDefault="001B4F94" w:rsidP="001B4F94">
      <w:pPr>
        <w:ind w:left="-720"/>
        <w:rPr>
          <w:rFonts w:ascii="Times New Roman" w:hAnsi="Times New Roman" w:cs="Times New Roman"/>
          <w:bCs/>
          <w:sz w:val="22"/>
          <w:szCs w:val="22"/>
        </w:rPr>
      </w:pPr>
    </w:p>
    <w:p w14:paraId="1E4EC5A1" w14:textId="13A49826" w:rsidR="001B4F94" w:rsidRPr="00535C3D" w:rsidRDefault="001B4F94" w:rsidP="001B4F94">
      <w:pPr>
        <w:rPr>
          <w:rFonts w:ascii="Times New Roman" w:hAnsi="Times New Roman" w:cs="Times New Roman"/>
          <w:color w:val="000000"/>
          <w:sz w:val="22"/>
          <w:szCs w:val="22"/>
        </w:rPr>
      </w:pPr>
      <w:r w:rsidRPr="00535C3D">
        <w:rPr>
          <w:rFonts w:ascii="Times New Roman" w:hAnsi="Times New Roman" w:cs="Times New Roman"/>
          <w:color w:val="000000"/>
          <w:sz w:val="22"/>
          <w:szCs w:val="22"/>
        </w:rPr>
        <w:t xml:space="preserve">This course provides </w:t>
      </w:r>
      <w:r w:rsidR="00BF2A75" w:rsidRPr="00535C3D">
        <w:rPr>
          <w:rFonts w:ascii="Times New Roman" w:hAnsi="Times New Roman" w:cs="Times New Roman"/>
          <w:color w:val="000000"/>
          <w:sz w:val="22"/>
          <w:szCs w:val="22"/>
        </w:rPr>
        <w:t xml:space="preserve">students with opportunities to </w:t>
      </w:r>
      <w:r w:rsidRPr="00535C3D">
        <w:rPr>
          <w:rFonts w:ascii="Times New Roman" w:hAnsi="Times New Roman" w:cs="Times New Roman"/>
          <w:color w:val="000000"/>
          <w:sz w:val="22"/>
          <w:szCs w:val="22"/>
        </w:rPr>
        <w:t>integrate</w:t>
      </w:r>
      <w:r w:rsidR="00BF2A75" w:rsidRPr="00535C3D">
        <w:rPr>
          <w:rFonts w:ascii="Times New Roman" w:hAnsi="Times New Roman" w:cs="Times New Roman"/>
          <w:color w:val="000000"/>
          <w:sz w:val="22"/>
          <w:szCs w:val="22"/>
        </w:rPr>
        <w:t xml:space="preserve"> their theoretical </w:t>
      </w:r>
      <w:r w:rsidR="00F13F25" w:rsidRPr="00535C3D">
        <w:rPr>
          <w:rFonts w:ascii="Times New Roman" w:hAnsi="Times New Roman" w:cs="Times New Roman"/>
          <w:color w:val="000000"/>
          <w:sz w:val="22"/>
          <w:szCs w:val="22"/>
        </w:rPr>
        <w:t xml:space="preserve">intercultural </w:t>
      </w:r>
      <w:r w:rsidR="00BF2A75" w:rsidRPr="00535C3D">
        <w:rPr>
          <w:rFonts w:ascii="Times New Roman" w:hAnsi="Times New Roman" w:cs="Times New Roman"/>
          <w:color w:val="000000"/>
          <w:sz w:val="22"/>
          <w:szCs w:val="22"/>
        </w:rPr>
        <w:t xml:space="preserve">knowledge </w:t>
      </w:r>
      <w:r w:rsidR="00F13F25" w:rsidRPr="00535C3D">
        <w:rPr>
          <w:rFonts w:ascii="Times New Roman" w:hAnsi="Times New Roman" w:cs="Times New Roman"/>
          <w:color w:val="000000"/>
          <w:sz w:val="22"/>
          <w:szCs w:val="22"/>
        </w:rPr>
        <w:t xml:space="preserve">with </w:t>
      </w:r>
      <w:r w:rsidR="00BF2A75" w:rsidRPr="00535C3D">
        <w:rPr>
          <w:rFonts w:ascii="Times New Roman" w:hAnsi="Times New Roman" w:cs="Times New Roman"/>
          <w:color w:val="000000"/>
          <w:sz w:val="22"/>
          <w:szCs w:val="22"/>
        </w:rPr>
        <w:t xml:space="preserve">practical skills </w:t>
      </w:r>
      <w:r w:rsidR="00F13F25" w:rsidRPr="00535C3D">
        <w:rPr>
          <w:rFonts w:ascii="Times New Roman" w:hAnsi="Times New Roman" w:cs="Times New Roman"/>
          <w:color w:val="000000"/>
          <w:sz w:val="22"/>
          <w:szCs w:val="22"/>
        </w:rPr>
        <w:t xml:space="preserve">of communication, behaviors, and interactions by putting them </w:t>
      </w:r>
      <w:r w:rsidR="00BF2A75" w:rsidRPr="00535C3D">
        <w:rPr>
          <w:rFonts w:ascii="Times New Roman" w:hAnsi="Times New Roman" w:cs="Times New Roman"/>
          <w:color w:val="000000"/>
          <w:sz w:val="22"/>
          <w:szCs w:val="22"/>
        </w:rPr>
        <w:t xml:space="preserve">in </w:t>
      </w:r>
      <w:r w:rsidR="00F13F25" w:rsidRPr="00535C3D">
        <w:rPr>
          <w:rFonts w:ascii="Times New Roman" w:hAnsi="Times New Roman" w:cs="Times New Roman"/>
          <w:color w:val="000000"/>
          <w:sz w:val="22"/>
          <w:szCs w:val="22"/>
        </w:rPr>
        <w:t xml:space="preserve">simulated </w:t>
      </w:r>
      <w:r w:rsidR="00BF2A75" w:rsidRPr="00535C3D">
        <w:rPr>
          <w:rFonts w:ascii="Times New Roman" w:hAnsi="Times New Roman" w:cs="Times New Roman"/>
          <w:color w:val="000000"/>
          <w:sz w:val="22"/>
          <w:szCs w:val="22"/>
        </w:rPr>
        <w:t xml:space="preserve">settings of </w:t>
      </w:r>
      <w:r w:rsidR="00F13F25" w:rsidRPr="00535C3D">
        <w:rPr>
          <w:rFonts w:ascii="Times New Roman" w:hAnsi="Times New Roman" w:cs="Times New Roman"/>
          <w:color w:val="000000"/>
          <w:sz w:val="22"/>
          <w:szCs w:val="22"/>
        </w:rPr>
        <w:t>social communities, business places, and intercultural meetings</w:t>
      </w:r>
      <w:r w:rsidR="00535C3D" w:rsidRPr="00535C3D">
        <w:rPr>
          <w:rFonts w:ascii="Times New Roman" w:hAnsi="Times New Roman" w:cs="Times New Roman"/>
          <w:color w:val="000000"/>
          <w:sz w:val="22"/>
          <w:szCs w:val="22"/>
        </w:rPr>
        <w:t>, all based on their previous study-abroad experiences</w:t>
      </w:r>
      <w:r w:rsidR="00F13F25" w:rsidRPr="00535C3D">
        <w:rPr>
          <w:rFonts w:ascii="Times New Roman" w:hAnsi="Times New Roman" w:cs="Times New Roman"/>
          <w:color w:val="000000"/>
          <w:sz w:val="22"/>
          <w:szCs w:val="22"/>
        </w:rPr>
        <w:t xml:space="preserve">.  </w:t>
      </w:r>
    </w:p>
    <w:p w14:paraId="4F0071A0" w14:textId="77777777" w:rsidR="001B4F94" w:rsidRPr="00535C3D" w:rsidRDefault="001B4F94" w:rsidP="001B4F94">
      <w:pPr>
        <w:ind w:left="-720"/>
        <w:rPr>
          <w:rFonts w:ascii="Times New Roman" w:hAnsi="Times New Roman" w:cs="Times New Roman"/>
          <w:color w:val="000000"/>
          <w:sz w:val="22"/>
          <w:szCs w:val="22"/>
        </w:rPr>
      </w:pPr>
    </w:p>
    <w:p w14:paraId="082D5410" w14:textId="5A7F5FCE" w:rsidR="009F14DD" w:rsidRPr="00535C3D" w:rsidRDefault="001B4F94" w:rsidP="006F3832">
      <w:pPr>
        <w:rPr>
          <w:rFonts w:ascii="Times New Roman" w:hAnsi="Times New Roman" w:cs="Times New Roman"/>
          <w:color w:val="auto"/>
        </w:rPr>
      </w:pPr>
      <w:r w:rsidRPr="00535C3D">
        <w:rPr>
          <w:rFonts w:ascii="Times New Roman" w:hAnsi="Times New Roman" w:cs="Times New Roman"/>
          <w:sz w:val="22"/>
          <w:szCs w:val="22"/>
        </w:rPr>
        <w:t xml:space="preserve">Students will, additionally, </w:t>
      </w:r>
      <w:r w:rsidR="00F13F25" w:rsidRPr="00535C3D">
        <w:rPr>
          <w:rFonts w:ascii="Times New Roman" w:hAnsi="Times New Roman" w:cs="Times New Roman"/>
          <w:sz w:val="22"/>
          <w:szCs w:val="22"/>
        </w:rPr>
        <w:t>meet, interview, and interact with people</w:t>
      </w:r>
      <w:r w:rsidR="00ED0A82" w:rsidRPr="00535C3D">
        <w:rPr>
          <w:rFonts w:ascii="Times New Roman" w:hAnsi="Times New Roman" w:cs="Times New Roman"/>
          <w:sz w:val="22"/>
          <w:szCs w:val="22"/>
        </w:rPr>
        <w:t xml:space="preserve"> i</w:t>
      </w:r>
      <w:r w:rsidR="00F13F25" w:rsidRPr="00535C3D">
        <w:rPr>
          <w:rFonts w:ascii="Times New Roman" w:hAnsi="Times New Roman" w:cs="Times New Roman"/>
          <w:sz w:val="22"/>
          <w:szCs w:val="22"/>
        </w:rPr>
        <w:t xml:space="preserve">n local communities </w:t>
      </w:r>
      <w:r w:rsidR="00ED0A82" w:rsidRPr="00535C3D">
        <w:rPr>
          <w:rFonts w:ascii="Times New Roman" w:hAnsi="Times New Roman" w:cs="Times New Roman"/>
          <w:sz w:val="22"/>
          <w:szCs w:val="22"/>
        </w:rPr>
        <w:t xml:space="preserve">and businesses </w:t>
      </w:r>
      <w:r w:rsidR="00F13F25" w:rsidRPr="00535C3D">
        <w:rPr>
          <w:rFonts w:ascii="Times New Roman" w:hAnsi="Times New Roman" w:cs="Times New Roman"/>
          <w:sz w:val="22"/>
          <w:szCs w:val="22"/>
        </w:rPr>
        <w:t xml:space="preserve">to produce </w:t>
      </w:r>
      <w:r w:rsidR="00535C3D" w:rsidRPr="00535C3D">
        <w:rPr>
          <w:rFonts w:ascii="Times New Roman" w:hAnsi="Times New Roman" w:cs="Times New Roman"/>
          <w:sz w:val="22"/>
          <w:szCs w:val="22"/>
        </w:rPr>
        <w:t xml:space="preserve">a </w:t>
      </w:r>
      <w:r w:rsidR="00ED0A82" w:rsidRPr="00535C3D">
        <w:rPr>
          <w:rFonts w:ascii="Times New Roman" w:hAnsi="Times New Roman" w:cs="Times New Roman"/>
          <w:sz w:val="22"/>
          <w:szCs w:val="22"/>
        </w:rPr>
        <w:t>case study on</w:t>
      </w:r>
      <w:r w:rsidR="00F13F25" w:rsidRPr="00535C3D">
        <w:rPr>
          <w:rFonts w:ascii="Times New Roman" w:hAnsi="Times New Roman" w:cs="Times New Roman"/>
          <w:sz w:val="22"/>
          <w:szCs w:val="22"/>
        </w:rPr>
        <w:t xml:space="preserve"> their cho</w:t>
      </w:r>
      <w:r w:rsidR="00ED0A82" w:rsidRPr="00535C3D">
        <w:rPr>
          <w:rFonts w:ascii="Times New Roman" w:hAnsi="Times New Roman" w:cs="Times New Roman"/>
          <w:sz w:val="22"/>
          <w:szCs w:val="22"/>
        </w:rPr>
        <w:t xml:space="preserve">sen intercultural topic </w:t>
      </w:r>
      <w:r w:rsidR="00F13F25" w:rsidRPr="00535C3D">
        <w:rPr>
          <w:rFonts w:ascii="Times New Roman" w:hAnsi="Times New Roman" w:cs="Times New Roman"/>
          <w:sz w:val="22"/>
          <w:szCs w:val="22"/>
        </w:rPr>
        <w:t>in varied fields such as businesses</w:t>
      </w:r>
      <w:r w:rsidRPr="00535C3D">
        <w:rPr>
          <w:rFonts w:ascii="Times New Roman" w:hAnsi="Times New Roman" w:cs="Times New Roman"/>
          <w:sz w:val="22"/>
          <w:szCs w:val="22"/>
        </w:rPr>
        <w:t xml:space="preserve">, education, </w:t>
      </w:r>
      <w:r w:rsidR="00E278FD" w:rsidRPr="00535C3D">
        <w:rPr>
          <w:rFonts w:ascii="Times New Roman" w:hAnsi="Times New Roman" w:cs="Times New Roman"/>
          <w:sz w:val="22"/>
          <w:szCs w:val="22"/>
        </w:rPr>
        <w:t xml:space="preserve">social issue or </w:t>
      </w:r>
      <w:r w:rsidR="00F13F25" w:rsidRPr="00535C3D">
        <w:rPr>
          <w:rFonts w:ascii="Times New Roman" w:hAnsi="Times New Roman" w:cs="Times New Roman"/>
          <w:sz w:val="22"/>
          <w:szCs w:val="22"/>
        </w:rPr>
        <w:t>politics</w:t>
      </w:r>
      <w:r w:rsidRPr="00535C3D">
        <w:rPr>
          <w:rFonts w:ascii="Times New Roman" w:hAnsi="Times New Roman" w:cs="Times New Roman"/>
          <w:sz w:val="22"/>
          <w:szCs w:val="22"/>
        </w:rPr>
        <w:t>, domestic matters</w:t>
      </w:r>
      <w:r w:rsidR="00F13F25" w:rsidRPr="00535C3D">
        <w:rPr>
          <w:rFonts w:ascii="Times New Roman" w:hAnsi="Times New Roman" w:cs="Times New Roman"/>
          <w:sz w:val="22"/>
          <w:szCs w:val="22"/>
        </w:rPr>
        <w:t xml:space="preserve">, and international </w:t>
      </w:r>
      <w:r w:rsidR="006F3832" w:rsidRPr="00535C3D">
        <w:rPr>
          <w:rFonts w:ascii="Times New Roman" w:hAnsi="Times New Roman" w:cs="Times New Roman"/>
          <w:sz w:val="22"/>
          <w:szCs w:val="22"/>
        </w:rPr>
        <w:t>issues</w:t>
      </w:r>
      <w:r w:rsidRPr="00535C3D">
        <w:rPr>
          <w:rFonts w:ascii="Times New Roman" w:hAnsi="Times New Roman" w:cs="Times New Roman"/>
          <w:sz w:val="22"/>
          <w:szCs w:val="22"/>
        </w:rPr>
        <w:t xml:space="preserve">. </w:t>
      </w:r>
    </w:p>
    <w:p w14:paraId="1FAE6923" w14:textId="77777777" w:rsidR="004A1F08" w:rsidRPr="00535C3D" w:rsidRDefault="004A1F08" w:rsidP="004A1F08">
      <w:pPr>
        <w:rPr>
          <w:rFonts w:ascii="Times New Roman" w:hAnsi="Times New Roman" w:cs="Times New Roman"/>
        </w:rPr>
      </w:pPr>
    </w:p>
    <w:p w14:paraId="1C827B3D" w14:textId="55C8604E" w:rsidR="009F14DD" w:rsidRPr="00535C3D" w:rsidRDefault="005C3649" w:rsidP="00E8603C">
      <w:pPr>
        <w:pStyle w:val="Heading2"/>
        <w:rPr>
          <w:rFonts w:ascii="Times New Roman" w:hAnsi="Times New Roman" w:cs="Times New Roman"/>
          <w:color w:val="auto"/>
        </w:rPr>
      </w:pPr>
      <w:r w:rsidRPr="00535C3D">
        <w:rPr>
          <w:rFonts w:ascii="Times New Roman" w:hAnsi="Times New Roman" w:cs="Times New Roman"/>
          <w:color w:val="auto"/>
        </w:rPr>
        <w:t>Pre- &amp;/or Co-Requisites</w:t>
      </w:r>
      <w:r w:rsidR="009F14DD" w:rsidRPr="00535C3D">
        <w:rPr>
          <w:rFonts w:ascii="Times New Roman" w:hAnsi="Times New Roman" w:cs="Times New Roman"/>
          <w:color w:val="auto"/>
        </w:rPr>
        <w:t xml:space="preserve">: </w:t>
      </w:r>
      <w:r w:rsidR="006F3832" w:rsidRPr="00535C3D">
        <w:rPr>
          <w:rFonts w:ascii="Times New Roman" w:hAnsi="Times New Roman" w:cs="Times New Roman"/>
          <w:color w:val="auto"/>
        </w:rPr>
        <w:t xml:space="preserve">Students with a good level of experience in Korea such as those who attended a summer study-abroad program or an exchange program in Korea or those with equivalent knowledge or experience.  </w:t>
      </w:r>
    </w:p>
    <w:p w14:paraId="5CCD029C" w14:textId="77777777" w:rsidR="009F14DD" w:rsidRPr="00535C3D" w:rsidRDefault="009F14DD" w:rsidP="005C3649">
      <w:pPr>
        <w:pStyle w:val="Heading2"/>
        <w:rPr>
          <w:rFonts w:ascii="Times New Roman" w:hAnsi="Times New Roman" w:cs="Times New Roman"/>
          <w:color w:val="auto"/>
        </w:rPr>
      </w:pPr>
    </w:p>
    <w:p w14:paraId="1FE12567" w14:textId="05991526" w:rsidR="001C5E8D" w:rsidRPr="00535C3D" w:rsidRDefault="004B2A40" w:rsidP="005C3649">
      <w:pPr>
        <w:pStyle w:val="Heading2"/>
        <w:rPr>
          <w:rFonts w:ascii="Times New Roman" w:hAnsi="Times New Roman" w:cs="Times New Roman"/>
          <w:color w:val="auto"/>
        </w:rPr>
      </w:pPr>
      <w:r w:rsidRPr="00535C3D">
        <w:rPr>
          <w:rFonts w:ascii="Times New Roman" w:hAnsi="Times New Roman" w:cs="Times New Roman"/>
          <w:color w:val="auto"/>
        </w:rPr>
        <w:t xml:space="preserve">Course Goals and Learning Outcomes </w:t>
      </w:r>
    </w:p>
    <w:p w14:paraId="2A983BC5" w14:textId="36EB19D2" w:rsidR="005442D3" w:rsidRPr="00535C3D" w:rsidRDefault="00E550D8" w:rsidP="004A1F08">
      <w:pPr>
        <w:spacing w:after="0"/>
        <w:rPr>
          <w:rFonts w:ascii="Times New Roman" w:hAnsi="Times New Roman" w:cs="Times New Roman"/>
          <w:color w:val="auto"/>
          <w:sz w:val="22"/>
          <w:szCs w:val="22"/>
        </w:rPr>
      </w:pPr>
      <w:r w:rsidRPr="00535C3D">
        <w:rPr>
          <w:rFonts w:ascii="Times New Roman" w:hAnsi="Times New Roman" w:cs="Times New Roman"/>
          <w:color w:val="auto"/>
          <w:sz w:val="22"/>
          <w:szCs w:val="22"/>
        </w:rPr>
        <w:t xml:space="preserve">Upon successful completion of this course, </w:t>
      </w:r>
      <w:r w:rsidR="004A1F08" w:rsidRPr="00535C3D">
        <w:rPr>
          <w:rFonts w:ascii="Times New Roman" w:hAnsi="Times New Roman" w:cs="Times New Roman"/>
          <w:color w:val="auto"/>
          <w:sz w:val="22"/>
          <w:szCs w:val="22"/>
        </w:rPr>
        <w:t xml:space="preserve">students </w:t>
      </w:r>
      <w:r w:rsidRPr="00535C3D">
        <w:rPr>
          <w:rFonts w:ascii="Times New Roman" w:hAnsi="Times New Roman" w:cs="Times New Roman"/>
          <w:color w:val="auto"/>
          <w:sz w:val="22"/>
          <w:szCs w:val="22"/>
        </w:rPr>
        <w:t>should be able to</w:t>
      </w:r>
      <w:r w:rsidR="004A1F08" w:rsidRPr="00535C3D">
        <w:rPr>
          <w:rFonts w:ascii="Times New Roman" w:hAnsi="Times New Roman" w:cs="Times New Roman"/>
          <w:color w:val="auto"/>
          <w:sz w:val="22"/>
          <w:szCs w:val="22"/>
        </w:rPr>
        <w:t xml:space="preserve">: </w:t>
      </w:r>
    </w:p>
    <w:p w14:paraId="744A5BBC" w14:textId="77777777" w:rsidR="004A1F08" w:rsidRPr="00535C3D" w:rsidRDefault="004A1F08" w:rsidP="004A1F08">
      <w:pPr>
        <w:spacing w:after="0"/>
        <w:rPr>
          <w:rFonts w:ascii="Times New Roman" w:hAnsi="Times New Roman" w:cs="Times New Roman"/>
          <w:color w:val="auto"/>
          <w:sz w:val="22"/>
          <w:szCs w:val="22"/>
        </w:rPr>
      </w:pPr>
    </w:p>
    <w:p w14:paraId="14A85F7D" w14:textId="0516F93A" w:rsidR="005442D3" w:rsidRPr="00535C3D" w:rsidRDefault="004A1F08" w:rsidP="005442D3">
      <w:pPr>
        <w:numPr>
          <w:ilvl w:val="0"/>
          <w:numId w:val="14"/>
        </w:numPr>
        <w:spacing w:after="0"/>
        <w:rPr>
          <w:rFonts w:ascii="Times New Roman" w:hAnsi="Times New Roman" w:cs="Times New Roman"/>
          <w:color w:val="auto"/>
          <w:sz w:val="22"/>
          <w:szCs w:val="22"/>
        </w:rPr>
      </w:pPr>
      <w:r w:rsidRPr="00535C3D">
        <w:rPr>
          <w:rFonts w:ascii="Times New Roman" w:hAnsi="Times New Roman" w:cs="Times New Roman"/>
          <w:color w:val="auto"/>
          <w:sz w:val="22"/>
          <w:szCs w:val="22"/>
        </w:rPr>
        <w:t>Identify</w:t>
      </w:r>
      <w:r w:rsidR="005442D3" w:rsidRPr="00535C3D">
        <w:rPr>
          <w:rFonts w:ascii="Times New Roman" w:hAnsi="Times New Roman" w:cs="Times New Roman"/>
          <w:color w:val="auto"/>
          <w:sz w:val="22"/>
          <w:szCs w:val="22"/>
        </w:rPr>
        <w:t xml:space="preserve"> the </w:t>
      </w:r>
      <w:r w:rsidR="00E278FD" w:rsidRPr="00535C3D">
        <w:rPr>
          <w:rFonts w:ascii="Times New Roman" w:hAnsi="Times New Roman" w:cs="Times New Roman"/>
          <w:color w:val="auto"/>
          <w:sz w:val="22"/>
          <w:szCs w:val="22"/>
        </w:rPr>
        <w:t xml:space="preserve">differences and similarities between the </w:t>
      </w:r>
      <w:r w:rsidRPr="00535C3D">
        <w:rPr>
          <w:rFonts w:ascii="Times New Roman" w:hAnsi="Times New Roman" w:cs="Times New Roman"/>
          <w:color w:val="auto"/>
          <w:sz w:val="22"/>
          <w:szCs w:val="22"/>
        </w:rPr>
        <w:t>Korean</w:t>
      </w:r>
      <w:r w:rsidR="00E278FD" w:rsidRPr="00535C3D">
        <w:rPr>
          <w:rFonts w:ascii="Times New Roman" w:hAnsi="Times New Roman" w:cs="Times New Roman"/>
          <w:color w:val="auto"/>
          <w:sz w:val="22"/>
          <w:szCs w:val="22"/>
        </w:rPr>
        <w:t xml:space="preserve"> and US cultures including business transactions, verbal and non-verbal interactions</w:t>
      </w:r>
      <w:r w:rsidR="00535C3D" w:rsidRPr="00535C3D">
        <w:rPr>
          <w:rFonts w:ascii="Times New Roman" w:hAnsi="Times New Roman" w:cs="Times New Roman"/>
          <w:color w:val="auto"/>
          <w:sz w:val="22"/>
          <w:szCs w:val="22"/>
        </w:rPr>
        <w:t>;</w:t>
      </w:r>
      <w:r w:rsidR="00E278FD" w:rsidRPr="00535C3D">
        <w:rPr>
          <w:rFonts w:ascii="Times New Roman" w:hAnsi="Times New Roman" w:cs="Times New Roman"/>
          <w:color w:val="auto"/>
          <w:sz w:val="22"/>
          <w:szCs w:val="22"/>
        </w:rPr>
        <w:t xml:space="preserve"> </w:t>
      </w:r>
    </w:p>
    <w:p w14:paraId="1A640AFD" w14:textId="6D4C952C" w:rsidR="005442D3" w:rsidRPr="00535C3D" w:rsidRDefault="00535C3D" w:rsidP="005442D3">
      <w:pPr>
        <w:numPr>
          <w:ilvl w:val="0"/>
          <w:numId w:val="14"/>
        </w:numPr>
        <w:spacing w:after="0"/>
        <w:rPr>
          <w:rFonts w:ascii="Times New Roman" w:hAnsi="Times New Roman" w:cs="Times New Roman"/>
          <w:color w:val="auto"/>
          <w:sz w:val="22"/>
          <w:szCs w:val="22"/>
        </w:rPr>
      </w:pPr>
      <w:r w:rsidRPr="00535C3D">
        <w:rPr>
          <w:rFonts w:ascii="Times New Roman" w:hAnsi="Times New Roman" w:cs="Times New Roman"/>
          <w:color w:val="auto"/>
          <w:sz w:val="22"/>
          <w:szCs w:val="22"/>
        </w:rPr>
        <w:t>Recognize</w:t>
      </w:r>
      <w:r w:rsidR="00E278FD" w:rsidRPr="00535C3D">
        <w:rPr>
          <w:rFonts w:ascii="Times New Roman" w:hAnsi="Times New Roman" w:cs="Times New Roman"/>
          <w:color w:val="auto"/>
          <w:sz w:val="22"/>
          <w:szCs w:val="22"/>
        </w:rPr>
        <w:t xml:space="preserve"> that the typical responses </w:t>
      </w:r>
      <w:r w:rsidR="00D679F7" w:rsidRPr="00535C3D">
        <w:rPr>
          <w:rFonts w:ascii="Times New Roman" w:hAnsi="Times New Roman" w:cs="Times New Roman"/>
          <w:color w:val="auto"/>
          <w:sz w:val="22"/>
          <w:szCs w:val="22"/>
        </w:rPr>
        <w:t xml:space="preserve">or behavior patterns </w:t>
      </w:r>
      <w:r w:rsidR="00E278FD" w:rsidRPr="00535C3D">
        <w:rPr>
          <w:rFonts w:ascii="Times New Roman" w:hAnsi="Times New Roman" w:cs="Times New Roman"/>
          <w:color w:val="auto"/>
          <w:sz w:val="22"/>
          <w:szCs w:val="22"/>
        </w:rPr>
        <w:t xml:space="preserve">of each cultural may vary </w:t>
      </w:r>
      <w:r w:rsidR="00D679F7" w:rsidRPr="00535C3D">
        <w:rPr>
          <w:rFonts w:ascii="Times New Roman" w:hAnsi="Times New Roman" w:cs="Times New Roman"/>
          <w:color w:val="auto"/>
          <w:sz w:val="22"/>
          <w:szCs w:val="22"/>
        </w:rPr>
        <w:t xml:space="preserve">and </w:t>
      </w:r>
      <w:r w:rsidR="00E278FD" w:rsidRPr="00535C3D">
        <w:rPr>
          <w:rFonts w:ascii="Times New Roman" w:hAnsi="Times New Roman" w:cs="Times New Roman"/>
          <w:color w:val="auto"/>
          <w:sz w:val="22"/>
          <w:szCs w:val="22"/>
        </w:rPr>
        <w:t xml:space="preserve">better </w:t>
      </w:r>
      <w:r w:rsidR="00D679F7" w:rsidRPr="00535C3D">
        <w:rPr>
          <w:rFonts w:ascii="Times New Roman" w:hAnsi="Times New Roman" w:cs="Times New Roman"/>
          <w:color w:val="auto"/>
          <w:sz w:val="22"/>
          <w:szCs w:val="22"/>
        </w:rPr>
        <w:t xml:space="preserve">appreciate </w:t>
      </w:r>
      <w:r w:rsidR="00E278FD" w:rsidRPr="00535C3D">
        <w:rPr>
          <w:rFonts w:ascii="Times New Roman" w:hAnsi="Times New Roman" w:cs="Times New Roman"/>
          <w:color w:val="auto"/>
          <w:sz w:val="22"/>
          <w:szCs w:val="22"/>
        </w:rPr>
        <w:t>both cultures</w:t>
      </w:r>
      <w:r w:rsidRPr="00535C3D">
        <w:rPr>
          <w:rFonts w:ascii="Times New Roman" w:hAnsi="Times New Roman" w:cs="Times New Roman"/>
          <w:color w:val="auto"/>
          <w:sz w:val="22"/>
          <w:szCs w:val="22"/>
        </w:rPr>
        <w:t>;</w:t>
      </w:r>
    </w:p>
    <w:p w14:paraId="0B0657D1" w14:textId="7718A765" w:rsidR="005442D3" w:rsidRPr="00535C3D" w:rsidRDefault="00D679F7" w:rsidP="005442D3">
      <w:pPr>
        <w:numPr>
          <w:ilvl w:val="0"/>
          <w:numId w:val="14"/>
        </w:numPr>
        <w:spacing w:after="0"/>
        <w:rPr>
          <w:rFonts w:ascii="Times New Roman" w:hAnsi="Times New Roman" w:cs="Times New Roman"/>
          <w:color w:val="auto"/>
          <w:sz w:val="22"/>
          <w:szCs w:val="22"/>
        </w:rPr>
      </w:pPr>
      <w:r w:rsidRPr="00535C3D">
        <w:rPr>
          <w:rFonts w:ascii="Times New Roman" w:hAnsi="Times New Roman" w:cs="Times New Roman"/>
          <w:color w:val="auto"/>
          <w:sz w:val="22"/>
          <w:szCs w:val="22"/>
        </w:rPr>
        <w:t xml:space="preserve">Enhance </w:t>
      </w:r>
      <w:r w:rsidR="00E278FD" w:rsidRPr="00535C3D">
        <w:rPr>
          <w:rFonts w:ascii="Times New Roman" w:hAnsi="Times New Roman" w:cs="Times New Roman"/>
          <w:color w:val="auto"/>
          <w:sz w:val="22"/>
          <w:szCs w:val="22"/>
        </w:rPr>
        <w:t>their intercultural knowledge and competence</w:t>
      </w:r>
      <w:r w:rsidRPr="00535C3D">
        <w:rPr>
          <w:rFonts w:ascii="Times New Roman" w:hAnsi="Times New Roman" w:cs="Times New Roman"/>
          <w:color w:val="auto"/>
          <w:sz w:val="22"/>
          <w:szCs w:val="22"/>
        </w:rPr>
        <w:t xml:space="preserve"> by developing their intercultural communications skills verbal and non-verbal</w:t>
      </w:r>
      <w:r w:rsidR="00535C3D" w:rsidRPr="00535C3D">
        <w:rPr>
          <w:rFonts w:ascii="Times New Roman" w:hAnsi="Times New Roman" w:cs="Times New Roman"/>
          <w:color w:val="auto"/>
          <w:sz w:val="22"/>
          <w:szCs w:val="22"/>
        </w:rPr>
        <w:t>; and</w:t>
      </w:r>
      <w:r w:rsidR="00E278FD" w:rsidRPr="00535C3D">
        <w:rPr>
          <w:rFonts w:ascii="Times New Roman" w:hAnsi="Times New Roman" w:cs="Times New Roman"/>
          <w:color w:val="auto"/>
          <w:sz w:val="22"/>
          <w:szCs w:val="22"/>
        </w:rPr>
        <w:t xml:space="preserve"> </w:t>
      </w:r>
    </w:p>
    <w:p w14:paraId="25C0BD9E" w14:textId="2D1A738E" w:rsidR="006F3832" w:rsidRPr="00535C3D" w:rsidRDefault="00E278FD" w:rsidP="00D679F7">
      <w:pPr>
        <w:numPr>
          <w:ilvl w:val="0"/>
          <w:numId w:val="14"/>
        </w:numPr>
        <w:spacing w:after="0"/>
        <w:rPr>
          <w:rFonts w:ascii="Times New Roman" w:hAnsi="Times New Roman" w:cs="Times New Roman"/>
          <w:color w:val="auto"/>
          <w:sz w:val="22"/>
          <w:szCs w:val="22"/>
        </w:rPr>
      </w:pPr>
      <w:r w:rsidRPr="00535C3D">
        <w:rPr>
          <w:rFonts w:ascii="Times New Roman" w:hAnsi="Times New Roman" w:cs="Times New Roman"/>
          <w:color w:val="auto"/>
          <w:sz w:val="22"/>
          <w:szCs w:val="22"/>
        </w:rPr>
        <w:t xml:space="preserve">Discuss issues </w:t>
      </w:r>
      <w:r w:rsidR="00D679F7" w:rsidRPr="00535C3D">
        <w:rPr>
          <w:rFonts w:ascii="Times New Roman" w:hAnsi="Times New Roman" w:cs="Times New Roman"/>
          <w:color w:val="auto"/>
          <w:sz w:val="22"/>
          <w:szCs w:val="22"/>
        </w:rPr>
        <w:t>on practical topics of industry, economy, politics, or their chosen research fields</w:t>
      </w:r>
      <w:r w:rsidR="006C365B" w:rsidRPr="00535C3D">
        <w:rPr>
          <w:rFonts w:ascii="Times New Roman" w:hAnsi="Times New Roman" w:cs="Times New Roman"/>
          <w:color w:val="auto"/>
          <w:sz w:val="22"/>
          <w:szCs w:val="22"/>
        </w:rPr>
        <w:t>.</w:t>
      </w:r>
      <w:r w:rsidR="00D679F7" w:rsidRPr="00535C3D">
        <w:rPr>
          <w:rFonts w:ascii="Times New Roman" w:hAnsi="Times New Roman" w:cs="Times New Roman"/>
          <w:color w:val="auto"/>
          <w:sz w:val="22"/>
          <w:szCs w:val="22"/>
        </w:rPr>
        <w:t xml:space="preserve"> </w:t>
      </w:r>
    </w:p>
    <w:p w14:paraId="421040F6" w14:textId="2CFA5318" w:rsidR="005442D3" w:rsidRPr="00535C3D" w:rsidRDefault="005442D3" w:rsidP="004A1F08">
      <w:pPr>
        <w:spacing w:after="0"/>
        <w:ind w:left="720"/>
        <w:rPr>
          <w:rFonts w:ascii="Times New Roman" w:hAnsi="Times New Roman" w:cs="Times New Roman"/>
          <w:color w:val="auto"/>
          <w:sz w:val="22"/>
          <w:szCs w:val="22"/>
        </w:rPr>
      </w:pPr>
    </w:p>
    <w:p w14:paraId="1C8B41DF" w14:textId="4C152F0C" w:rsidR="005E262D" w:rsidRPr="00535C3D" w:rsidRDefault="005E262D" w:rsidP="005E262D">
      <w:pPr>
        <w:spacing w:before="240" w:after="80"/>
        <w:rPr>
          <w:rFonts w:ascii="Times New Roman" w:hAnsi="Times New Roman" w:cs="Times New Roman"/>
          <w:b/>
          <w:color w:val="auto"/>
          <w:sz w:val="24"/>
          <w:szCs w:val="24"/>
        </w:rPr>
      </w:pPr>
      <w:r w:rsidRPr="00535C3D">
        <w:rPr>
          <w:rFonts w:ascii="Times New Roman" w:hAnsi="Times New Roman" w:cs="Times New Roman"/>
          <w:b/>
          <w:color w:val="auto"/>
          <w:sz w:val="24"/>
          <w:szCs w:val="24"/>
        </w:rPr>
        <w:t>Course Materials</w:t>
      </w:r>
      <w:r w:rsidR="006257E2" w:rsidRPr="00535C3D">
        <w:rPr>
          <w:rFonts w:ascii="Times New Roman" w:hAnsi="Times New Roman" w:cs="Times New Roman"/>
          <w:b/>
          <w:color w:val="auto"/>
          <w:sz w:val="24"/>
          <w:szCs w:val="24"/>
        </w:rPr>
        <w:t xml:space="preserve"> &amp; Text:</w:t>
      </w:r>
    </w:p>
    <w:p w14:paraId="0C2B8AA0" w14:textId="07777904" w:rsidR="005E262D" w:rsidRPr="00535C3D" w:rsidRDefault="005E262D" w:rsidP="005E262D">
      <w:pPr>
        <w:rPr>
          <w:rFonts w:ascii="Times New Roman" w:hAnsi="Times New Roman" w:cs="Times New Roman"/>
          <w:color w:val="auto"/>
          <w:sz w:val="22"/>
          <w:szCs w:val="22"/>
        </w:rPr>
      </w:pPr>
      <w:r w:rsidRPr="00535C3D">
        <w:rPr>
          <w:rFonts w:ascii="Times New Roman" w:hAnsi="Times New Roman" w:cs="Times New Roman"/>
          <w:color w:val="auto"/>
          <w:sz w:val="22"/>
          <w:szCs w:val="22"/>
        </w:rPr>
        <w:t>There is no required textbook for this course but all the relevant mate</w:t>
      </w:r>
      <w:r w:rsidR="00B6697D">
        <w:rPr>
          <w:rFonts w:ascii="Times New Roman" w:hAnsi="Times New Roman" w:cs="Times New Roman"/>
          <w:color w:val="auto"/>
          <w:sz w:val="22"/>
          <w:szCs w:val="22"/>
        </w:rPr>
        <w:t>rials will be posted on Canvas</w:t>
      </w:r>
      <w:r w:rsidRPr="00535C3D">
        <w:rPr>
          <w:rFonts w:ascii="Times New Roman" w:hAnsi="Times New Roman" w:cs="Times New Roman"/>
          <w:color w:val="auto"/>
          <w:sz w:val="22"/>
          <w:szCs w:val="22"/>
        </w:rPr>
        <w:t>.</w:t>
      </w:r>
    </w:p>
    <w:p w14:paraId="3E94B62C" w14:textId="77777777" w:rsidR="005E262D" w:rsidRPr="00535C3D" w:rsidRDefault="005E262D" w:rsidP="005442D3">
      <w:pPr>
        <w:rPr>
          <w:rFonts w:ascii="Times New Roman" w:hAnsi="Times New Roman" w:cs="Times New Roman"/>
          <w:sz w:val="22"/>
          <w:szCs w:val="22"/>
        </w:rPr>
      </w:pPr>
    </w:p>
    <w:p w14:paraId="3F60E945" w14:textId="77777777" w:rsidR="005E262D" w:rsidRPr="00535C3D" w:rsidRDefault="005E262D" w:rsidP="005E262D">
      <w:pPr>
        <w:autoSpaceDE w:val="0"/>
        <w:spacing w:after="0"/>
        <w:rPr>
          <w:rFonts w:ascii="Times New Roman" w:eastAsia="Times New Roman" w:hAnsi="Times New Roman" w:cs="Times New Roman"/>
          <w:b/>
          <w:sz w:val="24"/>
          <w:szCs w:val="24"/>
        </w:rPr>
      </w:pPr>
      <w:r w:rsidRPr="00535C3D">
        <w:rPr>
          <w:rFonts w:ascii="Times New Roman" w:eastAsia="Times New Roman" w:hAnsi="Times New Roman" w:cs="Times New Roman"/>
          <w:b/>
          <w:bCs/>
          <w:sz w:val="24"/>
          <w:szCs w:val="24"/>
          <w:u w:val="single"/>
        </w:rPr>
        <w:t>Grade Distribution</w:t>
      </w:r>
    </w:p>
    <w:p w14:paraId="03E1DD2D" w14:textId="7777777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 </w:t>
      </w:r>
    </w:p>
    <w:p w14:paraId="0AEECA69" w14:textId="7B2FA447" w:rsidR="005E262D" w:rsidRPr="00535C3D" w:rsidRDefault="00D679F7"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u w:val="single"/>
        </w:rPr>
        <w:lastRenderedPageBreak/>
        <w:t>6</w:t>
      </w:r>
      <w:r w:rsidR="006257E2" w:rsidRPr="00535C3D">
        <w:rPr>
          <w:rFonts w:ascii="Times New Roman" w:eastAsia="Times New Roman" w:hAnsi="Times New Roman" w:cs="Times New Roman"/>
          <w:b/>
          <w:bCs/>
          <w:sz w:val="22"/>
          <w:szCs w:val="22"/>
          <w:u w:val="single"/>
        </w:rPr>
        <w:t>0</w:t>
      </w:r>
      <w:r w:rsidR="005E262D" w:rsidRPr="00535C3D">
        <w:rPr>
          <w:rFonts w:ascii="Times New Roman" w:eastAsia="Times New Roman" w:hAnsi="Times New Roman" w:cs="Times New Roman"/>
          <w:b/>
          <w:bCs/>
          <w:sz w:val="22"/>
          <w:szCs w:val="22"/>
          <w:u w:val="single"/>
        </w:rPr>
        <w:t>% Assignments</w:t>
      </w:r>
      <w:r w:rsidRPr="00535C3D">
        <w:rPr>
          <w:rFonts w:ascii="Times New Roman" w:eastAsia="Times New Roman" w:hAnsi="Times New Roman" w:cs="Times New Roman"/>
          <w:b/>
          <w:bCs/>
          <w:sz w:val="22"/>
          <w:szCs w:val="22"/>
          <w:u w:val="single"/>
        </w:rPr>
        <w:t xml:space="preserve"> and Class Participation</w:t>
      </w:r>
    </w:p>
    <w:p w14:paraId="60A66FEA" w14:textId="77777777" w:rsidR="006257E2" w:rsidRPr="00535C3D" w:rsidRDefault="006257E2" w:rsidP="005E262D">
      <w:pPr>
        <w:autoSpaceDE w:val="0"/>
        <w:spacing w:after="0"/>
        <w:ind w:firstLine="720"/>
        <w:rPr>
          <w:rFonts w:ascii="Times New Roman" w:eastAsia="Times New Roman" w:hAnsi="Times New Roman" w:cs="Times New Roman"/>
          <w:sz w:val="22"/>
          <w:szCs w:val="22"/>
        </w:rPr>
      </w:pPr>
    </w:p>
    <w:p w14:paraId="46D60CCD" w14:textId="2E6EF1C4" w:rsidR="005E262D" w:rsidRPr="00535C3D" w:rsidRDefault="005E262D" w:rsidP="005E262D">
      <w:pPr>
        <w:autoSpaceDE w:val="0"/>
        <w:spacing w:after="0"/>
        <w:ind w:firstLine="72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(1) </w:t>
      </w:r>
      <w:r w:rsidR="002F6AE5" w:rsidRPr="00535C3D">
        <w:rPr>
          <w:rFonts w:ascii="Times New Roman" w:eastAsia="Times New Roman" w:hAnsi="Times New Roman" w:cs="Times New Roman"/>
          <w:sz w:val="22"/>
          <w:szCs w:val="22"/>
        </w:rPr>
        <w:t xml:space="preserve">Homework </w:t>
      </w:r>
      <w:r w:rsidRPr="00535C3D">
        <w:rPr>
          <w:rFonts w:ascii="Times New Roman" w:eastAsia="Times New Roman" w:hAnsi="Times New Roman" w:cs="Times New Roman"/>
          <w:sz w:val="22"/>
          <w:szCs w:val="22"/>
        </w:rPr>
        <w:t>(</w:t>
      </w:r>
      <w:r w:rsidR="00D679F7" w:rsidRPr="00535C3D">
        <w:rPr>
          <w:rFonts w:ascii="Times New Roman" w:eastAsia="Times New Roman" w:hAnsi="Times New Roman" w:cs="Times New Roman"/>
          <w:sz w:val="22"/>
          <w:szCs w:val="22"/>
        </w:rPr>
        <w:t>2</w:t>
      </w:r>
      <w:r w:rsidR="006257E2" w:rsidRPr="00535C3D">
        <w:rPr>
          <w:rFonts w:ascii="Times New Roman" w:eastAsia="Times New Roman" w:hAnsi="Times New Roman" w:cs="Times New Roman"/>
          <w:sz w:val="22"/>
          <w:szCs w:val="22"/>
        </w:rPr>
        <w:t>0</w:t>
      </w:r>
      <w:r w:rsidR="00B6697D">
        <w:rPr>
          <w:rFonts w:ascii="Times New Roman" w:eastAsia="Times New Roman" w:hAnsi="Times New Roman" w:cs="Times New Roman"/>
          <w:sz w:val="22"/>
          <w:szCs w:val="22"/>
        </w:rPr>
        <w:t>%)</w:t>
      </w:r>
    </w:p>
    <w:p w14:paraId="04161566" w14:textId="3F70277B" w:rsidR="002F6AE5" w:rsidRPr="00535C3D" w:rsidRDefault="005E262D" w:rsidP="002F6AE5">
      <w:pPr>
        <w:autoSpaceDE w:val="0"/>
        <w:spacing w:after="0"/>
        <w:ind w:firstLine="72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(2) </w:t>
      </w:r>
      <w:r w:rsidR="002F6AE5" w:rsidRPr="00535C3D">
        <w:rPr>
          <w:rFonts w:ascii="Times New Roman" w:eastAsia="Times New Roman" w:hAnsi="Times New Roman" w:cs="Times New Roman"/>
          <w:sz w:val="22"/>
          <w:szCs w:val="22"/>
        </w:rPr>
        <w:t>Research (10%)</w:t>
      </w:r>
    </w:p>
    <w:p w14:paraId="1CB5E3E6" w14:textId="311E9980" w:rsidR="005E262D" w:rsidRPr="00535C3D" w:rsidRDefault="002F6AE5" w:rsidP="005E262D">
      <w:pPr>
        <w:autoSpaceDE w:val="0"/>
        <w:spacing w:after="0"/>
        <w:ind w:firstLine="72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(3) </w:t>
      </w:r>
      <w:r w:rsidR="00D679F7" w:rsidRPr="00535C3D">
        <w:rPr>
          <w:rFonts w:ascii="Times New Roman" w:eastAsia="Times New Roman" w:hAnsi="Times New Roman" w:cs="Times New Roman"/>
          <w:sz w:val="22"/>
          <w:szCs w:val="22"/>
        </w:rPr>
        <w:t>Individual Presentations</w:t>
      </w:r>
      <w:r w:rsidR="005E262D" w:rsidRPr="00535C3D">
        <w:rPr>
          <w:rFonts w:ascii="Times New Roman" w:eastAsia="Times New Roman" w:hAnsi="Times New Roman" w:cs="Times New Roman"/>
          <w:sz w:val="22"/>
          <w:szCs w:val="22"/>
        </w:rPr>
        <w:t xml:space="preserve"> (</w:t>
      </w:r>
      <w:r w:rsidR="00D679F7" w:rsidRPr="00535C3D">
        <w:rPr>
          <w:rFonts w:ascii="Times New Roman" w:eastAsia="Times New Roman" w:hAnsi="Times New Roman" w:cs="Times New Roman"/>
          <w:sz w:val="22"/>
          <w:szCs w:val="22"/>
        </w:rPr>
        <w:t>2</w:t>
      </w:r>
      <w:r w:rsidR="006257E2" w:rsidRPr="00535C3D">
        <w:rPr>
          <w:rFonts w:ascii="Times New Roman" w:eastAsia="Times New Roman" w:hAnsi="Times New Roman" w:cs="Times New Roman"/>
          <w:sz w:val="22"/>
          <w:szCs w:val="22"/>
        </w:rPr>
        <w:t>0</w:t>
      </w:r>
      <w:r w:rsidR="005E262D" w:rsidRPr="00535C3D">
        <w:rPr>
          <w:rFonts w:ascii="Times New Roman" w:eastAsia="Times New Roman" w:hAnsi="Times New Roman" w:cs="Times New Roman"/>
          <w:sz w:val="22"/>
          <w:szCs w:val="22"/>
        </w:rPr>
        <w:t xml:space="preserve">%) </w:t>
      </w:r>
    </w:p>
    <w:p w14:paraId="5682DA66" w14:textId="7E8770BA" w:rsidR="00D679F7" w:rsidRPr="00535C3D" w:rsidRDefault="00D679F7" w:rsidP="005E262D">
      <w:pPr>
        <w:autoSpaceDE w:val="0"/>
        <w:spacing w:after="0"/>
        <w:ind w:firstLine="72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(4) Class participation (10%)</w:t>
      </w:r>
    </w:p>
    <w:p w14:paraId="08F4B6B7" w14:textId="2B24C922" w:rsidR="005E262D" w:rsidRPr="00535C3D" w:rsidRDefault="005E262D" w:rsidP="005E262D">
      <w:pPr>
        <w:autoSpaceDE w:val="0"/>
        <w:spacing w:after="0"/>
        <w:ind w:firstLine="720"/>
        <w:rPr>
          <w:rFonts w:ascii="Times New Roman" w:eastAsia="Times New Roman" w:hAnsi="Times New Roman" w:cs="Times New Roman"/>
          <w:sz w:val="22"/>
          <w:szCs w:val="22"/>
        </w:rPr>
      </w:pPr>
    </w:p>
    <w:p w14:paraId="2F123AE3" w14:textId="77777777" w:rsidR="005E262D" w:rsidRPr="00535C3D" w:rsidRDefault="005E262D" w:rsidP="005E262D">
      <w:pPr>
        <w:autoSpaceDE w:val="0"/>
        <w:spacing w:after="0"/>
        <w:ind w:firstLine="720"/>
        <w:rPr>
          <w:rFonts w:ascii="Times New Roman" w:eastAsia="Times New Roman" w:hAnsi="Times New Roman" w:cs="Times New Roman"/>
          <w:sz w:val="22"/>
          <w:szCs w:val="22"/>
        </w:rPr>
      </w:pPr>
    </w:p>
    <w:p w14:paraId="6969D6FA" w14:textId="7CBED993" w:rsidR="005E262D" w:rsidRPr="00535C3D" w:rsidRDefault="004B7815" w:rsidP="006257E2">
      <w:pPr>
        <w:autoSpaceDE w:val="0"/>
        <w:spacing w:after="0"/>
        <w:rPr>
          <w:rFonts w:ascii="Times New Roman" w:eastAsia="Times New Roman" w:hAnsi="Times New Roman" w:cs="Times New Roman"/>
          <w:b/>
          <w:bCs/>
          <w:sz w:val="22"/>
          <w:szCs w:val="22"/>
          <w:u w:val="single"/>
        </w:rPr>
      </w:pPr>
      <w:r w:rsidRPr="00535C3D">
        <w:rPr>
          <w:rFonts w:ascii="Times New Roman" w:eastAsia="Times New Roman" w:hAnsi="Times New Roman" w:cs="Times New Roman"/>
          <w:b/>
          <w:bCs/>
          <w:sz w:val="22"/>
          <w:szCs w:val="22"/>
          <w:u w:val="single"/>
        </w:rPr>
        <w:t>4</w:t>
      </w:r>
      <w:r w:rsidR="006257E2" w:rsidRPr="00535C3D">
        <w:rPr>
          <w:rFonts w:ascii="Times New Roman" w:eastAsia="Times New Roman" w:hAnsi="Times New Roman" w:cs="Times New Roman"/>
          <w:b/>
          <w:bCs/>
          <w:sz w:val="22"/>
          <w:szCs w:val="22"/>
          <w:u w:val="single"/>
        </w:rPr>
        <w:t>0%</w:t>
      </w:r>
      <w:r w:rsidR="005E262D" w:rsidRPr="00535C3D">
        <w:rPr>
          <w:rFonts w:ascii="Times New Roman" w:eastAsia="Times New Roman" w:hAnsi="Times New Roman" w:cs="Times New Roman"/>
          <w:b/>
          <w:bCs/>
          <w:sz w:val="22"/>
          <w:szCs w:val="22"/>
          <w:u w:val="single"/>
        </w:rPr>
        <w:t xml:space="preserve"> </w:t>
      </w:r>
      <w:r w:rsidR="00D679F7" w:rsidRPr="00535C3D">
        <w:rPr>
          <w:rFonts w:ascii="Times New Roman" w:eastAsia="Times New Roman" w:hAnsi="Times New Roman" w:cs="Times New Roman"/>
          <w:b/>
          <w:bCs/>
          <w:sz w:val="22"/>
          <w:szCs w:val="22"/>
          <w:u w:val="single"/>
        </w:rPr>
        <w:t xml:space="preserve">Tests and </w:t>
      </w:r>
      <w:r w:rsidR="002F6AE5" w:rsidRPr="00535C3D">
        <w:rPr>
          <w:rFonts w:ascii="Times New Roman" w:eastAsia="Times New Roman" w:hAnsi="Times New Roman" w:cs="Times New Roman"/>
          <w:b/>
          <w:bCs/>
          <w:sz w:val="22"/>
          <w:szCs w:val="22"/>
          <w:u w:val="single"/>
        </w:rPr>
        <w:t>Projects</w:t>
      </w:r>
    </w:p>
    <w:p w14:paraId="581C3097" w14:textId="77777777" w:rsidR="006257E2" w:rsidRPr="00535C3D" w:rsidRDefault="006257E2" w:rsidP="005E262D">
      <w:pPr>
        <w:autoSpaceDE w:val="0"/>
        <w:spacing w:after="0"/>
        <w:rPr>
          <w:rFonts w:ascii="Times New Roman" w:eastAsia="Times New Roman" w:hAnsi="Times New Roman" w:cs="Times New Roman"/>
          <w:sz w:val="22"/>
          <w:szCs w:val="22"/>
        </w:rPr>
      </w:pPr>
    </w:p>
    <w:p w14:paraId="07A60113" w14:textId="39304B45" w:rsidR="005E262D" w:rsidRPr="00535C3D" w:rsidRDefault="005E262D" w:rsidP="006257E2">
      <w:pPr>
        <w:pStyle w:val="ListParagraph"/>
        <w:numPr>
          <w:ilvl w:val="0"/>
          <w:numId w:val="18"/>
        </w:num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Cs/>
          <w:sz w:val="22"/>
          <w:szCs w:val="22"/>
        </w:rPr>
        <w:t>Midterm</w:t>
      </w:r>
      <w:r w:rsidR="00535C3D">
        <w:rPr>
          <w:rFonts w:ascii="Times New Roman" w:eastAsia="Times New Roman" w:hAnsi="Times New Roman" w:cs="Times New Roman"/>
          <w:bCs/>
          <w:sz w:val="22"/>
          <w:szCs w:val="22"/>
        </w:rPr>
        <w:t xml:space="preserve">: </w:t>
      </w:r>
      <w:r w:rsidR="004B7815" w:rsidRPr="00535C3D">
        <w:rPr>
          <w:rFonts w:ascii="Times New Roman" w:eastAsia="Times New Roman" w:hAnsi="Times New Roman" w:cs="Times New Roman"/>
          <w:bCs/>
          <w:sz w:val="22"/>
          <w:szCs w:val="22"/>
        </w:rPr>
        <w:t>intercultural communication t</w:t>
      </w:r>
      <w:r w:rsidR="00535C3D">
        <w:rPr>
          <w:rFonts w:ascii="Times New Roman" w:eastAsia="Times New Roman" w:hAnsi="Times New Roman" w:cs="Times New Roman"/>
          <w:bCs/>
          <w:sz w:val="22"/>
          <w:szCs w:val="22"/>
        </w:rPr>
        <w:t>heory, expressions, knowledge of</w:t>
      </w:r>
      <w:r w:rsidR="004B7815" w:rsidRPr="00535C3D">
        <w:rPr>
          <w:rFonts w:ascii="Times New Roman" w:eastAsia="Times New Roman" w:hAnsi="Times New Roman" w:cs="Times New Roman"/>
          <w:bCs/>
          <w:sz w:val="22"/>
          <w:szCs w:val="22"/>
        </w:rPr>
        <w:t xml:space="preserve"> </w:t>
      </w:r>
      <w:r w:rsidR="004B7815" w:rsidRPr="00535C3D">
        <w:rPr>
          <w:rFonts w:ascii="Times New Roman" w:hAnsi="Times New Roman" w:cs="Times New Roman"/>
          <w:sz w:val="22"/>
          <w:szCs w:val="22"/>
        </w:rPr>
        <w:t>Korean cultural history, society, etc.</w:t>
      </w:r>
      <w:r w:rsidR="004B7815" w:rsidRPr="00535C3D">
        <w:rPr>
          <w:rFonts w:ascii="Times New Roman" w:hAnsi="Times New Roman" w:cs="Times New Roman"/>
          <w:sz w:val="24"/>
          <w:szCs w:val="24"/>
        </w:rPr>
        <w:t xml:space="preserve">  </w:t>
      </w:r>
      <w:r w:rsidR="006257E2" w:rsidRPr="00535C3D">
        <w:rPr>
          <w:rFonts w:ascii="Times New Roman" w:eastAsia="Times New Roman" w:hAnsi="Times New Roman" w:cs="Times New Roman"/>
          <w:bCs/>
          <w:sz w:val="22"/>
          <w:szCs w:val="22"/>
        </w:rPr>
        <w:t>(20</w:t>
      </w:r>
      <w:r w:rsidRPr="00535C3D">
        <w:rPr>
          <w:rFonts w:ascii="Times New Roman" w:eastAsia="Times New Roman" w:hAnsi="Times New Roman" w:cs="Times New Roman"/>
          <w:bCs/>
          <w:sz w:val="22"/>
          <w:szCs w:val="22"/>
        </w:rPr>
        <w:t>%)</w:t>
      </w:r>
      <w:r w:rsidR="00D679F7" w:rsidRPr="00535C3D">
        <w:rPr>
          <w:rFonts w:ascii="Times New Roman" w:eastAsia="Times New Roman" w:hAnsi="Times New Roman" w:cs="Times New Roman"/>
          <w:bCs/>
          <w:sz w:val="22"/>
          <w:szCs w:val="22"/>
        </w:rPr>
        <w:t xml:space="preserve"> </w:t>
      </w:r>
    </w:p>
    <w:p w14:paraId="0683F898" w14:textId="3C2B1515" w:rsidR="005E262D" w:rsidRPr="00535C3D" w:rsidRDefault="005E262D" w:rsidP="006257E2">
      <w:pPr>
        <w:pStyle w:val="ListParagraph"/>
        <w:numPr>
          <w:ilvl w:val="0"/>
          <w:numId w:val="18"/>
        </w:num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Cs/>
          <w:sz w:val="22"/>
          <w:szCs w:val="22"/>
        </w:rPr>
        <w:t>Final</w:t>
      </w:r>
      <w:r w:rsidR="002F6AE5" w:rsidRPr="00535C3D">
        <w:rPr>
          <w:rFonts w:ascii="Times New Roman" w:eastAsia="Times New Roman" w:hAnsi="Times New Roman" w:cs="Times New Roman"/>
          <w:bCs/>
          <w:sz w:val="22"/>
          <w:szCs w:val="22"/>
        </w:rPr>
        <w:t xml:space="preserve">: </w:t>
      </w:r>
      <w:r w:rsidR="00535C3D">
        <w:rPr>
          <w:rFonts w:ascii="Times New Roman" w:eastAsia="Times New Roman" w:hAnsi="Times New Roman" w:cs="Times New Roman"/>
          <w:bCs/>
          <w:sz w:val="22"/>
          <w:szCs w:val="22"/>
        </w:rPr>
        <w:t>m</w:t>
      </w:r>
      <w:r w:rsidR="004B7815" w:rsidRPr="00535C3D">
        <w:rPr>
          <w:rFonts w:ascii="Times New Roman" w:eastAsia="Times New Roman" w:hAnsi="Times New Roman" w:cs="Times New Roman"/>
          <w:bCs/>
          <w:sz w:val="22"/>
          <w:szCs w:val="22"/>
        </w:rPr>
        <w:t>u</w:t>
      </w:r>
      <w:r w:rsidR="00716CAC" w:rsidRPr="00535C3D">
        <w:rPr>
          <w:rFonts w:ascii="Times New Roman" w:eastAsia="Times New Roman" w:hAnsi="Times New Roman" w:cs="Times New Roman"/>
          <w:bCs/>
          <w:sz w:val="22"/>
          <w:szCs w:val="22"/>
        </w:rPr>
        <w:t>l</w:t>
      </w:r>
      <w:r w:rsidR="004B7815" w:rsidRPr="00535C3D">
        <w:rPr>
          <w:rFonts w:ascii="Times New Roman" w:eastAsia="Times New Roman" w:hAnsi="Times New Roman" w:cs="Times New Roman"/>
          <w:bCs/>
          <w:sz w:val="22"/>
          <w:szCs w:val="22"/>
        </w:rPr>
        <w:t xml:space="preserve">timedia </w:t>
      </w:r>
      <w:r w:rsidR="00535C3D">
        <w:rPr>
          <w:rFonts w:ascii="Times New Roman" w:eastAsia="Times New Roman" w:hAnsi="Times New Roman" w:cs="Times New Roman"/>
          <w:bCs/>
          <w:sz w:val="22"/>
          <w:szCs w:val="22"/>
        </w:rPr>
        <w:t>p</w:t>
      </w:r>
      <w:r w:rsidR="002F6AE5" w:rsidRPr="00535C3D">
        <w:rPr>
          <w:rFonts w:ascii="Times New Roman" w:eastAsia="Times New Roman" w:hAnsi="Times New Roman" w:cs="Times New Roman"/>
          <w:bCs/>
          <w:sz w:val="22"/>
          <w:szCs w:val="22"/>
        </w:rPr>
        <w:t xml:space="preserve">roject </w:t>
      </w:r>
      <w:r w:rsidR="006257E2" w:rsidRPr="00535C3D">
        <w:rPr>
          <w:rFonts w:ascii="Times New Roman" w:eastAsia="Times New Roman" w:hAnsi="Times New Roman" w:cs="Times New Roman"/>
          <w:bCs/>
          <w:sz w:val="22"/>
          <w:szCs w:val="22"/>
        </w:rPr>
        <w:t>(20</w:t>
      </w:r>
      <w:r w:rsidRPr="00535C3D">
        <w:rPr>
          <w:rFonts w:ascii="Times New Roman" w:eastAsia="Times New Roman" w:hAnsi="Times New Roman" w:cs="Times New Roman"/>
          <w:bCs/>
          <w:sz w:val="22"/>
          <w:szCs w:val="22"/>
        </w:rPr>
        <w:t>%)</w:t>
      </w:r>
      <w:r w:rsidR="004B7815" w:rsidRPr="00535C3D">
        <w:rPr>
          <w:rFonts w:ascii="Times New Roman" w:eastAsia="Times New Roman" w:hAnsi="Times New Roman" w:cs="Times New Roman"/>
          <w:bCs/>
          <w:sz w:val="22"/>
          <w:szCs w:val="22"/>
        </w:rPr>
        <w:t xml:space="preserve"> (Video presentations on interactions with people in local Korean American communities)</w:t>
      </w:r>
    </w:p>
    <w:p w14:paraId="56E765BD" w14:textId="77777777" w:rsidR="006257E2" w:rsidRPr="00535C3D" w:rsidRDefault="006257E2" w:rsidP="005E262D">
      <w:pPr>
        <w:autoSpaceDE w:val="0"/>
        <w:spacing w:after="0"/>
        <w:rPr>
          <w:rFonts w:ascii="Times New Roman" w:eastAsia="Times New Roman" w:hAnsi="Times New Roman" w:cs="Times New Roman"/>
          <w:sz w:val="22"/>
          <w:szCs w:val="22"/>
        </w:rPr>
      </w:pPr>
    </w:p>
    <w:p w14:paraId="4CE85ED7" w14:textId="7777777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w:t>
      </w:r>
    </w:p>
    <w:p w14:paraId="098B2BA9" w14:textId="77777777" w:rsidR="005E262D" w:rsidRPr="00535C3D" w:rsidRDefault="005E262D" w:rsidP="005E262D">
      <w:pPr>
        <w:autoSpaceDE w:val="0"/>
        <w:spacing w:after="0"/>
        <w:rPr>
          <w:rFonts w:ascii="Times New Roman" w:eastAsia="Times New Roman" w:hAnsi="Times New Roman" w:cs="Times New Roman"/>
          <w:sz w:val="24"/>
          <w:szCs w:val="24"/>
        </w:rPr>
      </w:pPr>
      <w:r w:rsidRPr="00535C3D">
        <w:rPr>
          <w:rFonts w:ascii="Times New Roman" w:eastAsia="Times New Roman" w:hAnsi="Times New Roman" w:cs="Times New Roman"/>
          <w:b/>
          <w:bCs/>
          <w:sz w:val="24"/>
          <w:szCs w:val="24"/>
          <w:u w:val="single"/>
        </w:rPr>
        <w:t xml:space="preserve">Class Participation </w:t>
      </w:r>
    </w:p>
    <w:p w14:paraId="5001731F" w14:textId="25046DDE" w:rsidR="00F50BF5" w:rsidRPr="00E0477A" w:rsidRDefault="006257E2" w:rsidP="00F50BF5">
      <w:pPr>
        <w:autoSpaceDE w:val="0"/>
        <w:spacing w:after="0"/>
        <w:rPr>
          <w:rFonts w:ascii="Times New Roman" w:eastAsia="Times New Roman" w:hAnsi="Times New Roman" w:cs="Times New Roman"/>
          <w:color w:val="auto"/>
          <w:sz w:val="22"/>
          <w:szCs w:val="22"/>
        </w:rPr>
      </w:pPr>
      <w:r w:rsidRPr="00535C3D">
        <w:rPr>
          <w:rFonts w:ascii="Times New Roman" w:eastAsia="Times New Roman" w:hAnsi="Times New Roman" w:cs="Times New Roman"/>
          <w:b/>
          <w:bCs/>
          <w:sz w:val="22"/>
          <w:szCs w:val="22"/>
        </w:rPr>
        <w:t xml:space="preserve">Students are </w:t>
      </w:r>
      <w:r w:rsidR="00F50BF5">
        <w:rPr>
          <w:rFonts w:ascii="Times New Roman" w:eastAsia="Times New Roman" w:hAnsi="Times New Roman" w:cs="Times New Roman"/>
          <w:b/>
          <w:bCs/>
          <w:sz w:val="22"/>
          <w:szCs w:val="22"/>
        </w:rPr>
        <w:t>expected</w:t>
      </w:r>
      <w:r w:rsidR="00F50BF5" w:rsidRPr="00535C3D">
        <w:rPr>
          <w:rFonts w:ascii="Times New Roman" w:eastAsia="Times New Roman" w:hAnsi="Times New Roman" w:cs="Times New Roman"/>
          <w:b/>
          <w:bCs/>
          <w:sz w:val="22"/>
          <w:szCs w:val="22"/>
        </w:rPr>
        <w:t xml:space="preserve"> </w:t>
      </w:r>
      <w:r w:rsidRPr="00535C3D">
        <w:rPr>
          <w:rFonts w:ascii="Times New Roman" w:eastAsia="Times New Roman" w:hAnsi="Times New Roman" w:cs="Times New Roman"/>
          <w:b/>
          <w:bCs/>
          <w:sz w:val="22"/>
          <w:szCs w:val="22"/>
        </w:rPr>
        <w:t xml:space="preserve">to attend ALL classes.  </w:t>
      </w:r>
      <w:r w:rsidR="005E262D" w:rsidRPr="00535C3D">
        <w:rPr>
          <w:rFonts w:ascii="Times New Roman" w:eastAsia="Times New Roman" w:hAnsi="Times New Roman" w:cs="Times New Roman"/>
          <w:b/>
          <w:bCs/>
          <w:sz w:val="22"/>
          <w:szCs w:val="22"/>
        </w:rPr>
        <w:t>PENALT</w:t>
      </w:r>
      <w:r w:rsidR="00535C3D">
        <w:rPr>
          <w:rFonts w:ascii="Times New Roman" w:eastAsia="Times New Roman" w:hAnsi="Times New Roman" w:cs="Times New Roman"/>
          <w:b/>
          <w:bCs/>
          <w:sz w:val="22"/>
          <w:szCs w:val="22"/>
        </w:rPr>
        <w:t>I</w:t>
      </w:r>
      <w:r w:rsidR="005E262D" w:rsidRPr="00535C3D">
        <w:rPr>
          <w:rFonts w:ascii="Times New Roman" w:eastAsia="Times New Roman" w:hAnsi="Times New Roman" w:cs="Times New Roman"/>
          <w:b/>
          <w:bCs/>
          <w:sz w:val="22"/>
          <w:szCs w:val="22"/>
        </w:rPr>
        <w:t>ES</w:t>
      </w:r>
      <w:r w:rsidR="005E262D" w:rsidRPr="00535C3D">
        <w:rPr>
          <w:rFonts w:ascii="Times New Roman" w:eastAsia="Times New Roman" w:hAnsi="Times New Roman" w:cs="Times New Roman"/>
          <w:sz w:val="22"/>
          <w:szCs w:val="22"/>
        </w:rPr>
        <w:t xml:space="preserve"> will be subtracted from the averaged total score if </w:t>
      </w:r>
      <w:r w:rsidR="00535C3D">
        <w:rPr>
          <w:rFonts w:ascii="Times New Roman" w:eastAsia="Times New Roman" w:hAnsi="Times New Roman" w:cs="Times New Roman"/>
          <w:sz w:val="22"/>
          <w:szCs w:val="22"/>
        </w:rPr>
        <w:t>students</w:t>
      </w:r>
      <w:r w:rsidR="005E262D" w:rsidRPr="00535C3D">
        <w:rPr>
          <w:rFonts w:ascii="Times New Roman" w:eastAsia="Times New Roman" w:hAnsi="Times New Roman" w:cs="Times New Roman"/>
          <w:sz w:val="22"/>
          <w:szCs w:val="22"/>
        </w:rPr>
        <w:t xml:space="preserve"> </w:t>
      </w:r>
      <w:r w:rsidR="00535C3D">
        <w:rPr>
          <w:rFonts w:ascii="Times New Roman" w:eastAsia="Times New Roman" w:hAnsi="Times New Roman" w:cs="Times New Roman"/>
          <w:sz w:val="22"/>
          <w:szCs w:val="22"/>
        </w:rPr>
        <w:t>have</w:t>
      </w:r>
      <w:r w:rsidR="005E262D" w:rsidRPr="00535C3D">
        <w:rPr>
          <w:rFonts w:ascii="Times New Roman" w:eastAsia="Times New Roman" w:hAnsi="Times New Roman" w:cs="Times New Roman"/>
          <w:sz w:val="22"/>
          <w:szCs w:val="22"/>
        </w:rPr>
        <w:t xml:space="preserve"> </w:t>
      </w:r>
      <w:r w:rsidR="005E262D" w:rsidRPr="00535C3D">
        <w:rPr>
          <w:rFonts w:ascii="Times New Roman" w:eastAsia="Times New Roman" w:hAnsi="Times New Roman" w:cs="Times New Roman"/>
          <w:b/>
          <w:bCs/>
          <w:sz w:val="22"/>
          <w:szCs w:val="22"/>
        </w:rPr>
        <w:t>MORE THAN TWO UNEXCUSED ABSENCES.</w:t>
      </w:r>
      <w:r w:rsidR="005E262D" w:rsidRPr="00535C3D">
        <w:rPr>
          <w:rFonts w:ascii="Times New Roman" w:eastAsia="Times New Roman" w:hAnsi="Times New Roman" w:cs="Times New Roman"/>
          <w:sz w:val="22"/>
          <w:szCs w:val="22"/>
        </w:rPr>
        <w:t xml:space="preserve">  </w:t>
      </w:r>
      <w:r w:rsidR="00F50BF5">
        <w:rPr>
          <w:rFonts w:ascii="Times New Roman" w:eastAsia="Times New Roman" w:hAnsi="Times New Roman" w:cs="Times New Roman"/>
          <w:sz w:val="22"/>
          <w:szCs w:val="22"/>
        </w:rPr>
        <w:t xml:space="preserve"> </w:t>
      </w:r>
      <w:ins w:id="6" w:author="Shook, David J" w:date="2018-09-17T10:49:00Z">
        <w:r w:rsidR="007520B7">
          <w:rPr>
            <w:rFonts w:ascii="Times New Roman" w:eastAsia="Times New Roman" w:hAnsi="Times New Roman" w:cs="Times New Roman"/>
            <w:b/>
            <w:bCs/>
            <w:sz w:val="22"/>
            <w:szCs w:val="22"/>
          </w:rPr>
          <w:t>For u</w:t>
        </w:r>
      </w:ins>
      <w:del w:id="7" w:author="Shook, David J" w:date="2018-09-17T10:49:00Z">
        <w:r w:rsidR="00F50BF5" w:rsidRPr="00535C3D" w:rsidDel="007520B7">
          <w:rPr>
            <w:rFonts w:ascii="Times New Roman" w:eastAsia="Times New Roman" w:hAnsi="Times New Roman" w:cs="Times New Roman"/>
            <w:b/>
            <w:bCs/>
            <w:sz w:val="22"/>
            <w:szCs w:val="22"/>
          </w:rPr>
          <w:delText>U</w:delText>
        </w:r>
      </w:del>
      <w:r w:rsidR="00F50BF5" w:rsidRPr="00535C3D">
        <w:rPr>
          <w:rFonts w:ascii="Times New Roman" w:eastAsia="Times New Roman" w:hAnsi="Times New Roman" w:cs="Times New Roman"/>
          <w:b/>
          <w:bCs/>
          <w:sz w:val="22"/>
          <w:szCs w:val="22"/>
        </w:rPr>
        <w:t>p to TWO</w:t>
      </w:r>
      <w:r w:rsidR="00F50BF5" w:rsidRPr="00535C3D">
        <w:rPr>
          <w:rFonts w:ascii="Times New Roman" w:eastAsia="Times New Roman" w:hAnsi="Times New Roman" w:cs="Times New Roman"/>
          <w:sz w:val="22"/>
          <w:szCs w:val="22"/>
        </w:rPr>
        <w:t xml:space="preserve"> </w:t>
      </w:r>
      <w:r w:rsidR="00F50BF5" w:rsidRPr="00535C3D">
        <w:rPr>
          <w:rFonts w:ascii="Times New Roman" w:eastAsia="Times New Roman" w:hAnsi="Times New Roman" w:cs="Times New Roman"/>
          <w:b/>
          <w:bCs/>
          <w:sz w:val="22"/>
          <w:szCs w:val="22"/>
        </w:rPr>
        <w:t xml:space="preserve">unexcused absences, </w:t>
      </w:r>
      <w:r w:rsidR="00F50BF5" w:rsidRPr="00535C3D">
        <w:rPr>
          <w:rFonts w:ascii="Times New Roman" w:eastAsia="Times New Roman" w:hAnsi="Times New Roman" w:cs="Times New Roman"/>
          <w:sz w:val="22"/>
          <w:szCs w:val="22"/>
        </w:rPr>
        <w:t>students will not be penalized</w:t>
      </w:r>
      <w:r w:rsidR="00F50BF5" w:rsidRPr="00535C3D">
        <w:rPr>
          <w:rFonts w:ascii="Times New Roman" w:eastAsia="Times New Roman" w:hAnsi="Times New Roman" w:cs="Times New Roman"/>
          <w:b/>
          <w:bCs/>
          <w:color w:val="0000FF"/>
          <w:sz w:val="22"/>
          <w:szCs w:val="22"/>
        </w:rPr>
        <w:t xml:space="preserve">. </w:t>
      </w:r>
      <w:r w:rsidR="00F50BF5" w:rsidRPr="00535C3D">
        <w:rPr>
          <w:rFonts w:ascii="Times New Roman" w:eastAsia="Times New Roman" w:hAnsi="Times New Roman" w:cs="Times New Roman"/>
          <w:b/>
          <w:bCs/>
          <w:color w:val="auto"/>
          <w:sz w:val="22"/>
          <w:szCs w:val="22"/>
        </w:rPr>
        <w:t>From the third unexcused absence, one additional absence will lower students’ averaged total score</w:t>
      </w:r>
      <w:r w:rsidR="00F50BF5">
        <w:rPr>
          <w:rFonts w:ascii="Times New Roman" w:eastAsia="Times New Roman" w:hAnsi="Times New Roman" w:cs="Times New Roman"/>
          <w:b/>
          <w:bCs/>
          <w:color w:val="auto"/>
          <w:sz w:val="22"/>
          <w:szCs w:val="22"/>
        </w:rPr>
        <w:t xml:space="preserve"> for participation by one point</w:t>
      </w:r>
      <w:r w:rsidR="00F50BF5" w:rsidRPr="00535C3D">
        <w:rPr>
          <w:rFonts w:ascii="Times New Roman" w:eastAsia="Times New Roman" w:hAnsi="Times New Roman" w:cs="Times New Roman"/>
          <w:b/>
          <w:bCs/>
          <w:color w:val="auto"/>
          <w:sz w:val="22"/>
          <w:szCs w:val="22"/>
        </w:rPr>
        <w:t>.</w:t>
      </w:r>
      <w:r w:rsidR="00F50BF5" w:rsidRPr="00535C3D">
        <w:rPr>
          <w:rFonts w:ascii="Times New Roman" w:eastAsia="Times New Roman" w:hAnsi="Times New Roman" w:cs="Times New Roman"/>
          <w:color w:val="auto"/>
          <w:sz w:val="22"/>
          <w:szCs w:val="22"/>
        </w:rPr>
        <w:t xml:space="preserve">  </w:t>
      </w:r>
      <w:r w:rsidR="00F50BF5">
        <w:rPr>
          <w:rFonts w:ascii="Times New Roman" w:eastAsia="Times New Roman" w:hAnsi="Times New Roman" w:cs="Times New Roman"/>
          <w:sz w:val="22"/>
          <w:szCs w:val="22"/>
        </w:rPr>
        <w:t xml:space="preserve">Students who are absent because of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the statements of the approved absence may be obtained from the Office of the Registrar.   </w:t>
      </w:r>
      <w:hyperlink r:id="rId8" w:history="1">
        <w:r w:rsidR="00F50BF5" w:rsidRPr="0097636F">
          <w:rPr>
            <w:rStyle w:val="Hyperlink"/>
            <w:rFonts w:ascii="Times New Roman" w:eastAsia="Times New Roman" w:hAnsi="Times New Roman" w:cs="Times New Roman"/>
            <w:sz w:val="22"/>
            <w:szCs w:val="22"/>
          </w:rPr>
          <w:t>http://catalog.gatech.edu/rules/4/</w:t>
        </w:r>
      </w:hyperlink>
      <w:r w:rsidR="00F50BF5">
        <w:rPr>
          <w:rFonts w:ascii="Times New Roman" w:eastAsia="Times New Roman" w:hAnsi="Times New Roman" w:cs="Times New Roman"/>
          <w:sz w:val="22"/>
          <w:szCs w:val="22"/>
        </w:rPr>
        <w:t xml:space="preserve"> </w:t>
      </w:r>
    </w:p>
    <w:p w14:paraId="62AA4BF1" w14:textId="7A9DBE68" w:rsidR="00F50BF5" w:rsidRPr="00535C3D" w:rsidRDefault="00F50BF5" w:rsidP="00F50BF5">
      <w:pPr>
        <w:autoSpaceDE w:val="0"/>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Students are expected to be in class on time. </w:t>
      </w:r>
      <w:r w:rsidRPr="00535C3D">
        <w:rPr>
          <w:rFonts w:ascii="Times New Roman" w:eastAsia="Times New Roman" w:hAnsi="Times New Roman" w:cs="Times New Roman"/>
          <w:sz w:val="22"/>
          <w:szCs w:val="22"/>
        </w:rPr>
        <w:t xml:space="preserve">Any unexcused tardiness will </w:t>
      </w:r>
      <w:r w:rsidRPr="00535C3D">
        <w:rPr>
          <w:rFonts w:ascii="Times New Roman" w:eastAsia="Times New Roman" w:hAnsi="Times New Roman" w:cs="Times New Roman"/>
          <w:b/>
          <w:bCs/>
          <w:sz w:val="22"/>
          <w:szCs w:val="22"/>
        </w:rPr>
        <w:t>NOT</w:t>
      </w:r>
      <w:r w:rsidRPr="00535C3D">
        <w:rPr>
          <w:rFonts w:ascii="Times New Roman" w:eastAsia="Times New Roman" w:hAnsi="Times New Roman" w:cs="Times New Roman"/>
          <w:sz w:val="22"/>
          <w:szCs w:val="22"/>
        </w:rPr>
        <w:t xml:space="preserve"> be </w:t>
      </w:r>
      <w:r>
        <w:rPr>
          <w:rFonts w:ascii="Times New Roman" w:eastAsia="Times New Roman" w:hAnsi="Times New Roman" w:cs="Times New Roman"/>
          <w:sz w:val="22"/>
          <w:szCs w:val="22"/>
        </w:rPr>
        <w:t>excused</w:t>
      </w:r>
      <w:r w:rsidRPr="00535C3D">
        <w:rPr>
          <w:rFonts w:ascii="Times New Roman" w:eastAsia="Times New Roman" w:hAnsi="Times New Roman" w:cs="Times New Roman"/>
          <w:sz w:val="22"/>
          <w:szCs w:val="22"/>
        </w:rPr>
        <w:t xml:space="preserve"> </w:t>
      </w:r>
    </w:p>
    <w:p w14:paraId="3A305B08" w14:textId="77777777" w:rsidR="00F50BF5" w:rsidRPr="00535C3D" w:rsidRDefault="00F50BF5" w:rsidP="00F50BF5">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(If you are late for class by more than 15 minutes, you will get </w:t>
      </w:r>
      <w:r>
        <w:rPr>
          <w:rFonts w:ascii="Times New Roman" w:eastAsia="Times New Roman" w:hAnsi="Times New Roman" w:cs="Times New Roman"/>
          <w:b/>
          <w:bCs/>
          <w:sz w:val="22"/>
          <w:szCs w:val="22"/>
        </w:rPr>
        <w:t>only a half-</w:t>
      </w:r>
      <w:r w:rsidRPr="00535C3D">
        <w:rPr>
          <w:rFonts w:ascii="Times New Roman" w:eastAsia="Times New Roman" w:hAnsi="Times New Roman" w:cs="Times New Roman"/>
          <w:b/>
          <w:bCs/>
          <w:sz w:val="22"/>
          <w:szCs w:val="22"/>
        </w:rPr>
        <w:t>credit</w:t>
      </w:r>
      <w:r w:rsidRPr="00535C3D">
        <w:rPr>
          <w:rFonts w:ascii="Times New Roman" w:eastAsia="Times New Roman" w:hAnsi="Times New Roman" w:cs="Times New Roman"/>
          <w:sz w:val="22"/>
          <w:szCs w:val="22"/>
        </w:rPr>
        <w:t xml:space="preserve"> for the day.)</w:t>
      </w:r>
    </w:p>
    <w:p w14:paraId="26028F1E" w14:textId="2CFC7CD1" w:rsidR="00F50BF5" w:rsidRPr="00E0477A" w:rsidRDefault="00F50BF5" w:rsidP="00F50BF5">
      <w:pPr>
        <w:autoSpaceDE w:val="0"/>
        <w:spacing w:after="0"/>
        <w:rPr>
          <w:rFonts w:ascii="Times New Roman" w:eastAsia="Times New Roman" w:hAnsi="Times New Roman" w:cs="Times New Roman"/>
          <w:sz w:val="22"/>
          <w:szCs w:val="22"/>
        </w:rPr>
      </w:pPr>
    </w:p>
    <w:p w14:paraId="6D4D3178" w14:textId="218738EB" w:rsidR="00D63859" w:rsidRPr="00E0477A" w:rsidRDefault="00D63859" w:rsidP="00F50BF5">
      <w:pPr>
        <w:autoSpaceDE w:val="0"/>
        <w:spacing w:after="0"/>
        <w:rPr>
          <w:rFonts w:ascii="Times New Roman" w:eastAsia="Times New Roman" w:hAnsi="Times New Roman" w:cs="Times New Roman"/>
          <w:sz w:val="22"/>
          <w:szCs w:val="22"/>
        </w:rPr>
      </w:pPr>
      <w:r w:rsidRPr="00E0477A">
        <w:rPr>
          <w:rFonts w:ascii="Times New Roman" w:eastAsia="Times New Roman" w:hAnsi="Times New Roman" w:cs="Times New Roman"/>
          <w:sz w:val="22"/>
          <w:szCs w:val="22"/>
        </w:rPr>
        <w:t>Students are supposed to participate in at least each of one group discussion and one presentation to receive a full participation point.</w:t>
      </w:r>
      <w:r w:rsidR="00E0477A" w:rsidRPr="00E0477A">
        <w:rPr>
          <w:rFonts w:ascii="Times New Roman" w:eastAsia="Times New Roman" w:hAnsi="Times New Roman" w:cs="Times New Roman"/>
          <w:sz w:val="22"/>
          <w:szCs w:val="22"/>
        </w:rPr>
        <w:t xml:space="preserve"> </w:t>
      </w:r>
      <w:r w:rsidR="00E0477A" w:rsidRPr="00E0477A">
        <w:rPr>
          <w:rFonts w:ascii="Times New Roman" w:hAnsi="Times New Roman" w:cs="Times New Roman"/>
          <w:sz w:val="22"/>
          <w:szCs w:val="22"/>
        </w:rPr>
        <w:t xml:space="preserve">If students engage in activities which indicate their </w:t>
      </w:r>
      <w:r w:rsidR="00E0477A" w:rsidRPr="00E0477A">
        <w:rPr>
          <w:rFonts w:ascii="Times New Roman" w:hAnsi="Times New Roman" w:cs="Times New Roman"/>
          <w:b/>
          <w:sz w:val="22"/>
          <w:szCs w:val="22"/>
        </w:rPr>
        <w:t xml:space="preserve">inattention or non-participation </w:t>
      </w:r>
      <w:r w:rsidR="00E0477A" w:rsidRPr="00E0477A">
        <w:rPr>
          <w:rFonts w:ascii="Times New Roman" w:hAnsi="Times New Roman" w:cs="Times New Roman"/>
          <w:sz w:val="22"/>
          <w:szCs w:val="22"/>
        </w:rPr>
        <w:t xml:space="preserve">in the classroom activities (e.g. falling asleep, text-messaging, doing homework, reading irrelevant materials, etc.), they will receive </w:t>
      </w:r>
      <w:r w:rsidR="00E0477A" w:rsidRPr="00E0477A">
        <w:rPr>
          <w:rFonts w:ascii="Times New Roman" w:hAnsi="Times New Roman" w:cs="Times New Roman"/>
          <w:b/>
          <w:sz w:val="22"/>
          <w:szCs w:val="22"/>
        </w:rPr>
        <w:t xml:space="preserve">a </w:t>
      </w:r>
      <w:ins w:id="8" w:author="Shook, David J" w:date="2018-09-17T10:50:00Z">
        <w:r w:rsidR="007520B7">
          <w:rPr>
            <w:rFonts w:ascii="Times New Roman" w:hAnsi="Times New Roman" w:cs="Times New Roman"/>
            <w:b/>
            <w:sz w:val="22"/>
            <w:szCs w:val="22"/>
          </w:rPr>
          <w:t xml:space="preserve">daily participation </w:t>
        </w:r>
      </w:ins>
      <w:r w:rsidR="00E0477A" w:rsidRPr="00E0477A">
        <w:rPr>
          <w:rFonts w:ascii="Times New Roman" w:hAnsi="Times New Roman" w:cs="Times New Roman"/>
          <w:b/>
          <w:sz w:val="22"/>
          <w:szCs w:val="22"/>
        </w:rPr>
        <w:t>score of 7 or below</w:t>
      </w:r>
      <w:r w:rsidR="00E0477A" w:rsidRPr="00E0477A">
        <w:rPr>
          <w:rFonts w:ascii="Times New Roman" w:hAnsi="Times New Roman" w:cs="Times New Roman"/>
          <w:sz w:val="22"/>
          <w:szCs w:val="22"/>
        </w:rPr>
        <w:t>.</w:t>
      </w:r>
    </w:p>
    <w:p w14:paraId="3F3499D9" w14:textId="77777777" w:rsidR="00F50BF5" w:rsidRPr="00535C3D" w:rsidRDefault="00F50BF5" w:rsidP="005E262D">
      <w:pPr>
        <w:autoSpaceDE w:val="0"/>
        <w:spacing w:after="0"/>
        <w:rPr>
          <w:rFonts w:ascii="Times New Roman" w:eastAsia="Times New Roman" w:hAnsi="Times New Roman" w:cs="Times New Roman"/>
          <w:sz w:val="22"/>
          <w:szCs w:val="22"/>
        </w:rPr>
      </w:pPr>
    </w:p>
    <w:p w14:paraId="6EE34DCF" w14:textId="7777777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 </w:t>
      </w:r>
    </w:p>
    <w:p w14:paraId="0E3FE009" w14:textId="77777777" w:rsidR="006257E2" w:rsidRPr="00535C3D" w:rsidRDefault="006257E2" w:rsidP="005E262D">
      <w:pPr>
        <w:autoSpaceDE w:val="0"/>
        <w:spacing w:after="0"/>
        <w:rPr>
          <w:rFonts w:ascii="Times New Roman" w:eastAsia="Times New Roman" w:hAnsi="Times New Roman" w:cs="Times New Roman"/>
          <w:b/>
          <w:bCs/>
          <w:sz w:val="22"/>
          <w:szCs w:val="22"/>
          <w:u w:val="single"/>
        </w:rPr>
      </w:pPr>
    </w:p>
    <w:p w14:paraId="212D0213" w14:textId="56D6EC9B" w:rsidR="005E262D" w:rsidRPr="00535C3D" w:rsidRDefault="005E262D" w:rsidP="005E262D">
      <w:pPr>
        <w:autoSpaceDE w:val="0"/>
        <w:spacing w:after="0"/>
        <w:rPr>
          <w:rFonts w:ascii="Times New Roman" w:eastAsia="Times New Roman" w:hAnsi="Times New Roman" w:cs="Times New Roman"/>
          <w:sz w:val="24"/>
          <w:szCs w:val="24"/>
        </w:rPr>
      </w:pPr>
      <w:r w:rsidRPr="00535C3D">
        <w:rPr>
          <w:rFonts w:ascii="Times New Roman" w:eastAsia="Times New Roman" w:hAnsi="Times New Roman" w:cs="Times New Roman"/>
          <w:b/>
          <w:bCs/>
          <w:sz w:val="24"/>
          <w:szCs w:val="24"/>
          <w:u w:val="single"/>
        </w:rPr>
        <w:t>Course Requirements and Policies</w:t>
      </w:r>
    </w:p>
    <w:p w14:paraId="28E525D3" w14:textId="77777777" w:rsidR="006257E2" w:rsidRPr="00535C3D" w:rsidRDefault="006257E2" w:rsidP="005E262D">
      <w:pPr>
        <w:autoSpaceDE w:val="0"/>
        <w:spacing w:after="0"/>
        <w:rPr>
          <w:rFonts w:ascii="Times New Roman" w:eastAsia="Times New Roman" w:hAnsi="Times New Roman" w:cs="Times New Roman"/>
          <w:b/>
          <w:bCs/>
          <w:sz w:val="22"/>
          <w:szCs w:val="22"/>
        </w:rPr>
      </w:pPr>
    </w:p>
    <w:p w14:paraId="56B560C0" w14:textId="6573DCA9"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 xml:space="preserve">A. Students’ responsibilities </w:t>
      </w:r>
    </w:p>
    <w:p w14:paraId="074D9B64" w14:textId="7777777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 </w:t>
      </w:r>
    </w:p>
    <w:p w14:paraId="474F058C" w14:textId="624CA16A"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Assignments</w:t>
      </w:r>
    </w:p>
    <w:p w14:paraId="3D94AADE" w14:textId="370B47A3"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It is students’ responsibility to check Announcements on</w:t>
      </w:r>
      <w:ins w:id="9" w:author="Shook, David J" w:date="2018-09-17T10:50:00Z">
        <w:r w:rsidR="007520B7">
          <w:rPr>
            <w:rFonts w:ascii="Times New Roman" w:eastAsia="Times New Roman" w:hAnsi="Times New Roman" w:cs="Times New Roman"/>
            <w:sz w:val="22"/>
            <w:szCs w:val="22"/>
          </w:rPr>
          <w:t xml:space="preserve"> Canvas</w:t>
        </w:r>
      </w:ins>
      <w:del w:id="10" w:author="Shook, David J" w:date="2018-09-17T10:50:00Z">
        <w:r w:rsidRPr="00535C3D" w:rsidDel="007520B7">
          <w:rPr>
            <w:rFonts w:ascii="Times New Roman" w:eastAsia="Times New Roman" w:hAnsi="Times New Roman" w:cs="Times New Roman"/>
            <w:sz w:val="22"/>
            <w:szCs w:val="22"/>
          </w:rPr>
          <w:delText xml:space="preserve"> T-square</w:delText>
        </w:r>
      </w:del>
      <w:r w:rsidRPr="00535C3D">
        <w:rPr>
          <w:rFonts w:ascii="Times New Roman" w:eastAsia="Times New Roman" w:hAnsi="Times New Roman" w:cs="Times New Roman"/>
          <w:sz w:val="22"/>
          <w:szCs w:val="22"/>
        </w:rPr>
        <w:t xml:space="preserve"> often for assignments and their due dates.  All assignments are expected to be submitted electronically (or in hard copies for some permitted students only) under Homework threads on </w:t>
      </w:r>
      <w:del w:id="11" w:author="Shook, David J" w:date="2018-09-17T10:50:00Z">
        <w:r w:rsidRPr="00535C3D" w:rsidDel="007520B7">
          <w:rPr>
            <w:rFonts w:ascii="Times New Roman" w:eastAsia="Times New Roman" w:hAnsi="Times New Roman" w:cs="Times New Roman"/>
            <w:sz w:val="22"/>
            <w:szCs w:val="22"/>
          </w:rPr>
          <w:delText xml:space="preserve">T-square </w:delText>
        </w:r>
      </w:del>
      <w:ins w:id="12" w:author="Shook, David J" w:date="2018-09-17T10:50:00Z">
        <w:r w:rsidR="007520B7">
          <w:rPr>
            <w:rFonts w:ascii="Times New Roman" w:eastAsia="Times New Roman" w:hAnsi="Times New Roman" w:cs="Times New Roman"/>
            <w:sz w:val="22"/>
            <w:szCs w:val="22"/>
          </w:rPr>
          <w:t xml:space="preserve">Canvas </w:t>
        </w:r>
      </w:ins>
      <w:r w:rsidRPr="00535C3D">
        <w:rPr>
          <w:rFonts w:ascii="Times New Roman" w:eastAsia="Times New Roman" w:hAnsi="Times New Roman" w:cs="Times New Roman"/>
          <w:sz w:val="22"/>
          <w:szCs w:val="22"/>
        </w:rPr>
        <w:t xml:space="preserve">on or before the due date (electronic submission records will help you manage your homework submission). O.5 will be subtracted for any late homework (No late work will be accepted THREE DAYS after the due date). The evaluated scores of your HW will be updated on </w:t>
      </w:r>
      <w:del w:id="13" w:author="Shook, David J" w:date="2018-09-17T10:51:00Z">
        <w:r w:rsidR="006257E2" w:rsidRPr="00535C3D" w:rsidDel="007520B7">
          <w:rPr>
            <w:rFonts w:ascii="Times New Roman" w:eastAsia="Times New Roman" w:hAnsi="Times New Roman" w:cs="Times New Roman"/>
            <w:sz w:val="22"/>
            <w:szCs w:val="22"/>
          </w:rPr>
          <w:delText>T-square</w:delText>
        </w:r>
      </w:del>
      <w:ins w:id="14" w:author="Shook, David J" w:date="2018-09-17T10:51:00Z">
        <w:r w:rsidR="007520B7">
          <w:rPr>
            <w:rFonts w:ascii="Times New Roman" w:eastAsia="Times New Roman" w:hAnsi="Times New Roman" w:cs="Times New Roman"/>
            <w:sz w:val="22"/>
            <w:szCs w:val="22"/>
          </w:rPr>
          <w:t>Canvas</w:t>
        </w:r>
      </w:ins>
      <w:r w:rsidR="006257E2" w:rsidRPr="00535C3D">
        <w:rPr>
          <w:rFonts w:ascii="Times New Roman" w:eastAsia="Times New Roman" w:hAnsi="Times New Roman" w:cs="Times New Roman"/>
          <w:sz w:val="22"/>
          <w:szCs w:val="22"/>
        </w:rPr>
        <w:t xml:space="preserve"> </w:t>
      </w:r>
      <w:r w:rsidRPr="00535C3D">
        <w:rPr>
          <w:rFonts w:ascii="Times New Roman" w:eastAsia="Times New Roman" w:hAnsi="Times New Roman" w:cs="Times New Roman"/>
          <w:sz w:val="22"/>
          <w:szCs w:val="22"/>
        </w:rPr>
        <w:t xml:space="preserve">on a regular basis. It is students’ responsibility to keep track of </w:t>
      </w:r>
      <w:r w:rsidR="006257E2" w:rsidRPr="00535C3D">
        <w:rPr>
          <w:rFonts w:ascii="Times New Roman" w:eastAsia="Times New Roman" w:hAnsi="Times New Roman" w:cs="Times New Roman"/>
          <w:sz w:val="22"/>
          <w:szCs w:val="22"/>
        </w:rPr>
        <w:t xml:space="preserve">all </w:t>
      </w:r>
      <w:r w:rsidRPr="00535C3D">
        <w:rPr>
          <w:rFonts w:ascii="Times New Roman" w:eastAsia="Times New Roman" w:hAnsi="Times New Roman" w:cs="Times New Roman"/>
          <w:sz w:val="22"/>
          <w:szCs w:val="22"/>
        </w:rPr>
        <w:t>grades online and report errors or discrepancies</w:t>
      </w:r>
      <w:r w:rsidR="006257E2" w:rsidRPr="00535C3D">
        <w:rPr>
          <w:rFonts w:ascii="Times New Roman" w:eastAsia="Times New Roman" w:hAnsi="Times New Roman" w:cs="Times New Roman"/>
          <w:sz w:val="22"/>
          <w:szCs w:val="22"/>
        </w:rPr>
        <w:t xml:space="preserve"> immediately to the instructor</w:t>
      </w:r>
      <w:r w:rsidRPr="00535C3D">
        <w:rPr>
          <w:rFonts w:ascii="Times New Roman" w:eastAsia="Times New Roman" w:hAnsi="Times New Roman" w:cs="Times New Roman"/>
          <w:sz w:val="22"/>
          <w:szCs w:val="22"/>
        </w:rPr>
        <w:t>.</w:t>
      </w:r>
    </w:p>
    <w:p w14:paraId="0B6BECC7" w14:textId="77777777" w:rsidR="005E262D" w:rsidRPr="00535C3D" w:rsidRDefault="005E262D" w:rsidP="005E262D">
      <w:pPr>
        <w:autoSpaceDE w:val="0"/>
        <w:spacing w:after="0"/>
        <w:rPr>
          <w:rFonts w:ascii="Times New Roman" w:eastAsia="Times New Roman" w:hAnsi="Times New Roman" w:cs="Times New Roman"/>
          <w:sz w:val="22"/>
          <w:szCs w:val="22"/>
        </w:rPr>
      </w:pPr>
    </w:p>
    <w:p w14:paraId="466757DF" w14:textId="7AB69E7F"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1) Homework</w:t>
      </w:r>
      <w:r w:rsidR="006257E2" w:rsidRPr="00535C3D">
        <w:rPr>
          <w:rFonts w:ascii="Times New Roman" w:eastAsia="Times New Roman" w:hAnsi="Times New Roman" w:cs="Times New Roman"/>
          <w:b/>
          <w:bCs/>
          <w:sz w:val="22"/>
          <w:szCs w:val="22"/>
        </w:rPr>
        <w:t xml:space="preserve"> (</w:t>
      </w:r>
      <w:r w:rsidR="004B7815" w:rsidRPr="00535C3D">
        <w:rPr>
          <w:rFonts w:ascii="Times New Roman" w:eastAsia="Times New Roman" w:hAnsi="Times New Roman" w:cs="Times New Roman"/>
          <w:b/>
          <w:bCs/>
          <w:sz w:val="22"/>
          <w:szCs w:val="22"/>
        </w:rPr>
        <w:t>2</w:t>
      </w:r>
      <w:r w:rsidRPr="00535C3D">
        <w:rPr>
          <w:rFonts w:ascii="Times New Roman" w:eastAsia="Times New Roman" w:hAnsi="Times New Roman" w:cs="Times New Roman"/>
          <w:b/>
          <w:bCs/>
          <w:sz w:val="22"/>
          <w:szCs w:val="22"/>
        </w:rPr>
        <w:t>0%)</w:t>
      </w:r>
    </w:p>
    <w:p w14:paraId="05A2EE17" w14:textId="0323829B" w:rsidR="005E262D" w:rsidRPr="00535C3D" w:rsidRDefault="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lastRenderedPageBreak/>
        <w:t xml:space="preserve">After each class, students are asked to write </w:t>
      </w:r>
      <w:r w:rsidR="006257E2" w:rsidRPr="00535C3D">
        <w:rPr>
          <w:rFonts w:ascii="Times New Roman" w:eastAsia="Times New Roman" w:hAnsi="Times New Roman" w:cs="Times New Roman"/>
          <w:sz w:val="22"/>
          <w:szCs w:val="22"/>
        </w:rPr>
        <w:t xml:space="preserve">review essays on the </w:t>
      </w:r>
      <w:r w:rsidR="004B7815" w:rsidRPr="00535C3D">
        <w:rPr>
          <w:rFonts w:ascii="Times New Roman" w:eastAsia="Times New Roman" w:hAnsi="Times New Roman" w:cs="Times New Roman"/>
          <w:sz w:val="22"/>
          <w:szCs w:val="22"/>
        </w:rPr>
        <w:t xml:space="preserve">topics </w:t>
      </w:r>
      <w:r w:rsidR="006257E2" w:rsidRPr="00535C3D">
        <w:rPr>
          <w:rFonts w:ascii="Times New Roman" w:eastAsia="Times New Roman" w:hAnsi="Times New Roman" w:cs="Times New Roman"/>
          <w:sz w:val="22"/>
          <w:szCs w:val="22"/>
        </w:rPr>
        <w:t xml:space="preserve">covered in class.  Each homework </w:t>
      </w:r>
      <w:r w:rsidRPr="00535C3D">
        <w:rPr>
          <w:rFonts w:ascii="Times New Roman" w:eastAsia="Times New Roman" w:hAnsi="Times New Roman" w:cs="Times New Roman"/>
          <w:sz w:val="22"/>
          <w:szCs w:val="22"/>
        </w:rPr>
        <w:t xml:space="preserve">will be graded from 0 </w:t>
      </w:r>
      <w:r w:rsidR="00535C3D">
        <w:rPr>
          <w:rFonts w:ascii="Times New Roman" w:eastAsia="Times New Roman" w:hAnsi="Times New Roman" w:cs="Times New Roman"/>
          <w:sz w:val="22"/>
          <w:szCs w:val="22"/>
        </w:rPr>
        <w:t xml:space="preserve">(F) to </w:t>
      </w:r>
      <w:r w:rsidRPr="00535C3D">
        <w:rPr>
          <w:rFonts w:ascii="Times New Roman" w:eastAsia="Times New Roman" w:hAnsi="Times New Roman" w:cs="Times New Roman"/>
          <w:sz w:val="22"/>
          <w:szCs w:val="22"/>
        </w:rPr>
        <w:t xml:space="preserve">10 </w:t>
      </w:r>
      <w:r w:rsidR="00535C3D">
        <w:rPr>
          <w:rFonts w:ascii="Times New Roman" w:eastAsia="Times New Roman" w:hAnsi="Times New Roman" w:cs="Times New Roman"/>
          <w:sz w:val="22"/>
          <w:szCs w:val="22"/>
        </w:rPr>
        <w:t xml:space="preserve">(A) </w:t>
      </w:r>
      <w:r w:rsidRPr="00535C3D">
        <w:rPr>
          <w:rFonts w:ascii="Times New Roman" w:eastAsia="Times New Roman" w:hAnsi="Times New Roman" w:cs="Times New Roman"/>
          <w:sz w:val="22"/>
          <w:szCs w:val="22"/>
        </w:rPr>
        <w:t>scale</w:t>
      </w:r>
      <w:r w:rsidR="00E8603C">
        <w:rPr>
          <w:rFonts w:ascii="Times New Roman" w:eastAsia="Times New Roman" w:hAnsi="Times New Roman" w:cs="Times New Roman"/>
          <w:sz w:val="22"/>
          <w:szCs w:val="22"/>
        </w:rPr>
        <w:t>, based on completeness and correctness. Final average will be based on the overall average</w:t>
      </w:r>
      <w:r w:rsidRPr="00535C3D">
        <w:rPr>
          <w:rFonts w:ascii="Times New Roman" w:eastAsia="Times New Roman" w:hAnsi="Times New Roman" w:cs="Times New Roman"/>
          <w:sz w:val="22"/>
          <w:szCs w:val="22"/>
        </w:rPr>
        <w:t xml:space="preserve">. </w:t>
      </w:r>
    </w:p>
    <w:p w14:paraId="7952C1EB" w14:textId="77777777" w:rsidR="006257E2" w:rsidRPr="00535C3D" w:rsidRDefault="006257E2" w:rsidP="005E262D">
      <w:pPr>
        <w:autoSpaceDE w:val="0"/>
        <w:spacing w:after="0"/>
        <w:rPr>
          <w:rFonts w:ascii="Times New Roman" w:eastAsia="Times New Roman" w:hAnsi="Times New Roman" w:cs="Times New Roman"/>
          <w:sz w:val="22"/>
          <w:szCs w:val="22"/>
        </w:rPr>
      </w:pPr>
    </w:p>
    <w:p w14:paraId="73C1D8DB" w14:textId="6D59B236" w:rsidR="006257E2" w:rsidRPr="00535C3D" w:rsidRDefault="006257E2" w:rsidP="006257E2">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 xml:space="preserve">2) Research </w:t>
      </w:r>
      <w:r w:rsidR="00076012" w:rsidRPr="00535C3D">
        <w:rPr>
          <w:rFonts w:ascii="Times New Roman" w:eastAsia="Times New Roman" w:hAnsi="Times New Roman" w:cs="Times New Roman"/>
          <w:b/>
          <w:bCs/>
          <w:sz w:val="22"/>
          <w:szCs w:val="22"/>
        </w:rPr>
        <w:t>(10</w:t>
      </w:r>
      <w:r w:rsidRPr="00535C3D">
        <w:rPr>
          <w:rFonts w:ascii="Times New Roman" w:eastAsia="Times New Roman" w:hAnsi="Times New Roman" w:cs="Times New Roman"/>
          <w:b/>
          <w:bCs/>
          <w:sz w:val="22"/>
          <w:szCs w:val="22"/>
        </w:rPr>
        <w:t>%)</w:t>
      </w:r>
    </w:p>
    <w:p w14:paraId="6EA93D65" w14:textId="0CC8CED6" w:rsidR="006257E2" w:rsidRPr="00535C3D" w:rsidRDefault="006257E2" w:rsidP="006257E2">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Students are asked to do research on given topics or issues discussed in class (e.g. </w:t>
      </w:r>
      <w:r w:rsidRPr="00535C3D">
        <w:rPr>
          <w:rFonts w:ascii="Times New Roman" w:eastAsia="Gulim" w:hAnsi="Times New Roman" w:cs="Times New Roman"/>
          <w:sz w:val="22"/>
          <w:szCs w:val="22"/>
        </w:rPr>
        <w:t xml:space="preserve">finding </w:t>
      </w:r>
      <w:r w:rsidR="004B7815" w:rsidRPr="00535C3D">
        <w:rPr>
          <w:rFonts w:ascii="Times New Roman" w:eastAsia="Gulim" w:hAnsi="Times New Roman" w:cs="Times New Roman"/>
          <w:sz w:val="22"/>
          <w:szCs w:val="22"/>
        </w:rPr>
        <w:t>differences and similarities in Korean and American cultures</w:t>
      </w:r>
      <w:r w:rsidR="00076012" w:rsidRPr="00535C3D">
        <w:rPr>
          <w:rFonts w:ascii="Times New Roman" w:eastAsia="Gulim" w:hAnsi="Times New Roman" w:cs="Times New Roman"/>
          <w:sz w:val="22"/>
          <w:szCs w:val="22"/>
        </w:rPr>
        <w:t>, etc.</w:t>
      </w:r>
      <w:r w:rsidRPr="00535C3D">
        <w:rPr>
          <w:rFonts w:ascii="Times New Roman" w:eastAsia="Times New Roman" w:hAnsi="Times New Roman" w:cs="Times New Roman"/>
          <w:sz w:val="22"/>
          <w:szCs w:val="22"/>
        </w:rPr>
        <w:t>) and turn in the research result</w:t>
      </w:r>
      <w:r w:rsidR="00B6697D">
        <w:rPr>
          <w:rFonts w:ascii="Times New Roman" w:eastAsia="Times New Roman" w:hAnsi="Times New Roman" w:cs="Times New Roman"/>
          <w:sz w:val="22"/>
          <w:szCs w:val="22"/>
        </w:rPr>
        <w:t>s</w:t>
      </w:r>
      <w:r w:rsidRPr="00535C3D">
        <w:rPr>
          <w:rFonts w:ascii="Times New Roman" w:eastAsia="Times New Roman" w:hAnsi="Times New Roman" w:cs="Times New Roman"/>
          <w:sz w:val="22"/>
          <w:szCs w:val="22"/>
        </w:rPr>
        <w:t xml:space="preserve">. </w:t>
      </w:r>
      <w:r w:rsidR="00D63859">
        <w:rPr>
          <w:rFonts w:ascii="Times New Roman" w:eastAsia="Times New Roman" w:hAnsi="Times New Roman" w:cs="Times New Roman"/>
          <w:sz w:val="22"/>
          <w:szCs w:val="22"/>
        </w:rPr>
        <w:t>Data should be authentic and efficiently support the research</w:t>
      </w:r>
      <w:r w:rsidR="00EB5BD0">
        <w:rPr>
          <w:rFonts w:ascii="Times New Roman" w:eastAsia="Times New Roman" w:hAnsi="Times New Roman" w:cs="Times New Roman"/>
          <w:sz w:val="22"/>
          <w:szCs w:val="22"/>
        </w:rPr>
        <w:t xml:space="preserve">. The paper should be cohesive and easily understandable. </w:t>
      </w:r>
      <w:r w:rsidR="00E0477A">
        <w:rPr>
          <w:rFonts w:ascii="Times New Roman" w:eastAsia="Times New Roman" w:hAnsi="Times New Roman" w:cs="Times New Roman"/>
          <w:sz w:val="22"/>
          <w:szCs w:val="22"/>
        </w:rPr>
        <w:t>Language and grammar should be communicatively precise.</w:t>
      </w:r>
      <w:r w:rsidR="00D63859">
        <w:rPr>
          <w:rFonts w:ascii="Times New Roman" w:eastAsia="Times New Roman" w:hAnsi="Times New Roman" w:cs="Times New Roman"/>
          <w:sz w:val="22"/>
          <w:szCs w:val="22"/>
        </w:rPr>
        <w:t xml:space="preserve"> </w:t>
      </w:r>
    </w:p>
    <w:p w14:paraId="15078B5D" w14:textId="602CFD0A" w:rsidR="004B7815" w:rsidRDefault="004B7815" w:rsidP="006257E2">
      <w:pPr>
        <w:autoSpaceDE w:val="0"/>
        <w:spacing w:after="0"/>
        <w:rPr>
          <w:rFonts w:ascii="Times New Roman" w:eastAsia="Times New Roman" w:hAnsi="Times New Roman" w:cs="Times New Roman"/>
          <w:sz w:val="22"/>
          <w:szCs w:val="22"/>
        </w:rPr>
      </w:pP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699"/>
      </w:tblGrid>
      <w:tr w:rsidR="00961210" w14:paraId="78C44C03" w14:textId="77777777" w:rsidTr="0096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77AC8" w14:textId="1653CBFD" w:rsidR="00961210" w:rsidRPr="00961210" w:rsidRDefault="00587C6C" w:rsidP="007565F0">
            <w:pPr>
              <w:autoSpaceDE w:val="0"/>
              <w:spacing w:after="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Evaluation </w:t>
            </w:r>
            <w:r w:rsidR="007565F0">
              <w:rPr>
                <w:rFonts w:ascii="Times New Roman" w:eastAsia="Times New Roman" w:hAnsi="Times New Roman" w:cs="Times New Roman"/>
                <w:color w:val="auto"/>
                <w:sz w:val="22"/>
                <w:szCs w:val="22"/>
              </w:rPr>
              <w:t>Component</w:t>
            </w:r>
            <w:r w:rsidR="008322A1">
              <w:rPr>
                <w:rFonts w:ascii="Times New Roman" w:eastAsia="Times New Roman" w:hAnsi="Times New Roman" w:cs="Times New Roman"/>
                <w:color w:val="auto"/>
                <w:sz w:val="22"/>
                <w:szCs w:val="22"/>
              </w:rPr>
              <w:t>s</w:t>
            </w:r>
          </w:p>
        </w:tc>
        <w:tc>
          <w:tcPr>
            <w:tcW w:w="369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DE0074" w14:textId="7260D635" w:rsidR="00961210" w:rsidRDefault="00587C6C" w:rsidP="006257E2">
            <w:pPr>
              <w:autoSpaceDE w:val="0"/>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color w:val="auto"/>
                <w:sz w:val="22"/>
                <w:szCs w:val="22"/>
              </w:rPr>
              <w:t>Weight</w:t>
            </w:r>
            <w:r w:rsidR="00961210">
              <w:rPr>
                <w:rFonts w:ascii="Times New Roman" w:eastAsia="Times New Roman" w:hAnsi="Times New Roman" w:cs="Times New Roman"/>
                <w:color w:val="auto"/>
                <w:sz w:val="22"/>
                <w:szCs w:val="22"/>
              </w:rPr>
              <w:t xml:space="preserve"> (%)</w:t>
            </w:r>
          </w:p>
        </w:tc>
      </w:tr>
      <w:tr w:rsidR="00961210" w14:paraId="64D3D4A7" w14:textId="77777777" w:rsidTr="00961210">
        <w:tc>
          <w:tcPr>
            <w:cnfStyle w:val="001000000000" w:firstRow="0" w:lastRow="0" w:firstColumn="1" w:lastColumn="0" w:oddVBand="0" w:evenVBand="0" w:oddHBand="0" w:evenHBand="0" w:firstRowFirstColumn="0" w:firstRowLastColumn="0" w:lastRowFirstColumn="0" w:lastRowLastColumn="0"/>
            <w:tcW w:w="6025" w:type="dxa"/>
          </w:tcPr>
          <w:p w14:paraId="1DA50242" w14:textId="4E97C2A0" w:rsidR="00961210" w:rsidRPr="007565F0" w:rsidRDefault="00961210" w:rsidP="006257E2">
            <w:pPr>
              <w:autoSpaceDE w:val="0"/>
              <w:spacing w:after="0"/>
              <w:rPr>
                <w:rFonts w:ascii="Times New Roman" w:eastAsia="Times New Roman" w:hAnsi="Times New Roman" w:cs="Times New Roman"/>
                <w:b w:val="0"/>
                <w:sz w:val="22"/>
                <w:szCs w:val="22"/>
              </w:rPr>
            </w:pPr>
            <w:r w:rsidRPr="007565F0">
              <w:rPr>
                <w:rFonts w:ascii="Times New Roman" w:eastAsia="Times New Roman" w:hAnsi="Times New Roman" w:cs="Times New Roman"/>
                <w:b w:val="0"/>
                <w:sz w:val="22"/>
                <w:szCs w:val="22"/>
              </w:rPr>
              <w:t>Content (quality of data gathered)</w:t>
            </w:r>
          </w:p>
        </w:tc>
        <w:tc>
          <w:tcPr>
            <w:tcW w:w="3699" w:type="dxa"/>
          </w:tcPr>
          <w:p w14:paraId="5E54587E" w14:textId="3D8961A5" w:rsidR="00961210" w:rsidRDefault="00961210" w:rsidP="006257E2">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tc>
      </w:tr>
      <w:tr w:rsidR="00961210" w14:paraId="477F8F16" w14:textId="77777777" w:rsidTr="00961210">
        <w:tc>
          <w:tcPr>
            <w:cnfStyle w:val="001000000000" w:firstRow="0" w:lastRow="0" w:firstColumn="1" w:lastColumn="0" w:oddVBand="0" w:evenVBand="0" w:oddHBand="0" w:evenHBand="0" w:firstRowFirstColumn="0" w:firstRowLastColumn="0" w:lastRowFirstColumn="0" w:lastRowLastColumn="0"/>
            <w:tcW w:w="6025" w:type="dxa"/>
          </w:tcPr>
          <w:p w14:paraId="2D9206AD" w14:textId="4AF7F7B6" w:rsidR="00961210" w:rsidRPr="007565F0" w:rsidRDefault="00961210" w:rsidP="006257E2">
            <w:pPr>
              <w:autoSpaceDE w:val="0"/>
              <w:spacing w:after="0"/>
              <w:rPr>
                <w:rFonts w:ascii="Times New Roman" w:eastAsia="Times New Roman" w:hAnsi="Times New Roman" w:cs="Times New Roman"/>
                <w:b w:val="0"/>
                <w:sz w:val="22"/>
                <w:szCs w:val="22"/>
              </w:rPr>
            </w:pPr>
            <w:r w:rsidRPr="007565F0">
              <w:rPr>
                <w:rFonts w:ascii="Times New Roman" w:eastAsia="Times New Roman" w:hAnsi="Times New Roman" w:cs="Times New Roman"/>
                <w:b w:val="0"/>
                <w:sz w:val="22"/>
                <w:szCs w:val="22"/>
              </w:rPr>
              <w:t>Clarity (understandability and coherence)</w:t>
            </w:r>
          </w:p>
        </w:tc>
        <w:tc>
          <w:tcPr>
            <w:tcW w:w="3699" w:type="dxa"/>
          </w:tcPr>
          <w:p w14:paraId="5616E5ED" w14:textId="29B0BF41" w:rsidR="00961210" w:rsidRDefault="00961210" w:rsidP="006257E2">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r>
      <w:tr w:rsidR="00961210" w14:paraId="79BF26B1" w14:textId="77777777" w:rsidTr="00961210">
        <w:tc>
          <w:tcPr>
            <w:cnfStyle w:val="001000000000" w:firstRow="0" w:lastRow="0" w:firstColumn="1" w:lastColumn="0" w:oddVBand="0" w:evenVBand="0" w:oddHBand="0" w:evenHBand="0" w:firstRowFirstColumn="0" w:firstRowLastColumn="0" w:lastRowFirstColumn="0" w:lastRowLastColumn="0"/>
            <w:tcW w:w="6025" w:type="dxa"/>
          </w:tcPr>
          <w:p w14:paraId="03A11E9B" w14:textId="0CC4E4FA" w:rsidR="00961210" w:rsidRPr="007565F0" w:rsidRDefault="00961210" w:rsidP="006257E2">
            <w:pPr>
              <w:autoSpaceDE w:val="0"/>
              <w:spacing w:after="0"/>
              <w:rPr>
                <w:rFonts w:ascii="Times New Roman" w:eastAsia="Times New Roman" w:hAnsi="Times New Roman" w:cs="Times New Roman"/>
                <w:b w:val="0"/>
                <w:sz w:val="22"/>
                <w:szCs w:val="22"/>
              </w:rPr>
            </w:pPr>
            <w:r w:rsidRPr="007565F0">
              <w:rPr>
                <w:rFonts w:ascii="Times New Roman" w:eastAsia="Times New Roman" w:hAnsi="Times New Roman" w:cs="Times New Roman"/>
                <w:b w:val="0"/>
                <w:sz w:val="22"/>
                <w:szCs w:val="22"/>
              </w:rPr>
              <w:t>Accuracy (language, grammar)</w:t>
            </w:r>
          </w:p>
        </w:tc>
        <w:tc>
          <w:tcPr>
            <w:tcW w:w="3699" w:type="dxa"/>
          </w:tcPr>
          <w:p w14:paraId="571FCB17" w14:textId="736DC3DB" w:rsidR="00961210" w:rsidRDefault="00961210" w:rsidP="006257E2">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30</w:t>
            </w:r>
          </w:p>
        </w:tc>
      </w:tr>
    </w:tbl>
    <w:p w14:paraId="439F71A0" w14:textId="77777777" w:rsidR="00961210" w:rsidRDefault="00961210" w:rsidP="006257E2">
      <w:pPr>
        <w:autoSpaceDE w:val="0"/>
        <w:spacing w:after="0"/>
        <w:rPr>
          <w:rFonts w:ascii="Times New Roman" w:eastAsia="Times New Roman" w:hAnsi="Times New Roman" w:cs="Times New Roman"/>
          <w:b/>
          <w:sz w:val="22"/>
          <w:szCs w:val="22"/>
        </w:rPr>
      </w:pPr>
    </w:p>
    <w:p w14:paraId="2F888433" w14:textId="77777777" w:rsidR="00961210" w:rsidRDefault="00961210" w:rsidP="006257E2">
      <w:pPr>
        <w:autoSpaceDE w:val="0"/>
        <w:spacing w:after="0"/>
        <w:rPr>
          <w:rFonts w:ascii="Times New Roman" w:eastAsia="Times New Roman" w:hAnsi="Times New Roman" w:cs="Times New Roman"/>
          <w:b/>
          <w:sz w:val="22"/>
          <w:szCs w:val="22"/>
        </w:rPr>
      </w:pPr>
    </w:p>
    <w:p w14:paraId="290630A4" w14:textId="4F133942" w:rsidR="004B7815" w:rsidRPr="00535C3D" w:rsidRDefault="004B7815" w:rsidP="006257E2">
      <w:pPr>
        <w:autoSpaceDE w:val="0"/>
        <w:spacing w:after="0"/>
        <w:rPr>
          <w:rFonts w:ascii="Times New Roman" w:eastAsia="Times New Roman" w:hAnsi="Times New Roman" w:cs="Times New Roman"/>
          <w:b/>
          <w:sz w:val="22"/>
          <w:szCs w:val="22"/>
        </w:rPr>
      </w:pPr>
      <w:r w:rsidRPr="00535C3D">
        <w:rPr>
          <w:rFonts w:ascii="Times New Roman" w:eastAsia="Times New Roman" w:hAnsi="Times New Roman" w:cs="Times New Roman"/>
          <w:b/>
          <w:sz w:val="22"/>
          <w:szCs w:val="22"/>
        </w:rPr>
        <w:t>3) Individual Presentation (20%)</w:t>
      </w:r>
    </w:p>
    <w:p w14:paraId="5063E072" w14:textId="6919C5ED" w:rsidR="004B7815" w:rsidRPr="00535C3D" w:rsidRDefault="004B7815" w:rsidP="006257E2">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Students will pick their topics on intercultural issues in the fields of </w:t>
      </w:r>
      <w:r w:rsidRPr="00535C3D">
        <w:rPr>
          <w:rFonts w:ascii="Times New Roman" w:hAnsi="Times New Roman" w:cs="Times New Roman"/>
          <w:sz w:val="22"/>
          <w:szCs w:val="22"/>
        </w:rPr>
        <w:t>businesses, education, social issue or politics, domestic matters, international issues/relations, etc. and conduct research and present their findings</w:t>
      </w:r>
      <w:r w:rsidR="00FA2B64">
        <w:rPr>
          <w:rFonts w:ascii="Times New Roman" w:hAnsi="Times New Roman" w:cs="Times New Roman"/>
          <w:sz w:val="22"/>
          <w:szCs w:val="22"/>
        </w:rPr>
        <w:t xml:space="preserve"> in class</w:t>
      </w:r>
      <w:r w:rsidRPr="00535C3D">
        <w:rPr>
          <w:rFonts w:ascii="Times New Roman" w:hAnsi="Times New Roman" w:cs="Times New Roman"/>
          <w:sz w:val="22"/>
          <w:szCs w:val="22"/>
        </w:rPr>
        <w:t xml:space="preserve">.  </w:t>
      </w:r>
      <w:r w:rsidR="007565F0">
        <w:rPr>
          <w:rFonts w:ascii="Times New Roman" w:hAnsi="Times New Roman" w:cs="Times New Roman"/>
          <w:sz w:val="22"/>
          <w:szCs w:val="22"/>
        </w:rPr>
        <w:t>Students will submit their presentation topic by the end of the second week of the course and based upon the number of the students and the topics, the individual presentation date for each student will be dec</w:t>
      </w:r>
      <w:r w:rsidR="00B6697D">
        <w:rPr>
          <w:rFonts w:ascii="Times New Roman" w:hAnsi="Times New Roman" w:cs="Times New Roman"/>
          <w:sz w:val="22"/>
          <w:szCs w:val="22"/>
        </w:rPr>
        <w:t>ided and will be announced on Canvas</w:t>
      </w:r>
      <w:r w:rsidR="007565F0">
        <w:rPr>
          <w:rFonts w:ascii="Times New Roman" w:hAnsi="Times New Roman" w:cs="Times New Roman"/>
          <w:sz w:val="22"/>
          <w:szCs w:val="22"/>
        </w:rPr>
        <w:t xml:space="preserve"> by the end of the first month of the course. </w:t>
      </w:r>
    </w:p>
    <w:p w14:paraId="048065BF" w14:textId="77777777" w:rsidR="00961210" w:rsidRDefault="00961210" w:rsidP="005E262D">
      <w:pPr>
        <w:autoSpaceDE w:val="0"/>
        <w:spacing w:after="0"/>
        <w:rPr>
          <w:rFonts w:ascii="Times New Roman" w:eastAsia="Times New Roman" w:hAnsi="Times New Roman" w:cs="Times New Roman"/>
          <w:sz w:val="22"/>
          <w:szCs w:val="22"/>
        </w:rPr>
      </w:pPr>
    </w:p>
    <w:tbl>
      <w:tblPr>
        <w:tblStyle w:val="SyllabusTable-withBorders"/>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4192"/>
        <w:gridCol w:w="2747"/>
      </w:tblGrid>
      <w:tr w:rsidR="008322A1" w14:paraId="3483F11F" w14:textId="77777777" w:rsidTr="003C1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2" w:type="dxa"/>
            <w:gridSpan w:val="2"/>
            <w:tcBorders>
              <w:top w:val="single" w:sz="4" w:space="0" w:color="auto"/>
              <w:left w:val="single" w:sz="4" w:space="0" w:color="auto"/>
              <w:bottom w:val="single" w:sz="4" w:space="0" w:color="auto"/>
              <w:right w:val="single" w:sz="4" w:space="0" w:color="auto"/>
            </w:tcBorders>
          </w:tcPr>
          <w:p w14:paraId="3A5B8A3C" w14:textId="06425508" w:rsidR="008322A1" w:rsidRDefault="008322A1" w:rsidP="000311B6">
            <w:pPr>
              <w:autoSpaceDE w:val="0"/>
              <w:spacing w:after="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Evaluation Components</w:t>
            </w:r>
          </w:p>
        </w:tc>
        <w:tc>
          <w:tcPr>
            <w:tcW w:w="2747" w:type="dxa"/>
            <w:tcBorders>
              <w:top w:val="single" w:sz="4" w:space="0" w:color="auto"/>
              <w:left w:val="single" w:sz="4" w:space="0" w:color="auto"/>
              <w:bottom w:val="single" w:sz="4" w:space="0" w:color="auto"/>
              <w:right w:val="single" w:sz="4" w:space="0" w:color="auto"/>
            </w:tcBorders>
          </w:tcPr>
          <w:p w14:paraId="330A7DAC" w14:textId="50C89727" w:rsidR="008322A1" w:rsidRDefault="008322A1" w:rsidP="000311B6">
            <w:pPr>
              <w:autoSpaceDE w:val="0"/>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color w:val="auto"/>
                <w:sz w:val="22"/>
                <w:szCs w:val="22"/>
              </w:rPr>
              <w:t>Weight (%)</w:t>
            </w:r>
          </w:p>
        </w:tc>
      </w:tr>
      <w:tr w:rsidR="008322A1" w14:paraId="6E2A10BA" w14:textId="77777777" w:rsidTr="008322A1">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0D216F7E" w14:textId="3C231529" w:rsidR="008322A1" w:rsidRPr="008322A1" w:rsidRDefault="008322A1" w:rsidP="00836A6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sz w:val="22"/>
                <w:szCs w:val="22"/>
              </w:rPr>
              <w:t>Relevance</w:t>
            </w:r>
            <w:r w:rsidRPr="008322A1">
              <w:rPr>
                <w:rFonts w:ascii="Times New Roman" w:eastAsia="Times New Roman" w:hAnsi="Times New Roman" w:cs="Times New Roman"/>
                <w:sz w:val="22"/>
                <w:szCs w:val="22"/>
              </w:rPr>
              <w:t xml:space="preserve"> of the topic</w:t>
            </w:r>
            <w:r>
              <w:rPr>
                <w:rFonts w:ascii="Times New Roman" w:eastAsia="Times New Roman" w:hAnsi="Times New Roman" w:cs="Times New Roman"/>
                <w:sz w:val="22"/>
                <w:szCs w:val="22"/>
              </w:rPr>
              <w:t xml:space="preserve"> </w:t>
            </w:r>
          </w:p>
        </w:tc>
        <w:tc>
          <w:tcPr>
            <w:tcW w:w="2747" w:type="dxa"/>
          </w:tcPr>
          <w:p w14:paraId="7D778B5B" w14:textId="7DC622EE" w:rsidR="008322A1" w:rsidRDefault="008322A1"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8322A1" w14:paraId="33853939" w14:textId="77777777" w:rsidTr="008322A1">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76CF1AAD" w14:textId="08DBAB8F" w:rsidR="008322A1" w:rsidRDefault="008322A1" w:rsidP="000311B6">
            <w:pPr>
              <w:autoSpaceDE w:val="0"/>
              <w:spacing w:after="0"/>
              <w:rPr>
                <w:rFonts w:ascii="Times New Roman" w:eastAsia="Times New Roman" w:hAnsi="Times New Roman" w:cs="Times New Roman"/>
                <w:sz w:val="22"/>
                <w:szCs w:val="22"/>
              </w:rPr>
            </w:pPr>
            <w:r w:rsidRPr="008322A1">
              <w:rPr>
                <w:rFonts w:ascii="Times New Roman" w:eastAsia="Times New Roman" w:hAnsi="Times New Roman" w:cs="Times New Roman"/>
                <w:sz w:val="22"/>
                <w:szCs w:val="22"/>
              </w:rPr>
              <w:t xml:space="preserve">Quality of written report </w:t>
            </w:r>
          </w:p>
        </w:tc>
        <w:tc>
          <w:tcPr>
            <w:tcW w:w="2747" w:type="dxa"/>
          </w:tcPr>
          <w:p w14:paraId="02D80004" w14:textId="7B3F2977" w:rsidR="008322A1" w:rsidRDefault="008322A1"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r w:rsidR="007565F0" w14:paraId="2C17BF38" w14:textId="77777777" w:rsidTr="008322A1">
        <w:tc>
          <w:tcPr>
            <w:cnfStyle w:val="001000000000" w:firstRow="0" w:lastRow="0" w:firstColumn="1" w:lastColumn="0" w:oddVBand="0" w:evenVBand="0" w:oddHBand="0" w:evenHBand="0" w:firstRowFirstColumn="0" w:firstRowLastColumn="0" w:lastRowFirstColumn="0" w:lastRowLastColumn="0"/>
            <w:tcW w:w="2780" w:type="dxa"/>
          </w:tcPr>
          <w:p w14:paraId="18F11A27" w14:textId="62EFB820" w:rsidR="007565F0" w:rsidRPr="007565F0" w:rsidRDefault="007565F0" w:rsidP="000311B6">
            <w:pPr>
              <w:autoSpaceDE w:val="0"/>
              <w:spacing w:after="0"/>
              <w:rPr>
                <w:rFonts w:ascii="Times New Roman" w:eastAsia="Times New Roman" w:hAnsi="Times New Roman" w:cs="Times New Roman"/>
                <w:b w:val="0"/>
                <w:sz w:val="22"/>
                <w:szCs w:val="22"/>
              </w:rPr>
            </w:pPr>
          </w:p>
        </w:tc>
        <w:tc>
          <w:tcPr>
            <w:tcW w:w="4192" w:type="dxa"/>
          </w:tcPr>
          <w:p w14:paraId="515FA7CD" w14:textId="68B881A2" w:rsidR="007565F0" w:rsidRDefault="008322A1" w:rsidP="008322A1">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Researched d</w:t>
            </w:r>
            <w:r w:rsidR="007565F0">
              <w:rPr>
                <w:rFonts w:ascii="Times New Roman" w:eastAsia="Times New Roman" w:hAnsi="Times New Roman" w:cs="Times New Roman"/>
                <w:sz w:val="22"/>
                <w:szCs w:val="22"/>
              </w:rPr>
              <w:t>ata</w:t>
            </w:r>
            <w:r>
              <w:rPr>
                <w:rFonts w:ascii="Times New Roman" w:eastAsia="Times New Roman" w:hAnsi="Times New Roman" w:cs="Times New Roman"/>
                <w:sz w:val="22"/>
                <w:szCs w:val="22"/>
              </w:rPr>
              <w:t xml:space="preserve"> and their interpretation</w:t>
            </w:r>
          </w:p>
        </w:tc>
        <w:tc>
          <w:tcPr>
            <w:tcW w:w="2747" w:type="dxa"/>
          </w:tcPr>
          <w:p w14:paraId="7484F77F" w14:textId="1CF5CC66" w:rsidR="007565F0" w:rsidRDefault="007565F0"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7565F0" w14:paraId="50BEC48D" w14:textId="77777777" w:rsidTr="008322A1">
        <w:tc>
          <w:tcPr>
            <w:cnfStyle w:val="001000000000" w:firstRow="0" w:lastRow="0" w:firstColumn="1" w:lastColumn="0" w:oddVBand="0" w:evenVBand="0" w:oddHBand="0" w:evenHBand="0" w:firstRowFirstColumn="0" w:firstRowLastColumn="0" w:lastRowFirstColumn="0" w:lastRowLastColumn="0"/>
            <w:tcW w:w="2780" w:type="dxa"/>
          </w:tcPr>
          <w:p w14:paraId="2F7D9EE0" w14:textId="77777777" w:rsidR="007565F0" w:rsidRPr="007565F0" w:rsidRDefault="007565F0" w:rsidP="000311B6">
            <w:pPr>
              <w:autoSpaceDE w:val="0"/>
              <w:spacing w:after="0"/>
              <w:rPr>
                <w:rFonts w:ascii="Times New Roman" w:eastAsia="Times New Roman" w:hAnsi="Times New Roman" w:cs="Times New Roman"/>
                <w:b w:val="0"/>
                <w:sz w:val="22"/>
                <w:szCs w:val="22"/>
              </w:rPr>
            </w:pPr>
          </w:p>
        </w:tc>
        <w:tc>
          <w:tcPr>
            <w:tcW w:w="4192" w:type="dxa"/>
          </w:tcPr>
          <w:p w14:paraId="0144C06F" w14:textId="0A659E1B" w:rsidR="007565F0" w:rsidRDefault="008322A1" w:rsidP="008322A1">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Quality of l</w:t>
            </w:r>
            <w:r w:rsidR="007565F0">
              <w:rPr>
                <w:rFonts w:ascii="Times New Roman" w:eastAsia="Times New Roman" w:hAnsi="Times New Roman" w:cs="Times New Roman"/>
                <w:sz w:val="22"/>
                <w:szCs w:val="22"/>
              </w:rPr>
              <w:t>anguage use</w:t>
            </w:r>
          </w:p>
        </w:tc>
        <w:tc>
          <w:tcPr>
            <w:tcW w:w="2747" w:type="dxa"/>
          </w:tcPr>
          <w:p w14:paraId="4597199F" w14:textId="591BC6C6" w:rsidR="007565F0" w:rsidRDefault="007565F0"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8322A1" w14:paraId="609C35B7" w14:textId="77777777" w:rsidTr="008322A1">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41E7CCC7" w14:textId="1CD73C03" w:rsidR="008322A1" w:rsidRDefault="008322A1" w:rsidP="000311B6">
            <w:pPr>
              <w:autoSpaceDE w:val="0"/>
              <w:spacing w:after="0"/>
              <w:rPr>
                <w:rFonts w:ascii="Times New Roman" w:eastAsia="Times New Roman" w:hAnsi="Times New Roman" w:cs="Times New Roman"/>
                <w:sz w:val="22"/>
                <w:szCs w:val="22"/>
              </w:rPr>
            </w:pPr>
            <w:r w:rsidRPr="008322A1">
              <w:rPr>
                <w:rFonts w:ascii="Times New Roman" w:eastAsia="Times New Roman" w:hAnsi="Times New Roman" w:cs="Times New Roman"/>
                <w:sz w:val="22"/>
                <w:szCs w:val="22"/>
              </w:rPr>
              <w:t>Oral presentation</w:t>
            </w:r>
          </w:p>
        </w:tc>
        <w:tc>
          <w:tcPr>
            <w:tcW w:w="2747" w:type="dxa"/>
          </w:tcPr>
          <w:p w14:paraId="74A7B373" w14:textId="77777777" w:rsidR="008322A1" w:rsidRDefault="008322A1"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r w:rsidR="007565F0" w14:paraId="00FA9E8F" w14:textId="77777777" w:rsidTr="008322A1">
        <w:tc>
          <w:tcPr>
            <w:cnfStyle w:val="001000000000" w:firstRow="0" w:lastRow="0" w:firstColumn="1" w:lastColumn="0" w:oddVBand="0" w:evenVBand="0" w:oddHBand="0" w:evenHBand="0" w:firstRowFirstColumn="0" w:firstRowLastColumn="0" w:lastRowFirstColumn="0" w:lastRowLastColumn="0"/>
            <w:tcW w:w="2780" w:type="dxa"/>
          </w:tcPr>
          <w:p w14:paraId="6307F95B" w14:textId="77777777" w:rsidR="007565F0" w:rsidRDefault="007565F0" w:rsidP="000311B6">
            <w:pPr>
              <w:autoSpaceDE w:val="0"/>
              <w:spacing w:after="0"/>
              <w:rPr>
                <w:rFonts w:ascii="Times New Roman" w:eastAsia="Times New Roman" w:hAnsi="Times New Roman" w:cs="Times New Roman"/>
                <w:b w:val="0"/>
                <w:sz w:val="22"/>
                <w:szCs w:val="22"/>
              </w:rPr>
            </w:pPr>
          </w:p>
        </w:tc>
        <w:tc>
          <w:tcPr>
            <w:tcW w:w="4192" w:type="dxa"/>
          </w:tcPr>
          <w:p w14:paraId="43F5F5F2" w14:textId="500FF20D" w:rsidR="007565F0" w:rsidRDefault="007565F0"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Clarity</w:t>
            </w:r>
            <w:r w:rsidR="008322A1">
              <w:rPr>
                <w:rFonts w:ascii="Times New Roman" w:eastAsia="Times New Roman" w:hAnsi="Times New Roman" w:cs="Times New Roman"/>
                <w:sz w:val="22"/>
                <w:szCs w:val="22"/>
              </w:rPr>
              <w:t xml:space="preserve"> (clear articulation, coherence)</w:t>
            </w:r>
          </w:p>
        </w:tc>
        <w:tc>
          <w:tcPr>
            <w:tcW w:w="2747" w:type="dxa"/>
          </w:tcPr>
          <w:p w14:paraId="4DE90F3E" w14:textId="164DDC67" w:rsidR="007565F0" w:rsidRDefault="007565F0"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7565F0" w14:paraId="34CAE415" w14:textId="77777777" w:rsidTr="008322A1">
        <w:tc>
          <w:tcPr>
            <w:cnfStyle w:val="001000000000" w:firstRow="0" w:lastRow="0" w:firstColumn="1" w:lastColumn="0" w:oddVBand="0" w:evenVBand="0" w:oddHBand="0" w:evenHBand="0" w:firstRowFirstColumn="0" w:firstRowLastColumn="0" w:lastRowFirstColumn="0" w:lastRowLastColumn="0"/>
            <w:tcW w:w="2780" w:type="dxa"/>
          </w:tcPr>
          <w:p w14:paraId="4FF920DB" w14:textId="77777777" w:rsidR="007565F0" w:rsidRDefault="007565F0" w:rsidP="000311B6">
            <w:pPr>
              <w:autoSpaceDE w:val="0"/>
              <w:spacing w:after="0"/>
              <w:rPr>
                <w:rFonts w:ascii="Times New Roman" w:eastAsia="Times New Roman" w:hAnsi="Times New Roman" w:cs="Times New Roman"/>
                <w:b w:val="0"/>
                <w:sz w:val="22"/>
                <w:szCs w:val="22"/>
              </w:rPr>
            </w:pPr>
          </w:p>
        </w:tc>
        <w:tc>
          <w:tcPr>
            <w:tcW w:w="4192" w:type="dxa"/>
          </w:tcPr>
          <w:p w14:paraId="236E4734" w14:textId="112A9CDD" w:rsidR="007565F0" w:rsidRDefault="007565F0" w:rsidP="008322A1">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Delivery</w:t>
            </w:r>
            <w:r w:rsidR="008322A1">
              <w:rPr>
                <w:rFonts w:ascii="Times New Roman" w:eastAsia="Times New Roman" w:hAnsi="Times New Roman" w:cs="Times New Roman"/>
                <w:sz w:val="22"/>
                <w:szCs w:val="22"/>
              </w:rPr>
              <w:t xml:space="preserve"> (proper ways/ methods, effective use of presentation tools)</w:t>
            </w:r>
          </w:p>
        </w:tc>
        <w:tc>
          <w:tcPr>
            <w:tcW w:w="2747" w:type="dxa"/>
          </w:tcPr>
          <w:p w14:paraId="58AE60F8" w14:textId="3EE24B40" w:rsidR="007565F0" w:rsidRDefault="007565F0"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bl>
    <w:p w14:paraId="4463A7F3" w14:textId="77777777" w:rsidR="007565F0" w:rsidRDefault="007565F0" w:rsidP="005E262D">
      <w:pPr>
        <w:autoSpaceDE w:val="0"/>
        <w:spacing w:after="0"/>
        <w:rPr>
          <w:rFonts w:ascii="Times New Roman" w:eastAsia="Times New Roman" w:hAnsi="Times New Roman" w:cs="Times New Roman"/>
          <w:sz w:val="22"/>
          <w:szCs w:val="22"/>
        </w:rPr>
      </w:pPr>
    </w:p>
    <w:p w14:paraId="5694A74B" w14:textId="189FC560"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w:t>
      </w:r>
    </w:p>
    <w:p w14:paraId="1FE2D844" w14:textId="196B14AF" w:rsidR="005E262D" w:rsidRPr="00535C3D" w:rsidRDefault="006257E2"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3</w:t>
      </w:r>
      <w:r w:rsidR="005E262D" w:rsidRPr="00535C3D">
        <w:rPr>
          <w:rFonts w:ascii="Times New Roman" w:eastAsia="Times New Roman" w:hAnsi="Times New Roman" w:cs="Times New Roman"/>
          <w:b/>
          <w:bCs/>
          <w:sz w:val="22"/>
          <w:szCs w:val="22"/>
        </w:rPr>
        <w:t>) Class participation / activities</w:t>
      </w:r>
      <w:r w:rsidR="005E262D" w:rsidRPr="00535C3D">
        <w:rPr>
          <w:rFonts w:ascii="Times New Roman" w:eastAsia="Times New Roman" w:hAnsi="Times New Roman" w:cs="Times New Roman"/>
          <w:sz w:val="22"/>
          <w:szCs w:val="22"/>
        </w:rPr>
        <w:t xml:space="preserve"> </w:t>
      </w:r>
      <w:r w:rsidR="00076012" w:rsidRPr="00535C3D">
        <w:rPr>
          <w:rFonts w:ascii="Times New Roman" w:eastAsia="Times New Roman" w:hAnsi="Times New Roman" w:cs="Times New Roman"/>
          <w:b/>
          <w:bCs/>
          <w:sz w:val="22"/>
          <w:szCs w:val="22"/>
        </w:rPr>
        <w:t>(10</w:t>
      </w:r>
      <w:r w:rsidR="005E262D" w:rsidRPr="00535C3D">
        <w:rPr>
          <w:rFonts w:ascii="Times New Roman" w:eastAsia="Times New Roman" w:hAnsi="Times New Roman" w:cs="Times New Roman"/>
          <w:b/>
          <w:bCs/>
          <w:sz w:val="22"/>
          <w:szCs w:val="22"/>
        </w:rPr>
        <w:t>%)</w:t>
      </w:r>
    </w:p>
    <w:p w14:paraId="5C8F7162" w14:textId="6C699545" w:rsidR="005E262D" w:rsidRDefault="005E262D" w:rsidP="005E262D">
      <w:pPr>
        <w:autoSpaceDE w:val="0"/>
        <w:spacing w:after="0"/>
        <w:rPr>
          <w:rFonts w:ascii="Times New Roman" w:eastAsia="Times New Roman" w:hAnsi="Times New Roman" w:cs="Times New Roman"/>
          <w:bCs/>
          <w:sz w:val="22"/>
          <w:szCs w:val="22"/>
        </w:rPr>
      </w:pPr>
      <w:r w:rsidRPr="00535C3D">
        <w:rPr>
          <w:rFonts w:ascii="Times New Roman" w:eastAsia="Times New Roman" w:hAnsi="Times New Roman" w:cs="Times New Roman"/>
          <w:sz w:val="22"/>
          <w:szCs w:val="22"/>
        </w:rPr>
        <w:t>Students are expected to actively participate in class activities such as group presentation</w:t>
      </w:r>
      <w:ins w:id="15" w:author="Shook, David J" w:date="2018-09-17T10:52:00Z">
        <w:r w:rsidR="007520B7">
          <w:rPr>
            <w:rFonts w:ascii="Times New Roman" w:eastAsia="Times New Roman" w:hAnsi="Times New Roman" w:cs="Times New Roman"/>
            <w:sz w:val="22"/>
            <w:szCs w:val="22"/>
          </w:rPr>
          <w:t>s</w:t>
        </w:r>
      </w:ins>
      <w:r w:rsidRPr="00535C3D">
        <w:rPr>
          <w:rFonts w:ascii="Times New Roman" w:eastAsia="Times New Roman" w:hAnsi="Times New Roman" w:cs="Times New Roman"/>
          <w:sz w:val="22"/>
          <w:szCs w:val="22"/>
        </w:rPr>
        <w:t>, discussion</w:t>
      </w:r>
      <w:ins w:id="16" w:author="Shook, David J" w:date="2018-09-17T10:52:00Z">
        <w:r w:rsidR="007520B7">
          <w:rPr>
            <w:rFonts w:ascii="Times New Roman" w:eastAsia="Times New Roman" w:hAnsi="Times New Roman" w:cs="Times New Roman"/>
            <w:sz w:val="22"/>
            <w:szCs w:val="22"/>
          </w:rPr>
          <w:t>s</w:t>
        </w:r>
      </w:ins>
      <w:r w:rsidRPr="00535C3D">
        <w:rPr>
          <w:rFonts w:ascii="Times New Roman" w:eastAsia="Times New Roman" w:hAnsi="Times New Roman" w:cs="Times New Roman"/>
          <w:sz w:val="22"/>
          <w:szCs w:val="22"/>
        </w:rPr>
        <w:t>, online postings, etc</w:t>
      </w:r>
      <w:r w:rsidRPr="00535C3D">
        <w:rPr>
          <w:rFonts w:ascii="Times New Roman" w:eastAsia="Times New Roman" w:hAnsi="Times New Roman" w:cs="Times New Roman"/>
          <w:b/>
          <w:bCs/>
          <w:sz w:val="22"/>
          <w:szCs w:val="22"/>
        </w:rPr>
        <w:t xml:space="preserve">. </w:t>
      </w:r>
      <w:r w:rsidR="00B6697D">
        <w:rPr>
          <w:rFonts w:ascii="Times New Roman" w:eastAsia="Times New Roman" w:hAnsi="Times New Roman" w:cs="Times New Roman"/>
          <w:bCs/>
          <w:sz w:val="22"/>
          <w:szCs w:val="22"/>
        </w:rPr>
        <w:t xml:space="preserve">Additionally, students will post on discussion topics on Canvas 2-3 times weekly; </w:t>
      </w:r>
      <w:del w:id="17" w:author="Shook, David J" w:date="2018-09-17T10:52:00Z">
        <w:r w:rsidR="00F50BF5" w:rsidDel="007520B7">
          <w:rPr>
            <w:rFonts w:ascii="Times New Roman" w:eastAsia="Times New Roman" w:hAnsi="Times New Roman" w:cs="Times New Roman"/>
            <w:bCs/>
            <w:sz w:val="22"/>
            <w:szCs w:val="22"/>
          </w:rPr>
          <w:delText xml:space="preserve"> </w:delText>
        </w:r>
      </w:del>
      <w:r w:rsidR="00F50BF5">
        <w:rPr>
          <w:rFonts w:ascii="Times New Roman" w:eastAsia="Times New Roman" w:hAnsi="Times New Roman" w:cs="Times New Roman"/>
          <w:bCs/>
          <w:sz w:val="22"/>
          <w:szCs w:val="22"/>
        </w:rPr>
        <w:t xml:space="preserve">the number </w:t>
      </w:r>
      <w:r w:rsidR="008B2497">
        <w:rPr>
          <w:rFonts w:ascii="Times New Roman" w:eastAsia="Times New Roman" w:hAnsi="Times New Roman" w:cs="Times New Roman"/>
          <w:bCs/>
          <w:sz w:val="22"/>
          <w:szCs w:val="22"/>
        </w:rPr>
        <w:t xml:space="preserve"> of students’ pos</w:t>
      </w:r>
      <w:r w:rsidR="00B6697D">
        <w:rPr>
          <w:rFonts w:ascii="Times New Roman" w:eastAsia="Times New Roman" w:hAnsi="Times New Roman" w:cs="Times New Roman"/>
          <w:bCs/>
          <w:sz w:val="22"/>
          <w:szCs w:val="22"/>
        </w:rPr>
        <w:t>tings on discussion topics on Canvas</w:t>
      </w:r>
      <w:r w:rsidR="008B2497">
        <w:rPr>
          <w:rFonts w:ascii="Times New Roman" w:eastAsia="Times New Roman" w:hAnsi="Times New Roman" w:cs="Times New Roman"/>
          <w:bCs/>
          <w:sz w:val="22"/>
          <w:szCs w:val="22"/>
        </w:rPr>
        <w:t xml:space="preserve"> and in-class discussions and activities will </w:t>
      </w:r>
      <w:del w:id="18" w:author="Shook, David J" w:date="2018-09-17T10:52:00Z">
        <w:r w:rsidR="008B2497" w:rsidDel="007520B7">
          <w:rPr>
            <w:rFonts w:ascii="Times New Roman" w:eastAsia="Times New Roman" w:hAnsi="Times New Roman" w:cs="Times New Roman"/>
            <w:bCs/>
            <w:sz w:val="22"/>
            <w:szCs w:val="22"/>
          </w:rPr>
          <w:delText>be all</w:delText>
        </w:r>
      </w:del>
      <w:ins w:id="19" w:author="Shook, David J" w:date="2018-09-17T10:52:00Z">
        <w:r w:rsidR="007520B7">
          <w:rPr>
            <w:rFonts w:ascii="Times New Roman" w:eastAsia="Times New Roman" w:hAnsi="Times New Roman" w:cs="Times New Roman"/>
            <w:bCs/>
            <w:sz w:val="22"/>
            <w:szCs w:val="22"/>
          </w:rPr>
          <w:t>all be</w:t>
        </w:r>
      </w:ins>
      <w:r w:rsidR="008B2497">
        <w:rPr>
          <w:rFonts w:ascii="Times New Roman" w:eastAsia="Times New Roman" w:hAnsi="Times New Roman" w:cs="Times New Roman"/>
          <w:bCs/>
          <w:sz w:val="22"/>
          <w:szCs w:val="22"/>
        </w:rPr>
        <w:t xml:space="preserve"> counted. </w:t>
      </w:r>
    </w:p>
    <w:p w14:paraId="05E119B3" w14:textId="77777777" w:rsidR="008B2497" w:rsidRPr="008B2497" w:rsidRDefault="008B2497" w:rsidP="005E262D">
      <w:pPr>
        <w:autoSpaceDE w:val="0"/>
        <w:spacing w:after="0"/>
        <w:rPr>
          <w:rFonts w:ascii="Times New Roman" w:hAnsi="Times New Roman" w:cs="Times New Roman"/>
          <w:color w:val="6A849D"/>
          <w:sz w:val="22"/>
          <w:szCs w:val="22"/>
          <w:shd w:val="clear" w:color="auto" w:fill="F2F2F2"/>
        </w:rPr>
      </w:pP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699"/>
      </w:tblGrid>
      <w:tr w:rsidR="008B2497" w14:paraId="15FCCCEA" w14:textId="77777777" w:rsidTr="008B2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Borders>
              <w:top w:val="single" w:sz="4" w:space="0" w:color="auto"/>
              <w:left w:val="single" w:sz="4" w:space="0" w:color="auto"/>
              <w:bottom w:val="single" w:sz="4" w:space="0" w:color="auto"/>
              <w:right w:val="single" w:sz="4" w:space="0" w:color="auto"/>
            </w:tcBorders>
          </w:tcPr>
          <w:p w14:paraId="00234654" w14:textId="2677FC80" w:rsidR="008B2497" w:rsidRPr="00961210" w:rsidRDefault="008B2497" w:rsidP="008B2497">
            <w:pPr>
              <w:autoSpaceDE w:val="0"/>
              <w:spacing w:after="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Number of postings/discussions</w:t>
            </w:r>
          </w:p>
        </w:tc>
        <w:tc>
          <w:tcPr>
            <w:tcW w:w="3699" w:type="dxa"/>
            <w:tcBorders>
              <w:top w:val="single" w:sz="4" w:space="0" w:color="auto"/>
              <w:left w:val="single" w:sz="4" w:space="0" w:color="auto"/>
              <w:bottom w:val="single" w:sz="4" w:space="0" w:color="auto"/>
              <w:right w:val="single" w:sz="4" w:space="0" w:color="auto"/>
            </w:tcBorders>
          </w:tcPr>
          <w:p w14:paraId="644DC148" w14:textId="37D7FD25" w:rsidR="008B2497" w:rsidRDefault="008B2497" w:rsidP="000311B6">
            <w:pPr>
              <w:autoSpaceDE w:val="0"/>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color w:val="auto"/>
                <w:sz w:val="22"/>
                <w:szCs w:val="22"/>
              </w:rPr>
              <w:t>Score (out of 10%)</w:t>
            </w:r>
          </w:p>
        </w:tc>
      </w:tr>
      <w:tr w:rsidR="008B2497" w14:paraId="024673D5" w14:textId="77777777" w:rsidTr="000311B6">
        <w:tc>
          <w:tcPr>
            <w:cnfStyle w:val="001000000000" w:firstRow="0" w:lastRow="0" w:firstColumn="1" w:lastColumn="0" w:oddVBand="0" w:evenVBand="0" w:oddHBand="0" w:evenHBand="0" w:firstRowFirstColumn="0" w:firstRowLastColumn="0" w:lastRowFirstColumn="0" w:lastRowLastColumn="0"/>
            <w:tcW w:w="6025" w:type="dxa"/>
          </w:tcPr>
          <w:p w14:paraId="1E4DE222" w14:textId="68D6EE99" w:rsidR="008B2497" w:rsidRPr="007565F0" w:rsidRDefault="008B2497" w:rsidP="000311B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40 and more</w:t>
            </w:r>
          </w:p>
        </w:tc>
        <w:tc>
          <w:tcPr>
            <w:tcW w:w="3699" w:type="dxa"/>
          </w:tcPr>
          <w:p w14:paraId="2CE903E0" w14:textId="0CC9EA93"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8B2497" w14:paraId="6561AEBF" w14:textId="77777777" w:rsidTr="000311B6">
        <w:tc>
          <w:tcPr>
            <w:cnfStyle w:val="001000000000" w:firstRow="0" w:lastRow="0" w:firstColumn="1" w:lastColumn="0" w:oddVBand="0" w:evenVBand="0" w:oddHBand="0" w:evenHBand="0" w:firstRowFirstColumn="0" w:firstRowLastColumn="0" w:lastRowFirstColumn="0" w:lastRowLastColumn="0"/>
            <w:tcW w:w="6025" w:type="dxa"/>
          </w:tcPr>
          <w:p w14:paraId="63D6627B" w14:textId="37F8DE95" w:rsidR="008B2497" w:rsidRPr="007565F0" w:rsidRDefault="008B2497" w:rsidP="000311B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30 to 39</w:t>
            </w:r>
          </w:p>
        </w:tc>
        <w:tc>
          <w:tcPr>
            <w:tcW w:w="3699" w:type="dxa"/>
          </w:tcPr>
          <w:p w14:paraId="328CFA0E" w14:textId="7179ED9E"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r>
      <w:tr w:rsidR="008B2497" w14:paraId="4E098049" w14:textId="77777777" w:rsidTr="000311B6">
        <w:tc>
          <w:tcPr>
            <w:cnfStyle w:val="001000000000" w:firstRow="0" w:lastRow="0" w:firstColumn="1" w:lastColumn="0" w:oddVBand="0" w:evenVBand="0" w:oddHBand="0" w:evenHBand="0" w:firstRowFirstColumn="0" w:firstRowLastColumn="0" w:lastRowFirstColumn="0" w:lastRowLastColumn="0"/>
            <w:tcW w:w="6025" w:type="dxa"/>
          </w:tcPr>
          <w:p w14:paraId="6F79B00C" w14:textId="61ABA7BA" w:rsidR="008B2497" w:rsidRPr="007565F0" w:rsidRDefault="008B2497" w:rsidP="000311B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20 to 29</w:t>
            </w:r>
          </w:p>
        </w:tc>
        <w:tc>
          <w:tcPr>
            <w:tcW w:w="3699" w:type="dxa"/>
          </w:tcPr>
          <w:p w14:paraId="2A63B452" w14:textId="786213EC"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r>
      <w:tr w:rsidR="008B2497" w14:paraId="705C1541" w14:textId="77777777" w:rsidTr="000311B6">
        <w:tc>
          <w:tcPr>
            <w:cnfStyle w:val="001000000000" w:firstRow="0" w:lastRow="0" w:firstColumn="1" w:lastColumn="0" w:oddVBand="0" w:evenVBand="0" w:oddHBand="0" w:evenHBand="0" w:firstRowFirstColumn="0" w:firstRowLastColumn="0" w:lastRowFirstColumn="0" w:lastRowLastColumn="0"/>
            <w:tcW w:w="6025" w:type="dxa"/>
          </w:tcPr>
          <w:p w14:paraId="2768CFAB" w14:textId="2EAEBC97" w:rsidR="008B2497" w:rsidRDefault="008B2497" w:rsidP="000311B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10 to 19</w:t>
            </w:r>
          </w:p>
        </w:tc>
        <w:tc>
          <w:tcPr>
            <w:tcW w:w="3699" w:type="dxa"/>
          </w:tcPr>
          <w:p w14:paraId="7AF3A70A" w14:textId="765F70A6"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r>
      <w:tr w:rsidR="008B2497" w14:paraId="1AD483B3" w14:textId="77777777" w:rsidTr="000311B6">
        <w:tc>
          <w:tcPr>
            <w:cnfStyle w:val="001000000000" w:firstRow="0" w:lastRow="0" w:firstColumn="1" w:lastColumn="0" w:oddVBand="0" w:evenVBand="0" w:oddHBand="0" w:evenHBand="0" w:firstRowFirstColumn="0" w:firstRowLastColumn="0" w:lastRowFirstColumn="0" w:lastRowLastColumn="0"/>
            <w:tcW w:w="6025" w:type="dxa"/>
          </w:tcPr>
          <w:p w14:paraId="161FCC7A" w14:textId="257E28C9" w:rsidR="008B2497" w:rsidRDefault="008B2497" w:rsidP="000311B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lastRenderedPageBreak/>
              <w:t>4 to 9</w:t>
            </w:r>
          </w:p>
        </w:tc>
        <w:tc>
          <w:tcPr>
            <w:tcW w:w="3699" w:type="dxa"/>
          </w:tcPr>
          <w:p w14:paraId="5CF414F3" w14:textId="306E8C74"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r w:rsidR="008B2497" w14:paraId="0F6217CE" w14:textId="77777777" w:rsidTr="000311B6">
        <w:tc>
          <w:tcPr>
            <w:cnfStyle w:val="001000000000" w:firstRow="0" w:lastRow="0" w:firstColumn="1" w:lastColumn="0" w:oddVBand="0" w:evenVBand="0" w:oddHBand="0" w:evenHBand="0" w:firstRowFirstColumn="0" w:firstRowLastColumn="0" w:lastRowFirstColumn="0" w:lastRowLastColumn="0"/>
            <w:tcW w:w="6025" w:type="dxa"/>
          </w:tcPr>
          <w:p w14:paraId="3852110A" w14:textId="443F632E" w:rsidR="008B2497" w:rsidRDefault="008B2497" w:rsidP="000311B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0 to 3</w:t>
            </w:r>
          </w:p>
        </w:tc>
        <w:tc>
          <w:tcPr>
            <w:tcW w:w="3699" w:type="dxa"/>
          </w:tcPr>
          <w:p w14:paraId="3F648C2B" w14:textId="2CC8C1CE"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r>
    </w:tbl>
    <w:p w14:paraId="05FD9DCA" w14:textId="77777777" w:rsidR="005E262D" w:rsidRPr="00535C3D" w:rsidRDefault="005E262D" w:rsidP="005E262D">
      <w:pPr>
        <w:autoSpaceDE w:val="0"/>
        <w:spacing w:after="0"/>
        <w:rPr>
          <w:rFonts w:ascii="Times New Roman" w:eastAsia="Times New Roman" w:hAnsi="Times New Roman" w:cs="Times New Roman"/>
          <w:sz w:val="22"/>
          <w:szCs w:val="22"/>
        </w:rPr>
      </w:pPr>
    </w:p>
    <w:p w14:paraId="3418EA0F" w14:textId="0D863225"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w:t>
      </w:r>
    </w:p>
    <w:p w14:paraId="3AD81E36" w14:textId="77777777" w:rsidR="005E262D" w:rsidRPr="00535C3D" w:rsidRDefault="005E262D" w:rsidP="005E262D">
      <w:pPr>
        <w:autoSpaceDE w:val="0"/>
        <w:spacing w:after="0"/>
        <w:rPr>
          <w:rFonts w:ascii="Times New Roman" w:eastAsia="Times New Roman" w:hAnsi="Times New Roman" w:cs="Times New Roman"/>
          <w:sz w:val="24"/>
          <w:szCs w:val="24"/>
        </w:rPr>
      </w:pPr>
      <w:r w:rsidRPr="00535C3D">
        <w:rPr>
          <w:rFonts w:ascii="Times New Roman" w:eastAsia="Times New Roman" w:hAnsi="Times New Roman" w:cs="Times New Roman"/>
          <w:b/>
          <w:bCs/>
          <w:sz w:val="24"/>
          <w:szCs w:val="24"/>
        </w:rPr>
        <w:t>B. Quizzes and exams</w:t>
      </w:r>
    </w:p>
    <w:p w14:paraId="41D6DC6F" w14:textId="77777777" w:rsidR="00716CAC" w:rsidRPr="00535C3D" w:rsidRDefault="00716CAC" w:rsidP="005E262D">
      <w:pPr>
        <w:autoSpaceDE w:val="0"/>
        <w:spacing w:after="0"/>
        <w:rPr>
          <w:rFonts w:ascii="Times New Roman" w:eastAsia="Times New Roman" w:hAnsi="Times New Roman" w:cs="Times New Roman"/>
          <w:b/>
          <w:bCs/>
          <w:sz w:val="22"/>
          <w:szCs w:val="22"/>
        </w:rPr>
      </w:pPr>
    </w:p>
    <w:p w14:paraId="1E38BF6C" w14:textId="0EBB4871" w:rsidR="00C83EF7"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 xml:space="preserve">1) </w:t>
      </w:r>
      <w:r w:rsidR="00716CAC" w:rsidRPr="00535C3D">
        <w:rPr>
          <w:rFonts w:ascii="Times New Roman" w:eastAsia="Times New Roman" w:hAnsi="Times New Roman" w:cs="Times New Roman"/>
          <w:b/>
          <w:bCs/>
          <w:sz w:val="22"/>
          <w:szCs w:val="22"/>
        </w:rPr>
        <w:t>Midterm (20%)</w:t>
      </w:r>
      <w:r w:rsidR="00C83EF7" w:rsidRPr="00535C3D">
        <w:rPr>
          <w:rFonts w:ascii="Times New Roman" w:eastAsia="Times New Roman" w:hAnsi="Times New Roman" w:cs="Times New Roman"/>
          <w:sz w:val="22"/>
          <w:szCs w:val="22"/>
        </w:rPr>
        <w:t xml:space="preserve">: </w:t>
      </w:r>
    </w:p>
    <w:p w14:paraId="36983CC8" w14:textId="37B000E4" w:rsidR="00076012" w:rsidRPr="00535C3D" w:rsidRDefault="00076012" w:rsidP="00716CAC">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Students will </w:t>
      </w:r>
      <w:r w:rsidR="00716CAC" w:rsidRPr="00535C3D">
        <w:rPr>
          <w:rFonts w:ascii="Times New Roman" w:eastAsia="Times New Roman" w:hAnsi="Times New Roman" w:cs="Times New Roman"/>
          <w:sz w:val="22"/>
          <w:szCs w:val="22"/>
        </w:rPr>
        <w:t>be test</w:t>
      </w:r>
      <w:r w:rsidR="00FA2B64">
        <w:rPr>
          <w:rFonts w:ascii="Times New Roman" w:eastAsia="Times New Roman" w:hAnsi="Times New Roman" w:cs="Times New Roman"/>
          <w:sz w:val="22"/>
          <w:szCs w:val="22"/>
        </w:rPr>
        <w:t>ed</w:t>
      </w:r>
      <w:r w:rsidR="00716CAC" w:rsidRPr="00535C3D">
        <w:rPr>
          <w:rFonts w:ascii="Times New Roman" w:eastAsia="Times New Roman" w:hAnsi="Times New Roman" w:cs="Times New Roman"/>
          <w:sz w:val="22"/>
          <w:szCs w:val="22"/>
        </w:rPr>
        <w:t xml:space="preserve"> on their knowledge and understanding on: </w:t>
      </w:r>
    </w:p>
    <w:p w14:paraId="4B4CED15" w14:textId="2C48F5EB" w:rsidR="00716CAC" w:rsidRPr="00535C3D" w:rsidRDefault="00716CAC" w:rsidP="00716CAC">
      <w:pPr>
        <w:pStyle w:val="ListParagraph"/>
        <w:numPr>
          <w:ilvl w:val="0"/>
          <w:numId w:val="24"/>
        </w:num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Intercultural communication theory</w:t>
      </w:r>
    </w:p>
    <w:p w14:paraId="060EF571" w14:textId="11DD21AC" w:rsidR="00716CAC" w:rsidRPr="00535C3D" w:rsidRDefault="00716CAC" w:rsidP="00716CAC">
      <w:pPr>
        <w:pStyle w:val="ListParagraph"/>
        <w:numPr>
          <w:ilvl w:val="0"/>
          <w:numId w:val="24"/>
        </w:num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Korean culture/history/expressions</w:t>
      </w:r>
    </w:p>
    <w:p w14:paraId="75E3FABB" w14:textId="77777777" w:rsidR="00716CAC" w:rsidRPr="00535C3D" w:rsidRDefault="00716CAC" w:rsidP="005E262D">
      <w:pPr>
        <w:autoSpaceDE w:val="0"/>
        <w:spacing w:after="0"/>
        <w:rPr>
          <w:rFonts w:ascii="Times New Roman" w:eastAsia="Times New Roman" w:hAnsi="Times New Roman" w:cs="Times New Roman"/>
          <w:sz w:val="22"/>
          <w:szCs w:val="22"/>
        </w:rPr>
      </w:pPr>
    </w:p>
    <w:p w14:paraId="3FE63529" w14:textId="3D6B078C" w:rsidR="00C83EF7" w:rsidRPr="00535C3D" w:rsidRDefault="00716CAC" w:rsidP="005E262D">
      <w:pPr>
        <w:autoSpaceDE w:val="0"/>
        <w:spacing w:after="0"/>
        <w:rPr>
          <w:rFonts w:ascii="Times New Roman" w:eastAsia="Times New Roman" w:hAnsi="Times New Roman" w:cs="Times New Roman"/>
          <w:b/>
          <w:sz w:val="22"/>
          <w:szCs w:val="22"/>
        </w:rPr>
      </w:pPr>
      <w:r w:rsidRPr="00535C3D">
        <w:rPr>
          <w:rFonts w:ascii="Times New Roman" w:eastAsia="Times New Roman" w:hAnsi="Times New Roman" w:cs="Times New Roman"/>
          <w:b/>
          <w:sz w:val="22"/>
          <w:szCs w:val="22"/>
        </w:rPr>
        <w:t xml:space="preserve">2) </w:t>
      </w:r>
      <w:r w:rsidR="00F50BF5">
        <w:rPr>
          <w:rFonts w:ascii="Times New Roman" w:eastAsia="Times New Roman" w:hAnsi="Times New Roman" w:cs="Times New Roman"/>
          <w:b/>
          <w:sz w:val="22"/>
          <w:szCs w:val="22"/>
        </w:rPr>
        <w:t>Multimedia Project</w:t>
      </w:r>
      <w:r w:rsidR="00F50BF5" w:rsidRPr="00535C3D">
        <w:rPr>
          <w:rFonts w:ascii="Times New Roman" w:eastAsia="Times New Roman" w:hAnsi="Times New Roman" w:cs="Times New Roman"/>
          <w:b/>
          <w:sz w:val="22"/>
          <w:szCs w:val="22"/>
        </w:rPr>
        <w:t xml:space="preserve"> </w:t>
      </w:r>
      <w:r w:rsidRPr="00535C3D">
        <w:rPr>
          <w:rFonts w:ascii="Times New Roman" w:eastAsia="Times New Roman" w:hAnsi="Times New Roman" w:cs="Times New Roman"/>
          <w:b/>
          <w:sz w:val="22"/>
          <w:szCs w:val="22"/>
        </w:rPr>
        <w:t>(20%)</w:t>
      </w:r>
      <w:r w:rsidR="00C83EF7" w:rsidRPr="00535C3D">
        <w:rPr>
          <w:rFonts w:ascii="Times New Roman" w:eastAsia="Times New Roman" w:hAnsi="Times New Roman" w:cs="Times New Roman"/>
          <w:b/>
          <w:sz w:val="22"/>
          <w:szCs w:val="22"/>
        </w:rPr>
        <w:t xml:space="preserve">: </w:t>
      </w:r>
    </w:p>
    <w:p w14:paraId="6957C1DD" w14:textId="7843FB90" w:rsidR="005E262D" w:rsidRPr="00535C3D" w:rsidRDefault="00C83EF7"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Near the end of the semester, students will </w:t>
      </w:r>
      <w:r w:rsidR="00716CAC" w:rsidRPr="00535C3D">
        <w:rPr>
          <w:rFonts w:ascii="Times New Roman" w:eastAsia="Times New Roman" w:hAnsi="Times New Roman" w:cs="Times New Roman"/>
          <w:sz w:val="22"/>
          <w:szCs w:val="22"/>
        </w:rPr>
        <w:t xml:space="preserve">choose a topic and have opportunities to meet Korean American people in local communities and businesses and record their interactions or findings in </w:t>
      </w:r>
      <w:r w:rsidR="00E8603C">
        <w:rPr>
          <w:rFonts w:ascii="Times New Roman" w:eastAsia="Times New Roman" w:hAnsi="Times New Roman" w:cs="Times New Roman"/>
          <w:sz w:val="22"/>
          <w:szCs w:val="22"/>
        </w:rPr>
        <w:t xml:space="preserve">a </w:t>
      </w:r>
      <w:r w:rsidR="00716CAC" w:rsidRPr="00535C3D">
        <w:rPr>
          <w:rFonts w:ascii="Times New Roman" w:eastAsia="Times New Roman" w:hAnsi="Times New Roman" w:cs="Times New Roman"/>
          <w:sz w:val="22"/>
          <w:szCs w:val="22"/>
        </w:rPr>
        <w:t>multimedia format (</w:t>
      </w:r>
      <w:r w:rsidR="00E8603C">
        <w:rPr>
          <w:rFonts w:ascii="Times New Roman" w:eastAsia="Times New Roman" w:hAnsi="Times New Roman" w:cs="Times New Roman"/>
          <w:sz w:val="22"/>
          <w:szCs w:val="22"/>
        </w:rPr>
        <w:t>i</w:t>
      </w:r>
      <w:r w:rsidRPr="00535C3D">
        <w:rPr>
          <w:rFonts w:ascii="Times New Roman" w:eastAsia="Times New Roman" w:hAnsi="Times New Roman" w:cs="Times New Roman"/>
          <w:sz w:val="22"/>
          <w:szCs w:val="22"/>
        </w:rPr>
        <w:t>t could take the form of parody, skit, or voice-over, recordings, etc.</w:t>
      </w:r>
      <w:r w:rsidR="00716CAC" w:rsidRPr="00535C3D">
        <w:rPr>
          <w:rFonts w:ascii="Times New Roman" w:eastAsia="Times New Roman" w:hAnsi="Times New Roman" w:cs="Times New Roman"/>
          <w:sz w:val="22"/>
          <w:szCs w:val="22"/>
        </w:rPr>
        <w:t>)</w:t>
      </w:r>
      <w:r w:rsidR="00E8603C">
        <w:rPr>
          <w:rFonts w:ascii="Times New Roman" w:eastAsia="Times New Roman" w:hAnsi="Times New Roman" w:cs="Times New Roman"/>
          <w:sz w:val="22"/>
          <w:szCs w:val="22"/>
        </w:rPr>
        <w:t>.</w:t>
      </w:r>
      <w:r w:rsidRPr="00535C3D">
        <w:rPr>
          <w:rFonts w:ascii="Times New Roman" w:eastAsia="Times New Roman" w:hAnsi="Times New Roman" w:cs="Times New Roman"/>
          <w:sz w:val="22"/>
          <w:szCs w:val="22"/>
        </w:rPr>
        <w:t xml:space="preserve"> Detailed g</w:t>
      </w:r>
      <w:r w:rsidR="005E262D" w:rsidRPr="00535C3D">
        <w:rPr>
          <w:rFonts w:ascii="Times New Roman" w:eastAsia="Times New Roman" w:hAnsi="Times New Roman" w:cs="Times New Roman"/>
          <w:sz w:val="22"/>
          <w:szCs w:val="22"/>
        </w:rPr>
        <w:t xml:space="preserve">uidelines for the final </w:t>
      </w:r>
      <w:r w:rsidRPr="00535C3D">
        <w:rPr>
          <w:rFonts w:ascii="Times New Roman" w:eastAsia="Times New Roman" w:hAnsi="Times New Roman" w:cs="Times New Roman"/>
          <w:sz w:val="22"/>
          <w:szCs w:val="22"/>
        </w:rPr>
        <w:t xml:space="preserve">group project </w:t>
      </w:r>
      <w:r w:rsidR="005E262D" w:rsidRPr="00535C3D">
        <w:rPr>
          <w:rFonts w:ascii="Times New Roman" w:eastAsia="Times New Roman" w:hAnsi="Times New Roman" w:cs="Times New Roman"/>
          <w:sz w:val="22"/>
          <w:szCs w:val="22"/>
        </w:rPr>
        <w:t xml:space="preserve">will be provided </w:t>
      </w:r>
      <w:r w:rsidRPr="00535C3D">
        <w:rPr>
          <w:rFonts w:ascii="Times New Roman" w:eastAsia="Times New Roman" w:hAnsi="Times New Roman" w:cs="Times New Roman"/>
          <w:sz w:val="22"/>
          <w:szCs w:val="22"/>
        </w:rPr>
        <w:t>in class</w:t>
      </w:r>
      <w:r w:rsidR="005E262D" w:rsidRPr="00535C3D">
        <w:rPr>
          <w:rFonts w:ascii="Times New Roman" w:eastAsia="Times New Roman" w:hAnsi="Times New Roman" w:cs="Times New Roman"/>
          <w:sz w:val="22"/>
          <w:szCs w:val="22"/>
        </w:rPr>
        <w:t xml:space="preserve">. </w:t>
      </w:r>
    </w:p>
    <w:p w14:paraId="70D35E2C" w14:textId="77777777" w:rsidR="008B2497" w:rsidRDefault="008B2497" w:rsidP="005E262D">
      <w:pPr>
        <w:autoSpaceDE w:val="0"/>
        <w:spacing w:after="0"/>
        <w:rPr>
          <w:rFonts w:ascii="Times New Roman" w:eastAsia="Times New Roman" w:hAnsi="Times New Roman" w:cs="Times New Roman"/>
          <w:b/>
          <w:bCs/>
          <w:sz w:val="22"/>
          <w:szCs w:val="22"/>
        </w:rPr>
      </w:pPr>
    </w:p>
    <w:tbl>
      <w:tblPr>
        <w:tblStyle w:val="SyllabusTable-withBorders"/>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4192"/>
        <w:gridCol w:w="2747"/>
      </w:tblGrid>
      <w:tr w:rsidR="008B2497" w14:paraId="2E7FA38E" w14:textId="77777777" w:rsidTr="00031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2" w:type="dxa"/>
            <w:gridSpan w:val="2"/>
            <w:tcBorders>
              <w:top w:val="single" w:sz="4" w:space="0" w:color="auto"/>
              <w:left w:val="single" w:sz="4" w:space="0" w:color="auto"/>
              <w:bottom w:val="single" w:sz="4" w:space="0" w:color="auto"/>
              <w:right w:val="single" w:sz="4" w:space="0" w:color="auto"/>
            </w:tcBorders>
          </w:tcPr>
          <w:p w14:paraId="4A557DCD" w14:textId="77777777" w:rsidR="008B2497" w:rsidRDefault="008B2497" w:rsidP="000311B6">
            <w:pPr>
              <w:autoSpaceDE w:val="0"/>
              <w:spacing w:after="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Evaluation Components</w:t>
            </w:r>
          </w:p>
        </w:tc>
        <w:tc>
          <w:tcPr>
            <w:tcW w:w="2747" w:type="dxa"/>
            <w:tcBorders>
              <w:top w:val="single" w:sz="4" w:space="0" w:color="auto"/>
              <w:left w:val="single" w:sz="4" w:space="0" w:color="auto"/>
              <w:bottom w:val="single" w:sz="4" w:space="0" w:color="auto"/>
              <w:right w:val="single" w:sz="4" w:space="0" w:color="auto"/>
            </w:tcBorders>
          </w:tcPr>
          <w:p w14:paraId="4CC7F7F0" w14:textId="77777777" w:rsidR="008B2497" w:rsidRDefault="008B2497" w:rsidP="000311B6">
            <w:pPr>
              <w:autoSpaceDE w:val="0"/>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color w:val="auto"/>
                <w:sz w:val="22"/>
                <w:szCs w:val="22"/>
              </w:rPr>
              <w:t>Weight (%)</w:t>
            </w:r>
          </w:p>
        </w:tc>
      </w:tr>
      <w:tr w:rsidR="008B2497" w14:paraId="2D6FCF7B" w14:textId="77777777" w:rsidTr="000311B6">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71B2519B" w14:textId="6C1F75C3" w:rsidR="008B2497" w:rsidRPr="008322A1" w:rsidRDefault="00CF6EF8" w:rsidP="000311B6">
            <w:pPr>
              <w:autoSpaceDE w:val="0"/>
              <w:spacing w:after="0"/>
              <w:rPr>
                <w:rFonts w:ascii="Times New Roman" w:eastAsia="Times New Roman" w:hAnsi="Times New Roman" w:cs="Times New Roman"/>
                <w:b w:val="0"/>
                <w:sz w:val="22"/>
                <w:szCs w:val="22"/>
              </w:rPr>
            </w:pPr>
            <w:r>
              <w:rPr>
                <w:rFonts w:ascii="Times New Roman" w:eastAsia="Times New Roman" w:hAnsi="Times New Roman" w:cs="Times New Roman"/>
                <w:sz w:val="22"/>
                <w:szCs w:val="22"/>
              </w:rPr>
              <w:t>Quality of problem statement</w:t>
            </w:r>
          </w:p>
        </w:tc>
        <w:tc>
          <w:tcPr>
            <w:tcW w:w="2747" w:type="dxa"/>
          </w:tcPr>
          <w:p w14:paraId="60F18B09" w14:textId="31B6BDA6" w:rsidR="008B2497" w:rsidRDefault="00CF6EF8"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sidR="008B2497">
              <w:rPr>
                <w:rFonts w:ascii="Times New Roman" w:eastAsia="Times New Roman" w:hAnsi="Times New Roman" w:cs="Times New Roman"/>
                <w:sz w:val="22"/>
                <w:szCs w:val="22"/>
              </w:rPr>
              <w:t>0</w:t>
            </w:r>
          </w:p>
        </w:tc>
      </w:tr>
      <w:tr w:rsidR="004A066B" w14:paraId="2308B24F" w14:textId="77777777" w:rsidTr="000311B6">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37991B58" w14:textId="3B2B720E" w:rsidR="004A066B" w:rsidRDefault="004A066B" w:rsidP="000311B6">
            <w:pPr>
              <w:autoSpaceDE w:val="0"/>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Quality of research</w:t>
            </w:r>
          </w:p>
        </w:tc>
        <w:tc>
          <w:tcPr>
            <w:tcW w:w="2747" w:type="dxa"/>
          </w:tcPr>
          <w:p w14:paraId="07BAC448" w14:textId="2B1DF331" w:rsidR="004A066B" w:rsidRDefault="004A066B"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4A066B" w14:paraId="58B7B18F" w14:textId="77777777" w:rsidTr="000311B6">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63B4D966" w14:textId="626C6B26" w:rsidR="004A066B" w:rsidRDefault="004A066B" w:rsidP="00AF427F">
            <w:pPr>
              <w:autoSpaceDE w:val="0"/>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Integration </w:t>
            </w:r>
            <w:r w:rsidR="00C75CF3">
              <w:rPr>
                <w:rFonts w:ascii="Times New Roman" w:eastAsia="Times New Roman" w:hAnsi="Times New Roman" w:cs="Times New Roman"/>
                <w:sz w:val="22"/>
                <w:szCs w:val="22"/>
              </w:rPr>
              <w:t xml:space="preserve">and interpretation </w:t>
            </w:r>
            <w:r>
              <w:rPr>
                <w:rFonts w:ascii="Times New Roman" w:eastAsia="Times New Roman" w:hAnsi="Times New Roman" w:cs="Times New Roman"/>
                <w:sz w:val="22"/>
                <w:szCs w:val="22"/>
              </w:rPr>
              <w:t xml:space="preserve">of </w:t>
            </w:r>
            <w:r w:rsidR="00AF427F">
              <w:rPr>
                <w:rFonts w:ascii="Times New Roman" w:eastAsia="Times New Roman" w:hAnsi="Times New Roman" w:cs="Times New Roman"/>
                <w:sz w:val="22"/>
                <w:szCs w:val="22"/>
              </w:rPr>
              <w:t xml:space="preserve">field </w:t>
            </w:r>
            <w:r>
              <w:rPr>
                <w:rFonts w:ascii="Times New Roman" w:eastAsia="Times New Roman" w:hAnsi="Times New Roman" w:cs="Times New Roman"/>
                <w:sz w:val="22"/>
                <w:szCs w:val="22"/>
              </w:rPr>
              <w:t>data</w:t>
            </w:r>
          </w:p>
        </w:tc>
        <w:tc>
          <w:tcPr>
            <w:tcW w:w="2747" w:type="dxa"/>
          </w:tcPr>
          <w:p w14:paraId="2C050C5A" w14:textId="4F0D4ED5" w:rsidR="004A066B" w:rsidRDefault="004A066B"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r w:rsidR="008B2497" w14:paraId="267065A2" w14:textId="77777777" w:rsidTr="000311B6">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35777B26" w14:textId="38028C97" w:rsidR="008B2497" w:rsidRDefault="008B2497" w:rsidP="004A066B">
            <w:pPr>
              <w:autoSpaceDE w:val="0"/>
              <w:spacing w:after="0"/>
              <w:rPr>
                <w:rFonts w:ascii="Times New Roman" w:eastAsia="Times New Roman" w:hAnsi="Times New Roman" w:cs="Times New Roman"/>
                <w:sz w:val="22"/>
                <w:szCs w:val="22"/>
              </w:rPr>
            </w:pPr>
            <w:r w:rsidRPr="008322A1">
              <w:rPr>
                <w:rFonts w:ascii="Times New Roman" w:eastAsia="Times New Roman" w:hAnsi="Times New Roman" w:cs="Times New Roman"/>
                <w:sz w:val="22"/>
                <w:szCs w:val="22"/>
              </w:rPr>
              <w:t xml:space="preserve">Quality of </w:t>
            </w:r>
            <w:r w:rsidR="004A066B">
              <w:rPr>
                <w:rFonts w:ascii="Times New Roman" w:eastAsia="Times New Roman" w:hAnsi="Times New Roman" w:cs="Times New Roman"/>
                <w:sz w:val="22"/>
                <w:szCs w:val="22"/>
              </w:rPr>
              <w:t>produced multimedia</w:t>
            </w:r>
            <w:r w:rsidR="00C75CF3">
              <w:rPr>
                <w:rFonts w:ascii="Times New Roman" w:eastAsia="Times New Roman" w:hAnsi="Times New Roman" w:cs="Times New Roman"/>
                <w:sz w:val="22"/>
                <w:szCs w:val="22"/>
              </w:rPr>
              <w:t xml:space="preserve"> material</w:t>
            </w:r>
          </w:p>
        </w:tc>
        <w:tc>
          <w:tcPr>
            <w:tcW w:w="2747" w:type="dxa"/>
          </w:tcPr>
          <w:p w14:paraId="43BC3600" w14:textId="77777777"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r w:rsidR="008B2497" w14:paraId="061137A3" w14:textId="77777777" w:rsidTr="000311B6">
        <w:tc>
          <w:tcPr>
            <w:cnfStyle w:val="001000000000" w:firstRow="0" w:lastRow="0" w:firstColumn="1" w:lastColumn="0" w:oddVBand="0" w:evenVBand="0" w:oddHBand="0" w:evenHBand="0" w:firstRowFirstColumn="0" w:firstRowLastColumn="0" w:lastRowFirstColumn="0" w:lastRowLastColumn="0"/>
            <w:tcW w:w="2780" w:type="dxa"/>
          </w:tcPr>
          <w:p w14:paraId="40F7C434" w14:textId="77777777" w:rsidR="008B2497" w:rsidRPr="007565F0" w:rsidRDefault="008B2497" w:rsidP="000311B6">
            <w:pPr>
              <w:autoSpaceDE w:val="0"/>
              <w:spacing w:after="0"/>
              <w:rPr>
                <w:rFonts w:ascii="Times New Roman" w:eastAsia="Times New Roman" w:hAnsi="Times New Roman" w:cs="Times New Roman"/>
                <w:b w:val="0"/>
                <w:sz w:val="22"/>
                <w:szCs w:val="22"/>
              </w:rPr>
            </w:pPr>
          </w:p>
        </w:tc>
        <w:tc>
          <w:tcPr>
            <w:tcW w:w="4192" w:type="dxa"/>
          </w:tcPr>
          <w:p w14:paraId="7C2EDC3F" w14:textId="6533AE11" w:rsidR="008B2497" w:rsidRDefault="004A066B"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Completeness of the </w:t>
            </w:r>
            <w:r w:rsidR="00C75CF3">
              <w:rPr>
                <w:rFonts w:ascii="Times New Roman" w:eastAsia="Times New Roman" w:hAnsi="Times New Roman" w:cs="Times New Roman"/>
                <w:sz w:val="22"/>
                <w:szCs w:val="22"/>
              </w:rPr>
              <w:t>product</w:t>
            </w:r>
          </w:p>
        </w:tc>
        <w:tc>
          <w:tcPr>
            <w:tcW w:w="2747" w:type="dxa"/>
          </w:tcPr>
          <w:p w14:paraId="2CC46987" w14:textId="1CC78D47" w:rsidR="008B2497" w:rsidRDefault="004A066B"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r>
      <w:tr w:rsidR="008B2497" w14:paraId="1915414A" w14:textId="77777777" w:rsidTr="000311B6">
        <w:tc>
          <w:tcPr>
            <w:cnfStyle w:val="001000000000" w:firstRow="0" w:lastRow="0" w:firstColumn="1" w:lastColumn="0" w:oddVBand="0" w:evenVBand="0" w:oddHBand="0" w:evenHBand="0" w:firstRowFirstColumn="0" w:firstRowLastColumn="0" w:lastRowFirstColumn="0" w:lastRowLastColumn="0"/>
            <w:tcW w:w="2780" w:type="dxa"/>
          </w:tcPr>
          <w:p w14:paraId="5D9028A7" w14:textId="77777777" w:rsidR="008B2497" w:rsidRPr="007565F0" w:rsidRDefault="008B2497" w:rsidP="000311B6">
            <w:pPr>
              <w:autoSpaceDE w:val="0"/>
              <w:spacing w:after="0"/>
              <w:rPr>
                <w:rFonts w:ascii="Times New Roman" w:eastAsia="Times New Roman" w:hAnsi="Times New Roman" w:cs="Times New Roman"/>
                <w:b w:val="0"/>
                <w:sz w:val="22"/>
                <w:szCs w:val="22"/>
              </w:rPr>
            </w:pPr>
          </w:p>
        </w:tc>
        <w:tc>
          <w:tcPr>
            <w:tcW w:w="4192" w:type="dxa"/>
          </w:tcPr>
          <w:p w14:paraId="7E747099" w14:textId="22A580AC"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Quality of language use</w:t>
            </w:r>
            <w:r w:rsidR="00C75CF3">
              <w:rPr>
                <w:rFonts w:ascii="Times New Roman" w:eastAsia="Times New Roman" w:hAnsi="Times New Roman" w:cs="Times New Roman"/>
                <w:sz w:val="22"/>
                <w:szCs w:val="22"/>
              </w:rPr>
              <w:t xml:space="preserve"> and effective use of the multimedia</w:t>
            </w:r>
          </w:p>
        </w:tc>
        <w:tc>
          <w:tcPr>
            <w:tcW w:w="2747" w:type="dxa"/>
          </w:tcPr>
          <w:p w14:paraId="541086EE" w14:textId="6D46A0A3" w:rsidR="008B2497" w:rsidRDefault="004A066B"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r>
      <w:tr w:rsidR="008B2497" w14:paraId="07F907A9" w14:textId="77777777" w:rsidTr="000311B6">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5F766BC7" w14:textId="77777777" w:rsidR="008B2497" w:rsidRDefault="008B2497" w:rsidP="000311B6">
            <w:pPr>
              <w:autoSpaceDE w:val="0"/>
              <w:spacing w:after="0"/>
              <w:rPr>
                <w:rFonts w:ascii="Times New Roman" w:eastAsia="Times New Roman" w:hAnsi="Times New Roman" w:cs="Times New Roman"/>
                <w:sz w:val="22"/>
                <w:szCs w:val="22"/>
              </w:rPr>
            </w:pPr>
            <w:r w:rsidRPr="008322A1">
              <w:rPr>
                <w:rFonts w:ascii="Times New Roman" w:eastAsia="Times New Roman" w:hAnsi="Times New Roman" w:cs="Times New Roman"/>
                <w:sz w:val="22"/>
                <w:szCs w:val="22"/>
              </w:rPr>
              <w:t>Oral presentation</w:t>
            </w:r>
          </w:p>
        </w:tc>
        <w:tc>
          <w:tcPr>
            <w:tcW w:w="2747" w:type="dxa"/>
          </w:tcPr>
          <w:p w14:paraId="5D119E76" w14:textId="77777777"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p>
        </w:tc>
      </w:tr>
      <w:tr w:rsidR="008B2497" w14:paraId="12F7E92A" w14:textId="77777777" w:rsidTr="000311B6">
        <w:tc>
          <w:tcPr>
            <w:cnfStyle w:val="001000000000" w:firstRow="0" w:lastRow="0" w:firstColumn="1" w:lastColumn="0" w:oddVBand="0" w:evenVBand="0" w:oddHBand="0" w:evenHBand="0" w:firstRowFirstColumn="0" w:firstRowLastColumn="0" w:lastRowFirstColumn="0" w:lastRowLastColumn="0"/>
            <w:tcW w:w="2780" w:type="dxa"/>
          </w:tcPr>
          <w:p w14:paraId="77A79C5B" w14:textId="77777777" w:rsidR="008B2497" w:rsidRDefault="008B2497" w:rsidP="000311B6">
            <w:pPr>
              <w:autoSpaceDE w:val="0"/>
              <w:spacing w:after="0"/>
              <w:rPr>
                <w:rFonts w:ascii="Times New Roman" w:eastAsia="Times New Roman" w:hAnsi="Times New Roman" w:cs="Times New Roman"/>
                <w:b w:val="0"/>
                <w:sz w:val="22"/>
                <w:szCs w:val="22"/>
              </w:rPr>
            </w:pPr>
          </w:p>
        </w:tc>
        <w:tc>
          <w:tcPr>
            <w:tcW w:w="4192" w:type="dxa"/>
          </w:tcPr>
          <w:p w14:paraId="74265793" w14:textId="77777777"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Clarity (clear articulation, coherence)</w:t>
            </w:r>
          </w:p>
        </w:tc>
        <w:tc>
          <w:tcPr>
            <w:tcW w:w="2747" w:type="dxa"/>
          </w:tcPr>
          <w:p w14:paraId="7DFAA0CE" w14:textId="5C1F467C" w:rsidR="008B2497" w:rsidRDefault="004A066B"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8B2497" w14:paraId="2E7F3452" w14:textId="77777777" w:rsidTr="000311B6">
        <w:tc>
          <w:tcPr>
            <w:cnfStyle w:val="001000000000" w:firstRow="0" w:lastRow="0" w:firstColumn="1" w:lastColumn="0" w:oddVBand="0" w:evenVBand="0" w:oddHBand="0" w:evenHBand="0" w:firstRowFirstColumn="0" w:firstRowLastColumn="0" w:lastRowFirstColumn="0" w:lastRowLastColumn="0"/>
            <w:tcW w:w="2780" w:type="dxa"/>
          </w:tcPr>
          <w:p w14:paraId="4BB89A24" w14:textId="77777777" w:rsidR="008B2497" w:rsidRDefault="008B2497" w:rsidP="000311B6">
            <w:pPr>
              <w:autoSpaceDE w:val="0"/>
              <w:spacing w:after="0"/>
              <w:rPr>
                <w:rFonts w:ascii="Times New Roman" w:eastAsia="Times New Roman" w:hAnsi="Times New Roman" w:cs="Times New Roman"/>
                <w:b w:val="0"/>
                <w:sz w:val="22"/>
                <w:szCs w:val="22"/>
              </w:rPr>
            </w:pPr>
          </w:p>
        </w:tc>
        <w:tc>
          <w:tcPr>
            <w:tcW w:w="4192" w:type="dxa"/>
          </w:tcPr>
          <w:p w14:paraId="03FE4587" w14:textId="77777777" w:rsidR="008B2497" w:rsidRDefault="008B2497"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Pr>
                <w:rFonts w:ascii="Times New Roman" w:eastAsia="Times New Roman" w:hAnsi="Times New Roman" w:cs="Times New Roman"/>
                <w:sz w:val="22"/>
                <w:szCs w:val="22"/>
              </w:rPr>
              <w:t>Delivery (proper ways/ methods, effective use of presentation tools)</w:t>
            </w:r>
          </w:p>
        </w:tc>
        <w:tc>
          <w:tcPr>
            <w:tcW w:w="2747" w:type="dxa"/>
          </w:tcPr>
          <w:p w14:paraId="4CBDF57A" w14:textId="75C2F331" w:rsidR="008B2497" w:rsidRDefault="004A066B" w:rsidP="000311B6">
            <w:pPr>
              <w:autoSpaceDE w:val="0"/>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commentRangeStart w:id="20"/>
            <w:r>
              <w:rPr>
                <w:rFonts w:ascii="Times New Roman" w:eastAsia="Times New Roman" w:hAnsi="Times New Roman" w:cs="Times New Roman"/>
                <w:sz w:val="22"/>
                <w:szCs w:val="22"/>
              </w:rPr>
              <w:t>10</w:t>
            </w:r>
            <w:commentRangeEnd w:id="20"/>
            <w:r w:rsidR="007520B7">
              <w:rPr>
                <w:rStyle w:val="CommentReference"/>
                <w:lang w:eastAsia="en-US"/>
              </w:rPr>
              <w:commentReference w:id="20"/>
            </w:r>
          </w:p>
        </w:tc>
      </w:tr>
    </w:tbl>
    <w:p w14:paraId="66B5187E" w14:textId="3F6A6C8E"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b/>
          <w:bCs/>
          <w:sz w:val="22"/>
          <w:szCs w:val="22"/>
        </w:rPr>
        <w:t> </w:t>
      </w:r>
    </w:p>
    <w:p w14:paraId="4C79987A" w14:textId="6FC462BA" w:rsidR="005E262D" w:rsidRPr="00535C3D" w:rsidRDefault="005E262D" w:rsidP="005E262D">
      <w:pPr>
        <w:autoSpaceDE w:val="0"/>
        <w:spacing w:after="0"/>
        <w:rPr>
          <w:rFonts w:ascii="Times New Roman" w:eastAsia="Times New Roman" w:hAnsi="Times New Roman" w:cs="Times New Roman"/>
          <w:sz w:val="24"/>
          <w:szCs w:val="24"/>
        </w:rPr>
      </w:pPr>
      <w:r w:rsidRPr="00535C3D">
        <w:rPr>
          <w:rFonts w:ascii="Times New Roman" w:eastAsia="Times New Roman" w:hAnsi="Times New Roman" w:cs="Times New Roman"/>
          <w:b/>
          <w:bCs/>
          <w:sz w:val="24"/>
          <w:szCs w:val="24"/>
        </w:rPr>
        <w:t xml:space="preserve">C. </w:t>
      </w:r>
      <w:r w:rsidR="00F50BF5">
        <w:rPr>
          <w:rFonts w:ascii="Times New Roman" w:eastAsia="Times New Roman" w:hAnsi="Times New Roman" w:cs="Times New Roman"/>
          <w:b/>
          <w:bCs/>
          <w:sz w:val="24"/>
          <w:szCs w:val="24"/>
        </w:rPr>
        <w:t>L</w:t>
      </w:r>
      <w:r w:rsidRPr="00535C3D">
        <w:rPr>
          <w:rFonts w:ascii="Times New Roman" w:eastAsia="Times New Roman" w:hAnsi="Times New Roman" w:cs="Times New Roman"/>
          <w:b/>
          <w:bCs/>
          <w:sz w:val="24"/>
          <w:szCs w:val="24"/>
        </w:rPr>
        <w:t>ate work</w:t>
      </w:r>
    </w:p>
    <w:p w14:paraId="33F04981" w14:textId="7777777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w:t>
      </w:r>
    </w:p>
    <w:p w14:paraId="56D549D2" w14:textId="6316AF93" w:rsidR="005E262D" w:rsidRPr="00535C3D" w:rsidRDefault="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w:t>
      </w:r>
    </w:p>
    <w:p w14:paraId="4F7DD99A" w14:textId="383DC556"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xml:space="preserve">Late work should be turned in </w:t>
      </w:r>
      <w:r w:rsidRPr="00535C3D">
        <w:rPr>
          <w:rFonts w:ascii="Times New Roman" w:eastAsia="Times New Roman" w:hAnsi="Times New Roman" w:cs="Times New Roman"/>
          <w:b/>
          <w:bCs/>
          <w:sz w:val="22"/>
          <w:szCs w:val="22"/>
        </w:rPr>
        <w:t>by no later than THREE (3) DAYS</w:t>
      </w:r>
      <w:r w:rsidRPr="00535C3D">
        <w:rPr>
          <w:rFonts w:ascii="Times New Roman" w:eastAsia="Times New Roman" w:hAnsi="Times New Roman" w:cs="Times New Roman"/>
          <w:sz w:val="22"/>
          <w:szCs w:val="22"/>
        </w:rPr>
        <w:t xml:space="preserve"> after the due date to receive half points. Late work after the grace period will not be accepted. </w:t>
      </w:r>
      <w:r w:rsidRPr="00535C3D">
        <w:rPr>
          <w:rFonts w:ascii="Times New Roman" w:eastAsia="Times New Roman" w:hAnsi="Times New Roman" w:cs="Times New Roman"/>
          <w:sz w:val="22"/>
          <w:szCs w:val="22"/>
          <w:u w:val="single"/>
        </w:rPr>
        <w:t>Only under extreme circumstances (presented with proper documents)</w:t>
      </w:r>
      <w:r w:rsidRPr="00535C3D">
        <w:rPr>
          <w:rFonts w:ascii="Times New Roman" w:eastAsia="Times New Roman" w:hAnsi="Times New Roman" w:cs="Times New Roman"/>
          <w:sz w:val="22"/>
          <w:szCs w:val="22"/>
        </w:rPr>
        <w:t xml:space="preserve">, make-up tests will be given. </w:t>
      </w:r>
    </w:p>
    <w:p w14:paraId="2A11BA65" w14:textId="7777777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w:t>
      </w:r>
    </w:p>
    <w:p w14:paraId="0DF62CDD" w14:textId="3C95D0D8" w:rsidR="00C83EF7" w:rsidRPr="00535C3D" w:rsidRDefault="00C83EF7" w:rsidP="005E262D">
      <w:pPr>
        <w:autoSpaceDE w:val="0"/>
        <w:spacing w:after="0"/>
        <w:rPr>
          <w:rFonts w:ascii="Times New Roman" w:eastAsia="Times New Roman" w:hAnsi="Times New Roman" w:cs="Times New Roman"/>
          <w:sz w:val="24"/>
          <w:szCs w:val="24"/>
        </w:rPr>
      </w:pPr>
      <w:r w:rsidRPr="00535C3D">
        <w:rPr>
          <w:rFonts w:ascii="Times New Roman" w:eastAsia="Times New Roman" w:hAnsi="Times New Roman" w:cs="Times New Roman"/>
          <w:b/>
          <w:bCs/>
          <w:sz w:val="24"/>
          <w:szCs w:val="24"/>
        </w:rPr>
        <w:t>D. Record Keeping</w:t>
      </w:r>
    </w:p>
    <w:p w14:paraId="0528792E" w14:textId="4C44FEF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Students are asked to keep all documents (i.e., assignments, handouts, etc.) returned to them. These documents will be used to prepare for exams.  If there is a discrepancy between the posted grade and the student’s, it is student’s responsibility to provide documentation of the assignments/tests.  </w:t>
      </w:r>
      <w:r w:rsidRPr="00535C3D">
        <w:rPr>
          <w:rFonts w:ascii="Times New Roman" w:eastAsia="Times New Roman" w:hAnsi="Times New Roman" w:cs="Times New Roman"/>
          <w:b/>
          <w:bCs/>
          <w:sz w:val="22"/>
          <w:szCs w:val="22"/>
        </w:rPr>
        <w:t>Every assignment is strongly recommended to be submitted electronically for record.</w:t>
      </w:r>
    </w:p>
    <w:p w14:paraId="7CBD8DEF" w14:textId="77777777" w:rsidR="005E262D" w:rsidRPr="00535C3D" w:rsidRDefault="005E262D" w:rsidP="005E262D">
      <w:pPr>
        <w:autoSpaceDE w:val="0"/>
        <w:spacing w:after="0"/>
        <w:rPr>
          <w:rFonts w:ascii="Times New Roman" w:eastAsia="Times New Roman" w:hAnsi="Times New Roman" w:cs="Times New Roman"/>
          <w:sz w:val="22"/>
          <w:szCs w:val="22"/>
        </w:rPr>
      </w:pPr>
      <w:r w:rsidRPr="00535C3D">
        <w:rPr>
          <w:rFonts w:ascii="Times New Roman" w:eastAsia="Times New Roman" w:hAnsi="Times New Roman" w:cs="Times New Roman"/>
          <w:sz w:val="22"/>
          <w:szCs w:val="22"/>
        </w:rPr>
        <w:t> </w:t>
      </w:r>
    </w:p>
    <w:p w14:paraId="3C028048" w14:textId="2697B289" w:rsidR="005E262D" w:rsidRPr="00535C3D" w:rsidRDefault="00C83EF7" w:rsidP="005E262D">
      <w:pPr>
        <w:pStyle w:val="Heading2"/>
        <w:rPr>
          <w:rFonts w:ascii="Times New Roman" w:hAnsi="Times New Roman" w:cs="Times New Roman"/>
          <w:color w:val="auto"/>
          <w:sz w:val="24"/>
          <w:szCs w:val="24"/>
        </w:rPr>
      </w:pPr>
      <w:r w:rsidRPr="00535C3D">
        <w:rPr>
          <w:rFonts w:ascii="Times New Roman" w:hAnsi="Times New Roman" w:cs="Times New Roman"/>
          <w:color w:val="auto"/>
          <w:sz w:val="24"/>
          <w:szCs w:val="24"/>
        </w:rPr>
        <w:lastRenderedPageBreak/>
        <w:t xml:space="preserve">E. </w:t>
      </w:r>
      <w:r w:rsidR="005E262D" w:rsidRPr="00535C3D">
        <w:rPr>
          <w:rFonts w:ascii="Times New Roman" w:hAnsi="Times New Roman" w:cs="Times New Roman"/>
          <w:color w:val="auto"/>
          <w:sz w:val="24"/>
          <w:szCs w:val="24"/>
        </w:rPr>
        <w:t>Academic Integrity</w:t>
      </w:r>
    </w:p>
    <w:p w14:paraId="47001622" w14:textId="7168D945" w:rsidR="005E262D" w:rsidRPr="009F722F" w:rsidRDefault="005E262D" w:rsidP="005E262D">
      <w:pPr>
        <w:rPr>
          <w:rFonts w:ascii="Times New Roman" w:hAnsi="Times New Roman" w:cs="Times New Roman"/>
          <w:color w:val="auto"/>
          <w:sz w:val="22"/>
          <w:szCs w:val="22"/>
        </w:rPr>
      </w:pPr>
      <w:r w:rsidRPr="00535C3D">
        <w:rPr>
          <w:rFonts w:ascii="Times New Roman" w:hAnsi="Times New Roman" w:cs="Times New Roman"/>
          <w:sz w:val="22"/>
          <w:szCs w:val="22"/>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11" w:history="1">
        <w:r w:rsidR="00C83EF7" w:rsidRPr="009F722F">
          <w:rPr>
            <w:rStyle w:val="Hyperlink"/>
            <w:rFonts w:ascii="Times New Roman" w:hAnsi="Times New Roman" w:cs="Times New Roman"/>
            <w:color w:val="auto"/>
            <w:sz w:val="22"/>
            <w:szCs w:val="22"/>
          </w:rPr>
          <w:t>http://www.catalog.gatech.edu/rules/18/</w:t>
        </w:r>
      </w:hyperlink>
      <w:r w:rsidRPr="009F722F">
        <w:rPr>
          <w:rFonts w:ascii="Times New Roman" w:hAnsi="Times New Roman" w:cs="Times New Roman"/>
          <w:color w:val="auto"/>
          <w:sz w:val="22"/>
          <w:szCs w:val="22"/>
        </w:rPr>
        <w:t>.</w:t>
      </w:r>
    </w:p>
    <w:p w14:paraId="695DF73B" w14:textId="77777777" w:rsidR="005E262D" w:rsidRPr="00535C3D" w:rsidRDefault="005E262D" w:rsidP="005E262D">
      <w:pPr>
        <w:rPr>
          <w:rFonts w:ascii="Times New Roman" w:hAnsi="Times New Roman" w:cs="Times New Roman"/>
          <w:sz w:val="22"/>
          <w:szCs w:val="22"/>
        </w:rPr>
      </w:pPr>
      <w:r w:rsidRPr="00535C3D">
        <w:rPr>
          <w:rFonts w:ascii="Times New Roman" w:hAnsi="Times New Roman" w:cs="Times New Roman"/>
          <w:sz w:val="22"/>
          <w:szCs w:val="22"/>
        </w:rPr>
        <w:t>Any student suspected of cheating or plagiarizing on a quiz, exam, or assignment will be reported to the Office of Student Integrity, who will investigate the incident and identify the appropriate penalty for violations.</w:t>
      </w:r>
    </w:p>
    <w:p w14:paraId="54E28D51" w14:textId="3129C43A" w:rsidR="005E262D" w:rsidRPr="00535C3D" w:rsidRDefault="00C83EF7" w:rsidP="005E262D">
      <w:pPr>
        <w:pStyle w:val="Heading2"/>
        <w:rPr>
          <w:rFonts w:ascii="Times New Roman" w:hAnsi="Times New Roman" w:cs="Times New Roman"/>
          <w:color w:val="auto"/>
        </w:rPr>
      </w:pPr>
      <w:r w:rsidRPr="00535C3D">
        <w:rPr>
          <w:rFonts w:ascii="Times New Roman" w:hAnsi="Times New Roman" w:cs="Times New Roman"/>
          <w:color w:val="auto"/>
        </w:rPr>
        <w:t xml:space="preserve">F. </w:t>
      </w:r>
      <w:r w:rsidR="005E262D" w:rsidRPr="00535C3D">
        <w:rPr>
          <w:rFonts w:ascii="Times New Roman" w:hAnsi="Times New Roman" w:cs="Times New Roman"/>
          <w:color w:val="auto"/>
        </w:rPr>
        <w:t>Accommodations for Students with Disabilities</w:t>
      </w:r>
    </w:p>
    <w:p w14:paraId="12543212" w14:textId="524E45B3" w:rsidR="005E262D" w:rsidRPr="00535C3D" w:rsidRDefault="005E262D" w:rsidP="005E262D">
      <w:pPr>
        <w:rPr>
          <w:rFonts w:ascii="Times New Roman" w:hAnsi="Times New Roman" w:cs="Times New Roman"/>
          <w:sz w:val="22"/>
          <w:szCs w:val="22"/>
        </w:rPr>
      </w:pPr>
      <w:r w:rsidRPr="00535C3D">
        <w:rPr>
          <w:rFonts w:ascii="Times New Roman" w:hAnsi="Times New Roman" w:cs="Times New Roman"/>
          <w:bCs/>
          <w:sz w:val="22"/>
          <w:szCs w:val="22"/>
        </w:rPr>
        <w:t xml:space="preserve">If you are a student with learning needs that </w:t>
      </w:r>
      <w:r w:rsidRPr="00535C3D">
        <w:rPr>
          <w:rFonts w:ascii="Times New Roman" w:hAnsi="Times New Roman" w:cs="Times New Roman"/>
          <w:sz w:val="22"/>
          <w:szCs w:val="22"/>
        </w:rPr>
        <w:t xml:space="preserve">require </w:t>
      </w:r>
      <w:r w:rsidRPr="00535C3D">
        <w:rPr>
          <w:rFonts w:ascii="Times New Roman" w:hAnsi="Times New Roman" w:cs="Times New Roman"/>
          <w:bCs/>
          <w:sz w:val="22"/>
          <w:szCs w:val="22"/>
        </w:rPr>
        <w:t xml:space="preserve">special </w:t>
      </w:r>
      <w:r w:rsidRPr="00535C3D">
        <w:rPr>
          <w:rFonts w:ascii="Times New Roman" w:hAnsi="Times New Roman" w:cs="Times New Roman"/>
          <w:sz w:val="22"/>
          <w:szCs w:val="22"/>
        </w:rPr>
        <w:t>accommodation</w:t>
      </w:r>
      <w:r w:rsidRPr="00535C3D">
        <w:rPr>
          <w:rFonts w:ascii="Times New Roman" w:hAnsi="Times New Roman" w:cs="Times New Roman"/>
          <w:bCs/>
          <w:sz w:val="22"/>
          <w:szCs w:val="22"/>
        </w:rPr>
        <w:t xml:space="preserve">, </w:t>
      </w:r>
      <w:r w:rsidRPr="00535C3D">
        <w:rPr>
          <w:rFonts w:ascii="Times New Roman" w:hAnsi="Times New Roman" w:cs="Times New Roman"/>
          <w:sz w:val="22"/>
          <w:szCs w:val="22"/>
        </w:rPr>
        <w:t xml:space="preserve">contact </w:t>
      </w:r>
      <w:r w:rsidRPr="00535C3D">
        <w:rPr>
          <w:rFonts w:ascii="Times New Roman" w:hAnsi="Times New Roman" w:cs="Times New Roman"/>
          <w:bCs/>
          <w:sz w:val="22"/>
          <w:szCs w:val="22"/>
        </w:rPr>
        <w:t xml:space="preserve">the Office of Disability </w:t>
      </w:r>
      <w:r w:rsidRPr="009F722F">
        <w:rPr>
          <w:rFonts w:ascii="Times New Roman" w:hAnsi="Times New Roman" w:cs="Times New Roman"/>
          <w:bCs/>
          <w:color w:val="auto"/>
          <w:sz w:val="22"/>
          <w:szCs w:val="22"/>
        </w:rPr>
        <w:t>Services</w:t>
      </w:r>
      <w:r w:rsidRPr="009F722F">
        <w:rPr>
          <w:rFonts w:ascii="Times New Roman" w:hAnsi="Times New Roman" w:cs="Times New Roman"/>
          <w:color w:val="auto"/>
          <w:sz w:val="22"/>
          <w:szCs w:val="22"/>
        </w:rPr>
        <w:t xml:space="preserve"> at (404)</w:t>
      </w:r>
      <w:r w:rsidR="00836A66" w:rsidRPr="009F722F">
        <w:rPr>
          <w:rFonts w:ascii="Times New Roman" w:hAnsi="Times New Roman" w:cs="Times New Roman"/>
          <w:color w:val="auto"/>
          <w:sz w:val="22"/>
          <w:szCs w:val="22"/>
        </w:rPr>
        <w:t xml:space="preserve"> </w:t>
      </w:r>
      <w:r w:rsidRPr="009F722F">
        <w:rPr>
          <w:rFonts w:ascii="Times New Roman" w:hAnsi="Times New Roman" w:cs="Times New Roman"/>
          <w:color w:val="auto"/>
          <w:sz w:val="22"/>
          <w:szCs w:val="22"/>
        </w:rPr>
        <w:t>894-256</w:t>
      </w:r>
      <w:r w:rsidRPr="009F722F">
        <w:rPr>
          <w:rFonts w:ascii="Times New Roman" w:hAnsi="Times New Roman" w:cs="Times New Roman"/>
          <w:bCs/>
          <w:color w:val="auto"/>
          <w:sz w:val="22"/>
          <w:szCs w:val="22"/>
        </w:rPr>
        <w:t>3</w:t>
      </w:r>
      <w:r w:rsidRPr="009F722F">
        <w:rPr>
          <w:rFonts w:ascii="Times New Roman" w:hAnsi="Times New Roman" w:cs="Times New Roman"/>
          <w:color w:val="auto"/>
          <w:sz w:val="22"/>
          <w:szCs w:val="22"/>
        </w:rPr>
        <w:t xml:space="preserve"> or </w:t>
      </w:r>
      <w:hyperlink r:id="rId12" w:history="1">
        <w:r w:rsidRPr="009F722F">
          <w:rPr>
            <w:rStyle w:val="Hyperlink"/>
            <w:rFonts w:ascii="Times New Roman" w:hAnsi="Times New Roman" w:cs="Times New Roman"/>
            <w:color w:val="auto"/>
            <w:sz w:val="22"/>
            <w:szCs w:val="22"/>
          </w:rPr>
          <w:t>http://disabilityservices.gatech.edu/</w:t>
        </w:r>
      </w:hyperlink>
      <w:r w:rsidRPr="009F722F">
        <w:rPr>
          <w:rFonts w:ascii="Times New Roman" w:hAnsi="Times New Roman" w:cs="Times New Roman"/>
          <w:bCs/>
          <w:color w:val="auto"/>
          <w:sz w:val="22"/>
          <w:szCs w:val="22"/>
        </w:rPr>
        <w:t>,</w:t>
      </w:r>
      <w:r w:rsidRPr="009F722F">
        <w:rPr>
          <w:rFonts w:ascii="Times New Roman" w:hAnsi="Times New Roman" w:cs="Times New Roman"/>
          <w:color w:val="auto"/>
          <w:sz w:val="22"/>
          <w:szCs w:val="22"/>
        </w:rPr>
        <w:t xml:space="preserve"> as soon as possible</w:t>
      </w:r>
      <w:r w:rsidRPr="009F722F">
        <w:rPr>
          <w:rFonts w:ascii="Times New Roman" w:hAnsi="Times New Roman" w:cs="Times New Roman"/>
          <w:bCs/>
          <w:color w:val="auto"/>
          <w:sz w:val="22"/>
          <w:szCs w:val="22"/>
        </w:rPr>
        <w:t xml:space="preserve">, to </w:t>
      </w:r>
      <w:r w:rsidRPr="009F722F">
        <w:rPr>
          <w:rFonts w:ascii="Times New Roman" w:hAnsi="Times New Roman" w:cs="Times New Roman"/>
          <w:color w:val="auto"/>
          <w:sz w:val="22"/>
          <w:szCs w:val="22"/>
        </w:rPr>
        <w:t xml:space="preserve">make an </w:t>
      </w:r>
      <w:r w:rsidRPr="00535C3D">
        <w:rPr>
          <w:rFonts w:ascii="Times New Roman" w:hAnsi="Times New Roman" w:cs="Times New Roman"/>
          <w:sz w:val="22"/>
          <w:szCs w:val="22"/>
        </w:rPr>
        <w:t xml:space="preserve">appointment to discuss </w:t>
      </w:r>
      <w:r w:rsidRPr="00535C3D">
        <w:rPr>
          <w:rFonts w:ascii="Times New Roman" w:hAnsi="Times New Roman" w:cs="Times New Roman"/>
          <w:bCs/>
          <w:sz w:val="22"/>
          <w:szCs w:val="22"/>
        </w:rPr>
        <w:t xml:space="preserve">your </w:t>
      </w:r>
      <w:r w:rsidRPr="00535C3D">
        <w:rPr>
          <w:rFonts w:ascii="Times New Roman" w:hAnsi="Times New Roman" w:cs="Times New Roman"/>
          <w:sz w:val="22"/>
          <w:szCs w:val="22"/>
        </w:rPr>
        <w:t xml:space="preserve">special needs and </w:t>
      </w:r>
      <w:r w:rsidRPr="00535C3D">
        <w:rPr>
          <w:rFonts w:ascii="Times New Roman" w:hAnsi="Times New Roman" w:cs="Times New Roman"/>
          <w:bCs/>
          <w:sz w:val="22"/>
          <w:szCs w:val="22"/>
        </w:rPr>
        <w:t xml:space="preserve">to </w:t>
      </w:r>
      <w:r w:rsidRPr="00535C3D">
        <w:rPr>
          <w:rFonts w:ascii="Times New Roman" w:hAnsi="Times New Roman" w:cs="Times New Roman"/>
          <w:sz w:val="22"/>
          <w:szCs w:val="22"/>
        </w:rPr>
        <w:t xml:space="preserve">obtain an accommodations letter.  </w:t>
      </w:r>
      <w:r w:rsidRPr="00535C3D">
        <w:rPr>
          <w:rFonts w:ascii="Times New Roman" w:hAnsi="Times New Roman" w:cs="Times New Roman"/>
          <w:bCs/>
          <w:sz w:val="22"/>
          <w:szCs w:val="22"/>
        </w:rPr>
        <w:t>Please also e-mail me as soon as possible in order to set up a time to discuss your learning needs</w:t>
      </w:r>
      <w:r w:rsidRPr="00535C3D">
        <w:rPr>
          <w:rFonts w:ascii="Times New Roman" w:hAnsi="Times New Roman" w:cs="Times New Roman"/>
          <w:sz w:val="22"/>
          <w:szCs w:val="22"/>
        </w:rPr>
        <w:t>.</w:t>
      </w:r>
    </w:p>
    <w:p w14:paraId="4D74FA78" w14:textId="77777777" w:rsidR="005E262D" w:rsidRPr="00535C3D" w:rsidRDefault="005E262D" w:rsidP="005E262D">
      <w:pPr>
        <w:autoSpaceDE w:val="0"/>
        <w:spacing w:after="0"/>
        <w:rPr>
          <w:rFonts w:ascii="Times New Roman" w:eastAsia="Times New Roman" w:hAnsi="Times New Roman" w:cs="Times New Roman"/>
        </w:rPr>
      </w:pPr>
    </w:p>
    <w:p w14:paraId="0998087D" w14:textId="5D14C745" w:rsidR="00174C89" w:rsidRPr="00535C3D" w:rsidRDefault="00A72239" w:rsidP="00174C89">
      <w:pPr>
        <w:rPr>
          <w:rFonts w:ascii="Times New Roman" w:hAnsi="Times New Roman" w:cs="Times New Roman"/>
          <w:b/>
          <w:color w:val="auto"/>
          <w:sz w:val="22"/>
          <w:szCs w:val="22"/>
        </w:rPr>
      </w:pPr>
      <w:r w:rsidRPr="00535C3D">
        <w:rPr>
          <w:rFonts w:ascii="Times New Roman" w:hAnsi="Times New Roman" w:cs="Times New Roman"/>
          <w:b/>
          <w:color w:val="auto"/>
          <w:sz w:val="22"/>
          <w:szCs w:val="22"/>
        </w:rPr>
        <w:t>G</w:t>
      </w:r>
      <w:r w:rsidR="00C83EF7" w:rsidRPr="00535C3D">
        <w:rPr>
          <w:rFonts w:ascii="Times New Roman" w:hAnsi="Times New Roman" w:cs="Times New Roman"/>
          <w:b/>
          <w:color w:val="auto"/>
          <w:sz w:val="22"/>
          <w:szCs w:val="22"/>
        </w:rPr>
        <w:t xml:space="preserve">. </w:t>
      </w:r>
      <w:r w:rsidR="00174C89" w:rsidRPr="00535C3D">
        <w:rPr>
          <w:rFonts w:ascii="Times New Roman" w:hAnsi="Times New Roman" w:cs="Times New Roman"/>
          <w:b/>
          <w:color w:val="auto"/>
          <w:sz w:val="22"/>
          <w:szCs w:val="22"/>
        </w:rPr>
        <w:t>Grading Scale</w:t>
      </w:r>
    </w:p>
    <w:p w14:paraId="288A5A7C" w14:textId="5DB06B4D" w:rsidR="00174C89" w:rsidRPr="00535C3D" w:rsidRDefault="00C83EF7" w:rsidP="00DE6F88">
      <w:pPr>
        <w:spacing w:after="0"/>
        <w:rPr>
          <w:rFonts w:ascii="Times New Roman" w:hAnsi="Times New Roman" w:cs="Times New Roman"/>
          <w:sz w:val="22"/>
          <w:szCs w:val="22"/>
        </w:rPr>
      </w:pPr>
      <w:r w:rsidRPr="00535C3D">
        <w:rPr>
          <w:rFonts w:ascii="Times New Roman" w:hAnsi="Times New Roman" w:cs="Times New Roman"/>
          <w:sz w:val="22"/>
          <w:szCs w:val="22"/>
        </w:rPr>
        <w:t>Students’ f</w:t>
      </w:r>
      <w:r w:rsidR="00DE6F88" w:rsidRPr="00535C3D">
        <w:rPr>
          <w:rFonts w:ascii="Times New Roman" w:hAnsi="Times New Roman" w:cs="Times New Roman"/>
          <w:sz w:val="22"/>
          <w:szCs w:val="22"/>
        </w:rPr>
        <w:t>inal grade will be assigned as a letter grade according to the following scale:</w:t>
      </w:r>
    </w:p>
    <w:p w14:paraId="2F2BB879" w14:textId="77777777" w:rsidR="00C83EF7" w:rsidRPr="00535C3D" w:rsidRDefault="00C83EF7" w:rsidP="00DE6F88">
      <w:pPr>
        <w:spacing w:after="0"/>
        <w:rPr>
          <w:rFonts w:ascii="Times New Roman" w:hAnsi="Times New Roman" w:cs="Times New Roman"/>
          <w:sz w:val="22"/>
          <w:szCs w:val="22"/>
        </w:rPr>
      </w:pPr>
    </w:p>
    <w:p w14:paraId="2D68F7AB" w14:textId="46F62C41" w:rsidR="00DE6F88" w:rsidRPr="00535C3D" w:rsidRDefault="00DE6F88" w:rsidP="00DE6F88">
      <w:pPr>
        <w:spacing w:after="0"/>
        <w:ind w:left="720"/>
        <w:rPr>
          <w:rFonts w:ascii="Times New Roman" w:hAnsi="Times New Roman" w:cs="Times New Roman"/>
          <w:sz w:val="22"/>
          <w:szCs w:val="22"/>
        </w:rPr>
      </w:pPr>
      <w:r w:rsidRPr="00535C3D">
        <w:rPr>
          <w:rFonts w:ascii="Times New Roman" w:hAnsi="Times New Roman" w:cs="Times New Roman"/>
          <w:sz w:val="22"/>
          <w:szCs w:val="22"/>
        </w:rPr>
        <w:t>A</w:t>
      </w:r>
      <w:r w:rsidRPr="00535C3D">
        <w:rPr>
          <w:rFonts w:ascii="Times New Roman" w:hAnsi="Times New Roman" w:cs="Times New Roman"/>
          <w:sz w:val="22"/>
          <w:szCs w:val="22"/>
        </w:rPr>
        <w:tab/>
        <w:t>90-100%</w:t>
      </w:r>
    </w:p>
    <w:p w14:paraId="1C42BA6A" w14:textId="17509181" w:rsidR="00DE6F88" w:rsidRPr="00535C3D" w:rsidRDefault="00DE6F88" w:rsidP="00DE6F88">
      <w:pPr>
        <w:spacing w:after="0"/>
        <w:ind w:left="720"/>
        <w:rPr>
          <w:rFonts w:ascii="Times New Roman" w:hAnsi="Times New Roman" w:cs="Times New Roman"/>
          <w:sz w:val="22"/>
          <w:szCs w:val="22"/>
        </w:rPr>
      </w:pPr>
      <w:r w:rsidRPr="00535C3D">
        <w:rPr>
          <w:rFonts w:ascii="Times New Roman" w:hAnsi="Times New Roman" w:cs="Times New Roman"/>
          <w:sz w:val="22"/>
          <w:szCs w:val="22"/>
        </w:rPr>
        <w:t>B</w:t>
      </w:r>
      <w:r w:rsidRPr="00535C3D">
        <w:rPr>
          <w:rFonts w:ascii="Times New Roman" w:hAnsi="Times New Roman" w:cs="Times New Roman"/>
          <w:sz w:val="22"/>
          <w:szCs w:val="22"/>
        </w:rPr>
        <w:tab/>
        <w:t>80-89%</w:t>
      </w:r>
    </w:p>
    <w:p w14:paraId="6D0C98D8" w14:textId="30B70B35" w:rsidR="00DE6F88" w:rsidRPr="00535C3D" w:rsidRDefault="00DE6F88" w:rsidP="00DE6F88">
      <w:pPr>
        <w:spacing w:after="0"/>
        <w:ind w:left="720"/>
        <w:rPr>
          <w:rFonts w:ascii="Times New Roman" w:hAnsi="Times New Roman" w:cs="Times New Roman"/>
          <w:sz w:val="22"/>
          <w:szCs w:val="22"/>
        </w:rPr>
      </w:pPr>
      <w:r w:rsidRPr="00535C3D">
        <w:rPr>
          <w:rFonts w:ascii="Times New Roman" w:hAnsi="Times New Roman" w:cs="Times New Roman"/>
          <w:sz w:val="22"/>
          <w:szCs w:val="22"/>
        </w:rPr>
        <w:t>C</w:t>
      </w:r>
      <w:r w:rsidRPr="00535C3D">
        <w:rPr>
          <w:rFonts w:ascii="Times New Roman" w:hAnsi="Times New Roman" w:cs="Times New Roman"/>
          <w:sz w:val="22"/>
          <w:szCs w:val="22"/>
        </w:rPr>
        <w:tab/>
        <w:t>70-79%</w:t>
      </w:r>
    </w:p>
    <w:p w14:paraId="08EABF3C" w14:textId="1E7D1911" w:rsidR="00DE6F88" w:rsidRPr="00535C3D" w:rsidRDefault="00DE6F88" w:rsidP="00DE6F88">
      <w:pPr>
        <w:spacing w:after="0"/>
        <w:ind w:left="720"/>
        <w:rPr>
          <w:rFonts w:ascii="Times New Roman" w:hAnsi="Times New Roman" w:cs="Times New Roman"/>
          <w:sz w:val="22"/>
          <w:szCs w:val="22"/>
        </w:rPr>
      </w:pPr>
      <w:r w:rsidRPr="00535C3D">
        <w:rPr>
          <w:rFonts w:ascii="Times New Roman" w:hAnsi="Times New Roman" w:cs="Times New Roman"/>
          <w:sz w:val="22"/>
          <w:szCs w:val="22"/>
        </w:rPr>
        <w:t>D</w:t>
      </w:r>
      <w:r w:rsidRPr="00535C3D">
        <w:rPr>
          <w:rFonts w:ascii="Times New Roman" w:hAnsi="Times New Roman" w:cs="Times New Roman"/>
          <w:sz w:val="22"/>
          <w:szCs w:val="22"/>
        </w:rPr>
        <w:tab/>
        <w:t>60-69%</w:t>
      </w:r>
    </w:p>
    <w:p w14:paraId="424496DE" w14:textId="367373F4" w:rsidR="00A72239" w:rsidRPr="00535C3D" w:rsidRDefault="00DE6F88" w:rsidP="00A72239">
      <w:pPr>
        <w:ind w:left="720"/>
        <w:rPr>
          <w:rFonts w:ascii="Times New Roman" w:hAnsi="Times New Roman" w:cs="Times New Roman"/>
          <w:sz w:val="22"/>
          <w:szCs w:val="22"/>
        </w:rPr>
      </w:pPr>
      <w:r w:rsidRPr="00535C3D">
        <w:rPr>
          <w:rFonts w:ascii="Times New Roman" w:hAnsi="Times New Roman" w:cs="Times New Roman"/>
          <w:sz w:val="22"/>
          <w:szCs w:val="22"/>
        </w:rPr>
        <w:t>F</w:t>
      </w:r>
      <w:r w:rsidRPr="00535C3D">
        <w:rPr>
          <w:rFonts w:ascii="Times New Roman" w:hAnsi="Times New Roman" w:cs="Times New Roman"/>
          <w:sz w:val="22"/>
          <w:szCs w:val="22"/>
        </w:rPr>
        <w:tab/>
        <w:t>0-59%</w:t>
      </w:r>
    </w:p>
    <w:p w14:paraId="0CC203D8" w14:textId="77777777" w:rsidR="006C365B" w:rsidRPr="00535C3D" w:rsidRDefault="006C365B" w:rsidP="00A72239">
      <w:pPr>
        <w:rPr>
          <w:rFonts w:ascii="Times New Roman" w:hAnsi="Times New Roman" w:cs="Times New Roman"/>
          <w:b/>
          <w:color w:val="auto"/>
          <w:sz w:val="22"/>
          <w:szCs w:val="22"/>
        </w:rPr>
      </w:pPr>
    </w:p>
    <w:p w14:paraId="4FB8CD21" w14:textId="67C85DC4" w:rsidR="00A72239" w:rsidRPr="00535C3D" w:rsidRDefault="00A72239" w:rsidP="00A72239">
      <w:pPr>
        <w:rPr>
          <w:rFonts w:ascii="Times New Roman" w:hAnsi="Times New Roman" w:cs="Times New Roman"/>
          <w:b/>
          <w:color w:val="auto"/>
          <w:sz w:val="22"/>
          <w:szCs w:val="22"/>
        </w:rPr>
      </w:pPr>
      <w:r w:rsidRPr="00535C3D">
        <w:rPr>
          <w:rFonts w:ascii="Times New Roman" w:hAnsi="Times New Roman" w:cs="Times New Roman"/>
          <w:b/>
          <w:color w:val="auto"/>
          <w:sz w:val="22"/>
          <w:szCs w:val="22"/>
        </w:rPr>
        <w:t>H. Course Schedule</w:t>
      </w:r>
    </w:p>
    <w:p w14:paraId="061F6378" w14:textId="77777777" w:rsidR="00A72239" w:rsidRPr="00535C3D" w:rsidRDefault="00A72239" w:rsidP="00A72239">
      <w:pPr>
        <w:rPr>
          <w:rFonts w:ascii="Times New Roman" w:hAnsi="Times New Roman" w:cs="Times New Roman"/>
          <w:color w:val="auto"/>
          <w:sz w:val="22"/>
          <w:szCs w:val="22"/>
        </w:rPr>
      </w:pPr>
    </w:p>
    <w:p w14:paraId="0BBE22FC" w14:textId="77777777" w:rsidR="00716CAC" w:rsidRPr="00535C3D" w:rsidRDefault="00A72239" w:rsidP="00716CAC">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1: </w:t>
      </w:r>
      <w:r w:rsidR="00716CAC" w:rsidRPr="00535C3D">
        <w:rPr>
          <w:rFonts w:ascii="Times New Roman" w:hAnsi="Times New Roman" w:cs="Times New Roman"/>
          <w:color w:val="auto"/>
          <w:sz w:val="24"/>
          <w:szCs w:val="24"/>
        </w:rPr>
        <w:t>Course introduction, syllabus, handout</w:t>
      </w:r>
    </w:p>
    <w:p w14:paraId="06DB39CA" w14:textId="5F6A3C48" w:rsidR="00C846A4" w:rsidRPr="00535C3D" w:rsidRDefault="00C846A4" w:rsidP="00C846A4">
      <w:pPr>
        <w:tabs>
          <w:tab w:val="left" w:pos="900"/>
        </w:tabs>
        <w:ind w:left="1062"/>
        <w:rPr>
          <w:rFonts w:ascii="Times New Roman" w:hAnsi="Times New Roman" w:cs="Times New Roman"/>
          <w:color w:val="auto"/>
          <w:sz w:val="24"/>
          <w:szCs w:val="24"/>
        </w:rPr>
      </w:pPr>
      <w:r w:rsidRPr="00535C3D">
        <w:rPr>
          <w:rFonts w:ascii="Times New Roman" w:hAnsi="Times New Roman" w:cs="Times New Roman"/>
          <w:color w:val="auto"/>
          <w:sz w:val="24"/>
          <w:szCs w:val="24"/>
        </w:rPr>
        <w:t>U</w:t>
      </w:r>
      <w:r w:rsidR="00716CAC" w:rsidRPr="00535C3D">
        <w:rPr>
          <w:rFonts w:ascii="Times New Roman" w:hAnsi="Times New Roman" w:cs="Times New Roman"/>
          <w:color w:val="auto"/>
          <w:sz w:val="24"/>
          <w:szCs w:val="24"/>
        </w:rPr>
        <w:t xml:space="preserve">nderstanding </w:t>
      </w:r>
      <w:r w:rsidR="00CD159E">
        <w:rPr>
          <w:rFonts w:ascii="Times New Roman" w:hAnsi="Times New Roman" w:cs="Times New Roman"/>
          <w:color w:val="auto"/>
          <w:sz w:val="24"/>
          <w:szCs w:val="24"/>
        </w:rPr>
        <w:t xml:space="preserve">a </w:t>
      </w:r>
      <w:r w:rsidRPr="00535C3D">
        <w:rPr>
          <w:rFonts w:ascii="Times New Roman" w:hAnsi="Times New Roman" w:cs="Times New Roman"/>
          <w:color w:val="auto"/>
          <w:sz w:val="24"/>
          <w:szCs w:val="24"/>
        </w:rPr>
        <w:t xml:space="preserve">different culture: Why </w:t>
      </w:r>
      <w:r w:rsidR="00716CAC" w:rsidRPr="00535C3D">
        <w:rPr>
          <w:rFonts w:ascii="Times New Roman" w:hAnsi="Times New Roman" w:cs="Times New Roman"/>
          <w:color w:val="auto"/>
          <w:sz w:val="24"/>
          <w:szCs w:val="24"/>
        </w:rPr>
        <w:t xml:space="preserve">is </w:t>
      </w:r>
      <w:r w:rsidRPr="00535C3D">
        <w:rPr>
          <w:rFonts w:ascii="Times New Roman" w:hAnsi="Times New Roman" w:cs="Times New Roman"/>
          <w:color w:val="auto"/>
          <w:sz w:val="24"/>
          <w:szCs w:val="24"/>
        </w:rPr>
        <w:t xml:space="preserve">it </w:t>
      </w:r>
      <w:r w:rsidR="00716CAC" w:rsidRPr="00535C3D">
        <w:rPr>
          <w:rFonts w:ascii="Times New Roman" w:hAnsi="Times New Roman" w:cs="Times New Roman"/>
          <w:color w:val="auto"/>
          <w:sz w:val="24"/>
          <w:szCs w:val="24"/>
        </w:rPr>
        <w:t>difficult</w:t>
      </w:r>
      <w:r w:rsidR="00CD159E">
        <w:rPr>
          <w:rFonts w:ascii="Times New Roman" w:hAnsi="Times New Roman" w:cs="Times New Roman"/>
          <w:color w:val="auto"/>
          <w:sz w:val="24"/>
          <w:szCs w:val="24"/>
        </w:rPr>
        <w:t>?</w:t>
      </w:r>
      <w:r w:rsidR="00716CAC" w:rsidRPr="00535C3D">
        <w:rPr>
          <w:rFonts w:ascii="Times New Roman" w:hAnsi="Times New Roman" w:cs="Times New Roman"/>
          <w:color w:val="auto"/>
          <w:sz w:val="24"/>
          <w:szCs w:val="24"/>
        </w:rPr>
        <w:t xml:space="preserve"> </w:t>
      </w:r>
    </w:p>
    <w:p w14:paraId="04D33381" w14:textId="7CF3190D" w:rsidR="00A72239" w:rsidRPr="00535C3D" w:rsidRDefault="00CD159E" w:rsidP="00C846A4">
      <w:pPr>
        <w:tabs>
          <w:tab w:val="left" w:pos="900"/>
        </w:tabs>
        <w:ind w:left="1062" w:right="-180"/>
        <w:rPr>
          <w:rFonts w:ascii="Times New Roman" w:hAnsi="Times New Roman" w:cs="Times New Roman"/>
          <w:color w:val="auto"/>
          <w:sz w:val="22"/>
          <w:szCs w:val="22"/>
        </w:rPr>
      </w:pPr>
      <w:r>
        <w:rPr>
          <w:rFonts w:ascii="Times New Roman" w:hAnsi="Times New Roman" w:cs="Times New Roman"/>
          <w:color w:val="auto"/>
          <w:sz w:val="24"/>
          <w:szCs w:val="24"/>
        </w:rPr>
        <w:t>The elements of intercultural c</w:t>
      </w:r>
      <w:r w:rsidR="00716CAC" w:rsidRPr="00535C3D">
        <w:rPr>
          <w:rFonts w:ascii="Times New Roman" w:hAnsi="Times New Roman" w:cs="Times New Roman"/>
          <w:color w:val="auto"/>
          <w:sz w:val="24"/>
          <w:szCs w:val="24"/>
        </w:rPr>
        <w:t>ommunication</w:t>
      </w:r>
    </w:p>
    <w:p w14:paraId="67C609D2" w14:textId="77777777" w:rsidR="00C846A4" w:rsidRPr="00535C3D" w:rsidRDefault="00C846A4" w:rsidP="00716CAC">
      <w:pPr>
        <w:tabs>
          <w:tab w:val="left" w:pos="900"/>
        </w:tabs>
        <w:rPr>
          <w:rFonts w:ascii="Times New Roman" w:hAnsi="Times New Roman" w:cs="Times New Roman"/>
          <w:color w:val="auto"/>
          <w:sz w:val="22"/>
          <w:szCs w:val="22"/>
        </w:rPr>
      </w:pPr>
    </w:p>
    <w:p w14:paraId="17480563" w14:textId="5C2B88A0" w:rsidR="00716CAC" w:rsidRPr="00535C3D" w:rsidRDefault="00A72239" w:rsidP="00716CAC">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2: </w:t>
      </w:r>
      <w:r w:rsidR="00716CAC" w:rsidRPr="00535C3D">
        <w:rPr>
          <w:rFonts w:ascii="Times New Roman" w:hAnsi="Times New Roman" w:cs="Times New Roman"/>
          <w:color w:val="auto"/>
          <w:sz w:val="24"/>
          <w:szCs w:val="24"/>
        </w:rPr>
        <w:t>Cultural history</w:t>
      </w:r>
      <w:r w:rsidR="00C846A4" w:rsidRPr="00535C3D">
        <w:rPr>
          <w:rFonts w:ascii="Times New Roman" w:hAnsi="Times New Roman" w:cs="Times New Roman"/>
          <w:color w:val="auto"/>
          <w:sz w:val="24"/>
          <w:szCs w:val="24"/>
        </w:rPr>
        <w:t>: The US &amp; Korea</w:t>
      </w:r>
      <w:r w:rsidR="00716CAC" w:rsidRPr="00535C3D">
        <w:rPr>
          <w:rFonts w:ascii="Times New Roman" w:hAnsi="Times New Roman" w:cs="Times New Roman"/>
          <w:color w:val="auto"/>
          <w:sz w:val="24"/>
          <w:szCs w:val="24"/>
        </w:rPr>
        <w:t xml:space="preserve"> – cultural personality shaped by history/tradition</w:t>
      </w:r>
    </w:p>
    <w:p w14:paraId="4103636F" w14:textId="6957C41D" w:rsidR="00716CAC" w:rsidRPr="00535C3D" w:rsidRDefault="00C846A4" w:rsidP="00C846A4">
      <w:pPr>
        <w:tabs>
          <w:tab w:val="left" w:pos="900"/>
        </w:tabs>
        <w:ind w:left="1062"/>
        <w:rPr>
          <w:rFonts w:ascii="Times New Roman" w:hAnsi="Times New Roman" w:cs="Times New Roman"/>
          <w:color w:val="auto"/>
          <w:sz w:val="24"/>
          <w:szCs w:val="24"/>
        </w:rPr>
      </w:pPr>
      <w:r w:rsidRPr="00535C3D">
        <w:rPr>
          <w:rFonts w:ascii="Times New Roman" w:hAnsi="Times New Roman" w:cs="Times New Roman"/>
          <w:color w:val="auto"/>
          <w:sz w:val="24"/>
          <w:szCs w:val="24"/>
        </w:rPr>
        <w:t>Liberation of Korea and Korean War (history): How the relation between the two    countries was strengthened</w:t>
      </w:r>
    </w:p>
    <w:p w14:paraId="3A0A6334" w14:textId="42F9E0E5" w:rsidR="00716CAC" w:rsidRPr="00535C3D" w:rsidRDefault="00C846A4" w:rsidP="00C846A4">
      <w:pPr>
        <w:tabs>
          <w:tab w:val="left" w:pos="900"/>
        </w:tabs>
        <w:ind w:left="1062"/>
        <w:rPr>
          <w:rFonts w:ascii="Times New Roman" w:hAnsi="Times New Roman" w:cs="Times New Roman"/>
          <w:color w:val="auto"/>
          <w:sz w:val="24"/>
          <w:szCs w:val="24"/>
        </w:rPr>
      </w:pPr>
      <w:r w:rsidRPr="00535C3D">
        <w:rPr>
          <w:rFonts w:ascii="Times New Roman" w:hAnsi="Times New Roman" w:cs="Times New Roman"/>
          <w:color w:val="auto"/>
          <w:sz w:val="24"/>
          <w:szCs w:val="24"/>
        </w:rPr>
        <w:t xml:space="preserve">How </w:t>
      </w:r>
      <w:r w:rsidR="00CD159E">
        <w:rPr>
          <w:rFonts w:ascii="Times New Roman" w:hAnsi="Times New Roman" w:cs="Times New Roman"/>
          <w:color w:val="auto"/>
          <w:sz w:val="24"/>
          <w:szCs w:val="24"/>
        </w:rPr>
        <w:t xml:space="preserve">the Korean </w:t>
      </w:r>
      <w:r w:rsidRPr="00535C3D">
        <w:rPr>
          <w:rFonts w:ascii="Times New Roman" w:hAnsi="Times New Roman" w:cs="Times New Roman"/>
          <w:color w:val="auto"/>
          <w:sz w:val="24"/>
          <w:szCs w:val="24"/>
        </w:rPr>
        <w:t>people accepted American culture (system)</w:t>
      </w:r>
    </w:p>
    <w:p w14:paraId="7ABA2A86" w14:textId="60E3A7FA" w:rsidR="00A72239" w:rsidRPr="00535C3D" w:rsidRDefault="00C846A4" w:rsidP="00716CA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r w:rsidRPr="00535C3D">
        <w:rPr>
          <w:rFonts w:ascii="Times New Roman" w:hAnsi="Times New Roman" w:cs="Times New Roman"/>
          <w:color w:val="auto"/>
          <w:sz w:val="24"/>
          <w:szCs w:val="24"/>
        </w:rPr>
        <w:tab/>
      </w:r>
      <w:r w:rsidRPr="00535C3D">
        <w:rPr>
          <w:rFonts w:ascii="Times New Roman" w:hAnsi="Times New Roman" w:cs="Times New Roman"/>
          <w:color w:val="auto"/>
          <w:sz w:val="24"/>
          <w:szCs w:val="24"/>
        </w:rPr>
        <w:tab/>
      </w:r>
      <w:r w:rsidR="00997D83" w:rsidRPr="00535C3D">
        <w:rPr>
          <w:rFonts w:ascii="Times New Roman" w:hAnsi="Times New Roman" w:cs="Times New Roman"/>
          <w:color w:val="auto"/>
          <w:sz w:val="24"/>
          <w:szCs w:val="24"/>
        </w:rPr>
        <w:t xml:space="preserve">Assignment </w:t>
      </w:r>
      <w:r w:rsidRPr="00535C3D">
        <w:rPr>
          <w:rFonts w:ascii="Times New Roman" w:hAnsi="Times New Roman" w:cs="Times New Roman"/>
          <w:color w:val="auto"/>
          <w:sz w:val="24"/>
          <w:szCs w:val="24"/>
        </w:rPr>
        <w:t>1</w:t>
      </w:r>
      <w:r w:rsidR="00997D83" w:rsidRPr="00535C3D">
        <w:rPr>
          <w:rFonts w:ascii="Times New Roman" w:hAnsi="Times New Roman" w:cs="Times New Roman"/>
          <w:color w:val="auto"/>
          <w:sz w:val="24"/>
          <w:szCs w:val="24"/>
        </w:rPr>
        <w:t xml:space="preserve">: </w:t>
      </w:r>
      <w:r w:rsidR="00716CAC" w:rsidRPr="00535C3D">
        <w:rPr>
          <w:rFonts w:ascii="Times New Roman" w:hAnsi="Times New Roman" w:cs="Times New Roman"/>
          <w:color w:val="auto"/>
          <w:sz w:val="24"/>
          <w:szCs w:val="24"/>
        </w:rPr>
        <w:t xml:space="preserve">American culture to </w:t>
      </w:r>
      <w:r w:rsidRPr="00535C3D">
        <w:rPr>
          <w:rFonts w:ascii="Times New Roman" w:hAnsi="Times New Roman" w:cs="Times New Roman"/>
          <w:color w:val="auto"/>
          <w:sz w:val="24"/>
          <w:szCs w:val="24"/>
        </w:rPr>
        <w:t xml:space="preserve">Korean </w:t>
      </w:r>
      <w:r w:rsidR="00716CAC" w:rsidRPr="00535C3D">
        <w:rPr>
          <w:rFonts w:ascii="Times New Roman" w:hAnsi="Times New Roman" w:cs="Times New Roman"/>
          <w:color w:val="auto"/>
          <w:sz w:val="24"/>
          <w:szCs w:val="24"/>
        </w:rPr>
        <w:t xml:space="preserve">– </w:t>
      </w:r>
      <w:r w:rsidRPr="00535C3D">
        <w:rPr>
          <w:rFonts w:ascii="Times New Roman" w:hAnsi="Times New Roman" w:cs="Times New Roman"/>
          <w:color w:val="auto"/>
          <w:sz w:val="24"/>
          <w:szCs w:val="24"/>
        </w:rPr>
        <w:t>research on Korean history</w:t>
      </w:r>
      <w:r w:rsidR="00997D83" w:rsidRPr="00535C3D">
        <w:rPr>
          <w:rFonts w:ascii="Times New Roman" w:hAnsi="Times New Roman" w:cs="Times New Roman"/>
          <w:color w:val="auto"/>
          <w:sz w:val="24"/>
          <w:szCs w:val="24"/>
        </w:rPr>
        <w:t>.</w:t>
      </w:r>
    </w:p>
    <w:p w14:paraId="19781054" w14:textId="77777777" w:rsidR="00C846A4" w:rsidRPr="00535C3D" w:rsidRDefault="00C846A4" w:rsidP="00C846A4">
      <w:pPr>
        <w:tabs>
          <w:tab w:val="left" w:pos="900"/>
        </w:tabs>
        <w:rPr>
          <w:rFonts w:ascii="Times New Roman" w:hAnsi="Times New Roman" w:cs="Times New Roman"/>
          <w:color w:val="auto"/>
          <w:sz w:val="22"/>
          <w:szCs w:val="22"/>
        </w:rPr>
      </w:pPr>
    </w:p>
    <w:p w14:paraId="30D4720D" w14:textId="77777777" w:rsidR="00997D83" w:rsidRPr="00535C3D" w:rsidRDefault="00A72239" w:rsidP="00C846A4">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3: </w:t>
      </w:r>
      <w:r w:rsidR="00716CAC" w:rsidRPr="00535C3D">
        <w:rPr>
          <w:rFonts w:ascii="Times New Roman" w:hAnsi="Times New Roman" w:cs="Times New Roman"/>
          <w:color w:val="auto"/>
          <w:sz w:val="24"/>
          <w:szCs w:val="24"/>
        </w:rPr>
        <w:t xml:space="preserve">Cultural language: the characteristics of </w:t>
      </w:r>
      <w:r w:rsidR="00C846A4" w:rsidRPr="00535C3D">
        <w:rPr>
          <w:rFonts w:ascii="Times New Roman" w:hAnsi="Times New Roman" w:cs="Times New Roman"/>
          <w:color w:val="auto"/>
          <w:sz w:val="24"/>
          <w:szCs w:val="24"/>
        </w:rPr>
        <w:t xml:space="preserve">Korean </w:t>
      </w:r>
      <w:r w:rsidR="00716CAC" w:rsidRPr="00535C3D">
        <w:rPr>
          <w:rFonts w:ascii="Times New Roman" w:hAnsi="Times New Roman" w:cs="Times New Roman"/>
          <w:color w:val="auto"/>
          <w:sz w:val="24"/>
          <w:szCs w:val="24"/>
        </w:rPr>
        <w:t xml:space="preserve">language </w:t>
      </w:r>
    </w:p>
    <w:p w14:paraId="0FDC8D16" w14:textId="42D999E6" w:rsidR="00716CAC" w:rsidRPr="00535C3D" w:rsidRDefault="00997D83" w:rsidP="00C846A4">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t>C</w:t>
      </w:r>
      <w:r w:rsidR="00C846A4" w:rsidRPr="00535C3D">
        <w:rPr>
          <w:rFonts w:ascii="Times New Roman" w:hAnsi="Times New Roman" w:cs="Times New Roman"/>
          <w:color w:val="auto"/>
          <w:sz w:val="24"/>
          <w:szCs w:val="24"/>
        </w:rPr>
        <w:t>ollectivism in possessive expressions: our house, our family, etc.</w:t>
      </w:r>
    </w:p>
    <w:p w14:paraId="30F1F53B" w14:textId="7AB6542D" w:rsidR="00997D83" w:rsidRPr="00535C3D" w:rsidRDefault="00997D83" w:rsidP="00C846A4">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t>Background at the beginning of the sentence: “Here is my house”</w:t>
      </w:r>
    </w:p>
    <w:p w14:paraId="3FC8428D" w14:textId="2C22F9D6" w:rsidR="00997D83" w:rsidRPr="00535C3D" w:rsidRDefault="00997D83" w:rsidP="00C846A4">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t>Assignment 2: Research on Korean expressions different/unique</w:t>
      </w:r>
    </w:p>
    <w:p w14:paraId="4AEC86B0" w14:textId="4EA1709A" w:rsidR="00716CAC" w:rsidRPr="00535C3D" w:rsidRDefault="00716CAC" w:rsidP="00716CAC">
      <w:pPr>
        <w:tabs>
          <w:tab w:val="left" w:pos="900"/>
        </w:tabs>
        <w:ind w:left="630" w:firstLine="432"/>
        <w:rPr>
          <w:rFonts w:ascii="Times New Roman" w:hAnsi="Times New Roman" w:cs="Times New Roman"/>
          <w:color w:val="auto"/>
          <w:sz w:val="24"/>
          <w:szCs w:val="24"/>
        </w:rPr>
      </w:pPr>
      <w:r w:rsidRPr="00535C3D">
        <w:rPr>
          <w:rFonts w:ascii="Times New Roman" w:hAnsi="Times New Roman" w:cs="Times New Roman"/>
          <w:color w:val="auto"/>
          <w:sz w:val="24"/>
          <w:szCs w:val="24"/>
        </w:rPr>
        <w:lastRenderedPageBreak/>
        <w:t xml:space="preserve">                 </w:t>
      </w:r>
    </w:p>
    <w:p w14:paraId="708ACDBA" w14:textId="09A8FB00" w:rsidR="00716CAC" w:rsidRPr="00535C3D" w:rsidRDefault="00A72239" w:rsidP="00C846A4">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4: </w:t>
      </w:r>
      <w:r w:rsidR="00B23E1E" w:rsidRPr="00535C3D">
        <w:rPr>
          <w:rFonts w:ascii="Times New Roman" w:hAnsi="Times New Roman" w:cs="Times New Roman"/>
          <w:color w:val="auto"/>
          <w:sz w:val="24"/>
          <w:szCs w:val="24"/>
        </w:rPr>
        <w:t>Social/Cultural values: What matters most (in the US and in Korea)?</w:t>
      </w:r>
    </w:p>
    <w:p w14:paraId="7850665E" w14:textId="2A0E0433" w:rsidR="00B23E1E" w:rsidRPr="00535C3D" w:rsidRDefault="00997D83" w:rsidP="00B23E1E">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t xml:space="preserve">Assignment 3: </w:t>
      </w:r>
      <w:r w:rsidR="00B23E1E" w:rsidRPr="00535C3D">
        <w:rPr>
          <w:rFonts w:ascii="Times New Roman" w:hAnsi="Times New Roman" w:cs="Times New Roman"/>
          <w:color w:val="auto"/>
          <w:sz w:val="24"/>
          <w:szCs w:val="24"/>
        </w:rPr>
        <w:t>Difference in social values (Education, Sports?)</w:t>
      </w:r>
    </w:p>
    <w:p w14:paraId="1B979719" w14:textId="64172140" w:rsidR="00716CAC" w:rsidRPr="00535C3D" w:rsidRDefault="00716CAC" w:rsidP="00997D83">
      <w:pPr>
        <w:tabs>
          <w:tab w:val="left" w:pos="900"/>
        </w:tabs>
        <w:rPr>
          <w:rFonts w:ascii="Times New Roman" w:hAnsi="Times New Roman" w:cs="Times New Roman"/>
          <w:color w:val="auto"/>
          <w:sz w:val="24"/>
          <w:szCs w:val="24"/>
        </w:rPr>
      </w:pPr>
    </w:p>
    <w:p w14:paraId="6464D840" w14:textId="77777777" w:rsidR="00997D83" w:rsidRPr="00535C3D" w:rsidRDefault="00997D83" w:rsidP="00997D83">
      <w:pPr>
        <w:tabs>
          <w:tab w:val="left" w:pos="900"/>
        </w:tabs>
        <w:rPr>
          <w:rFonts w:ascii="Times New Roman" w:hAnsi="Times New Roman" w:cs="Times New Roman"/>
          <w:color w:val="auto"/>
          <w:sz w:val="24"/>
          <w:szCs w:val="24"/>
        </w:rPr>
      </w:pPr>
    </w:p>
    <w:p w14:paraId="3D686B8F" w14:textId="1A7FABDE" w:rsidR="00997D83" w:rsidRPr="00535C3D" w:rsidRDefault="00A72239" w:rsidP="00997D83">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5: </w:t>
      </w:r>
      <w:r w:rsidR="00CD159E">
        <w:rPr>
          <w:rFonts w:ascii="Times New Roman" w:hAnsi="Times New Roman" w:cs="Times New Roman"/>
          <w:color w:val="auto"/>
          <w:sz w:val="22"/>
          <w:szCs w:val="22"/>
        </w:rPr>
        <w:t xml:space="preserve">Conformity to majority?  What are the </w:t>
      </w:r>
      <w:r w:rsidR="00B23E1E" w:rsidRPr="00535C3D">
        <w:rPr>
          <w:rFonts w:ascii="Times New Roman" w:hAnsi="Times New Roman" w:cs="Times New Roman"/>
          <w:color w:val="auto"/>
          <w:sz w:val="22"/>
          <w:szCs w:val="22"/>
        </w:rPr>
        <w:t>social norms?</w:t>
      </w:r>
      <w:r w:rsidR="00997D83" w:rsidRPr="00535C3D">
        <w:rPr>
          <w:rFonts w:ascii="Times New Roman" w:hAnsi="Times New Roman" w:cs="Times New Roman"/>
          <w:color w:val="auto"/>
          <w:sz w:val="24"/>
          <w:szCs w:val="24"/>
        </w:rPr>
        <w:t xml:space="preserve"> </w:t>
      </w:r>
    </w:p>
    <w:p w14:paraId="3CB1F935" w14:textId="33202604" w:rsidR="00716CAC" w:rsidRPr="00535C3D" w:rsidRDefault="00997D83" w:rsidP="00997D83">
      <w:pPr>
        <w:tabs>
          <w:tab w:val="left" w:pos="900"/>
        </w:tabs>
        <w:ind w:left="900"/>
        <w:rPr>
          <w:rFonts w:ascii="Times New Roman" w:hAnsi="Times New Roman" w:cs="Times New Roman"/>
          <w:color w:val="auto"/>
          <w:sz w:val="24"/>
          <w:szCs w:val="24"/>
        </w:rPr>
      </w:pPr>
      <w:r w:rsidRPr="00535C3D">
        <w:rPr>
          <w:rFonts w:ascii="Times New Roman" w:hAnsi="Times New Roman" w:cs="Times New Roman"/>
          <w:color w:val="auto"/>
          <w:sz w:val="24"/>
          <w:szCs w:val="24"/>
        </w:rPr>
        <w:t>Assignment 4: How to get dressed</w:t>
      </w:r>
      <w:r w:rsidR="00B23E1E" w:rsidRPr="00535C3D">
        <w:rPr>
          <w:rFonts w:ascii="Times New Roman" w:hAnsi="Times New Roman" w:cs="Times New Roman"/>
          <w:color w:val="auto"/>
          <w:sz w:val="24"/>
          <w:szCs w:val="24"/>
        </w:rPr>
        <w:t>/ behave in a certain situation/context</w:t>
      </w:r>
      <w:r w:rsidRPr="00535C3D">
        <w:rPr>
          <w:rFonts w:ascii="Times New Roman" w:hAnsi="Times New Roman" w:cs="Times New Roman"/>
          <w:color w:val="auto"/>
          <w:sz w:val="24"/>
          <w:szCs w:val="24"/>
        </w:rPr>
        <w:t>? A</w:t>
      </w:r>
      <w:r w:rsidR="00CD159E">
        <w:rPr>
          <w:rFonts w:ascii="Times New Roman" w:hAnsi="Times New Roman" w:cs="Times New Roman"/>
          <w:color w:val="auto"/>
          <w:sz w:val="24"/>
          <w:szCs w:val="24"/>
        </w:rPr>
        <w:t xml:space="preserve">re there </w:t>
      </w:r>
      <w:r w:rsidRPr="00535C3D">
        <w:rPr>
          <w:rFonts w:ascii="Times New Roman" w:hAnsi="Times New Roman" w:cs="Times New Roman"/>
          <w:color w:val="auto"/>
          <w:sz w:val="24"/>
          <w:szCs w:val="24"/>
        </w:rPr>
        <w:t>norm</w:t>
      </w:r>
      <w:r w:rsidR="00CD159E">
        <w:rPr>
          <w:rFonts w:ascii="Times New Roman" w:hAnsi="Times New Roman" w:cs="Times New Roman"/>
          <w:color w:val="auto"/>
          <w:sz w:val="24"/>
          <w:szCs w:val="24"/>
        </w:rPr>
        <w:t>s</w:t>
      </w:r>
      <w:r w:rsidRPr="00535C3D">
        <w:rPr>
          <w:rFonts w:ascii="Times New Roman" w:hAnsi="Times New Roman" w:cs="Times New Roman"/>
          <w:color w:val="auto"/>
          <w:sz w:val="24"/>
          <w:szCs w:val="24"/>
        </w:rPr>
        <w:t>? (Comparison between American and Korean</w:t>
      </w:r>
      <w:r w:rsidR="00CD159E">
        <w:rPr>
          <w:rFonts w:ascii="Times New Roman" w:hAnsi="Times New Roman" w:cs="Times New Roman"/>
          <w:color w:val="auto"/>
          <w:sz w:val="24"/>
          <w:szCs w:val="24"/>
        </w:rPr>
        <w:t xml:space="preserve"> systems</w:t>
      </w:r>
      <w:r w:rsidRPr="00535C3D">
        <w:rPr>
          <w:rFonts w:ascii="Times New Roman" w:hAnsi="Times New Roman" w:cs="Times New Roman"/>
          <w:color w:val="auto"/>
          <w:sz w:val="24"/>
          <w:szCs w:val="24"/>
        </w:rPr>
        <w:t xml:space="preserve">) </w:t>
      </w:r>
    </w:p>
    <w:p w14:paraId="6F2E72FE" w14:textId="77777777" w:rsidR="00997D83" w:rsidRPr="00535C3D" w:rsidRDefault="00997D83" w:rsidP="00997D83">
      <w:pPr>
        <w:tabs>
          <w:tab w:val="left" w:pos="900"/>
        </w:tabs>
        <w:rPr>
          <w:rFonts w:ascii="Times New Roman" w:hAnsi="Times New Roman" w:cs="Times New Roman"/>
          <w:color w:val="auto"/>
          <w:sz w:val="24"/>
          <w:szCs w:val="24"/>
        </w:rPr>
      </w:pPr>
    </w:p>
    <w:p w14:paraId="7682EFD9" w14:textId="5FABB317" w:rsidR="00997D83" w:rsidRPr="00535C3D" w:rsidRDefault="00A72239" w:rsidP="005F11E5">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6: </w:t>
      </w:r>
      <w:r w:rsidR="00997D83" w:rsidRPr="00535C3D">
        <w:rPr>
          <w:rFonts w:ascii="Times New Roman" w:hAnsi="Times New Roman" w:cs="Times New Roman"/>
          <w:color w:val="auto"/>
          <w:sz w:val="24"/>
          <w:szCs w:val="24"/>
        </w:rPr>
        <w:t>Social and business contexts</w:t>
      </w:r>
      <w:r w:rsidR="005F11E5" w:rsidRPr="00535C3D">
        <w:rPr>
          <w:rFonts w:ascii="Times New Roman" w:hAnsi="Times New Roman" w:cs="Times New Roman"/>
          <w:color w:val="auto"/>
          <w:sz w:val="24"/>
          <w:szCs w:val="24"/>
        </w:rPr>
        <w:t xml:space="preserve"> (corporate culture)</w:t>
      </w:r>
      <w:r w:rsidR="00997D83" w:rsidRPr="00535C3D">
        <w:rPr>
          <w:rFonts w:ascii="Times New Roman" w:hAnsi="Times New Roman" w:cs="Times New Roman"/>
          <w:color w:val="auto"/>
          <w:sz w:val="24"/>
          <w:szCs w:val="24"/>
        </w:rPr>
        <w:t xml:space="preserve"> and expected roles and </w:t>
      </w:r>
      <w:r w:rsidR="005F11E5" w:rsidRPr="00535C3D">
        <w:rPr>
          <w:rFonts w:ascii="Times New Roman" w:hAnsi="Times New Roman" w:cs="Times New Roman"/>
          <w:color w:val="auto"/>
          <w:sz w:val="24"/>
          <w:szCs w:val="24"/>
        </w:rPr>
        <w:t>e</w:t>
      </w:r>
      <w:r w:rsidR="00997D83" w:rsidRPr="00535C3D">
        <w:rPr>
          <w:rFonts w:ascii="Times New Roman" w:hAnsi="Times New Roman" w:cs="Times New Roman"/>
          <w:color w:val="auto"/>
          <w:sz w:val="24"/>
          <w:szCs w:val="24"/>
        </w:rPr>
        <w:t>xpressions</w:t>
      </w:r>
      <w:r w:rsidR="005F11E5" w:rsidRPr="00535C3D">
        <w:rPr>
          <w:rFonts w:ascii="Times New Roman" w:hAnsi="Times New Roman" w:cs="Times New Roman"/>
          <w:color w:val="auto"/>
          <w:sz w:val="24"/>
          <w:szCs w:val="24"/>
        </w:rPr>
        <w:t xml:space="preserve"> </w:t>
      </w:r>
    </w:p>
    <w:p w14:paraId="31672656" w14:textId="3E980235" w:rsidR="00B23E1E" w:rsidRPr="00535C3D" w:rsidRDefault="00997D83" w:rsidP="005F11E5">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t>Honorifics</w:t>
      </w:r>
      <w:r w:rsidR="005F11E5" w:rsidRPr="00535C3D">
        <w:rPr>
          <w:rFonts w:ascii="Times New Roman" w:hAnsi="Times New Roman" w:cs="Times New Roman"/>
          <w:color w:val="auto"/>
          <w:sz w:val="24"/>
          <w:szCs w:val="24"/>
        </w:rPr>
        <w:t xml:space="preserve"> / </w:t>
      </w:r>
      <w:r w:rsidR="00CD159E">
        <w:rPr>
          <w:rFonts w:ascii="Times New Roman" w:hAnsi="Times New Roman" w:cs="Times New Roman"/>
          <w:color w:val="auto"/>
          <w:sz w:val="24"/>
          <w:szCs w:val="24"/>
        </w:rPr>
        <w:t>Do’s and Don’t’</w:t>
      </w:r>
      <w:r w:rsidRPr="00535C3D">
        <w:rPr>
          <w:rFonts w:ascii="Times New Roman" w:hAnsi="Times New Roman" w:cs="Times New Roman"/>
          <w:color w:val="auto"/>
          <w:sz w:val="24"/>
          <w:szCs w:val="24"/>
        </w:rPr>
        <w:t>s</w:t>
      </w:r>
    </w:p>
    <w:p w14:paraId="7FBA4A02" w14:textId="77777777" w:rsidR="00B23E1E" w:rsidRPr="00535C3D" w:rsidRDefault="00B23E1E" w:rsidP="00B23E1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4"/>
          <w:szCs w:val="24"/>
        </w:rPr>
      </w:pPr>
      <w:r w:rsidRPr="00535C3D">
        <w:rPr>
          <w:rFonts w:ascii="Times New Roman" w:hAnsi="Times New Roman" w:cs="Times New Roman"/>
          <w:color w:val="auto"/>
          <w:sz w:val="24"/>
          <w:szCs w:val="24"/>
        </w:rPr>
        <w:tab/>
        <w:t xml:space="preserve">         </w:t>
      </w:r>
      <w:r w:rsidR="00997D83" w:rsidRPr="00535C3D">
        <w:rPr>
          <w:rFonts w:ascii="Times New Roman" w:hAnsi="Times New Roman" w:cs="Times New Roman"/>
          <w:color w:val="auto"/>
          <w:sz w:val="24"/>
          <w:szCs w:val="24"/>
        </w:rPr>
        <w:t xml:space="preserve">Assignment 5: </w:t>
      </w:r>
      <w:r w:rsidRPr="00535C3D">
        <w:rPr>
          <w:rFonts w:ascii="Times New Roman" w:hAnsi="Times New Roman" w:cs="Times New Roman"/>
          <w:color w:val="auto"/>
          <w:sz w:val="24"/>
          <w:szCs w:val="24"/>
        </w:rPr>
        <w:t xml:space="preserve">Research on local Korean companies and cultural problems/issues those </w:t>
      </w:r>
    </w:p>
    <w:p w14:paraId="5B4F5201" w14:textId="52DB372B" w:rsidR="00997D83" w:rsidRPr="00535C3D" w:rsidRDefault="00B23E1E" w:rsidP="00B23E1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4"/>
          <w:szCs w:val="24"/>
        </w:rPr>
      </w:pPr>
      <w:r w:rsidRPr="00535C3D">
        <w:rPr>
          <w:rFonts w:ascii="Times New Roman" w:hAnsi="Times New Roman" w:cs="Times New Roman"/>
          <w:color w:val="auto"/>
          <w:sz w:val="24"/>
          <w:szCs w:val="24"/>
        </w:rPr>
        <w:tab/>
        <w:t xml:space="preserve">         companies </w:t>
      </w:r>
      <w:r w:rsidR="00457F06">
        <w:rPr>
          <w:rFonts w:ascii="Times New Roman" w:hAnsi="Times New Roman" w:cs="Times New Roman"/>
          <w:color w:val="auto"/>
          <w:sz w:val="24"/>
          <w:szCs w:val="24"/>
        </w:rPr>
        <w:t xml:space="preserve">have </w:t>
      </w:r>
      <w:r w:rsidRPr="00535C3D">
        <w:rPr>
          <w:rFonts w:ascii="Times New Roman" w:hAnsi="Times New Roman" w:cs="Times New Roman"/>
          <w:color w:val="auto"/>
          <w:sz w:val="24"/>
          <w:szCs w:val="24"/>
        </w:rPr>
        <w:t>experienced</w:t>
      </w:r>
      <w:r w:rsidR="00997D83" w:rsidRPr="00535C3D">
        <w:rPr>
          <w:rFonts w:ascii="Times New Roman" w:hAnsi="Times New Roman" w:cs="Times New Roman"/>
          <w:color w:val="auto"/>
          <w:sz w:val="24"/>
          <w:szCs w:val="24"/>
        </w:rPr>
        <w:tab/>
      </w:r>
    </w:p>
    <w:p w14:paraId="14FA55F2" w14:textId="2AE78376" w:rsidR="00A72239" w:rsidRPr="00535C3D" w:rsidRDefault="00A72239" w:rsidP="00716CA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p>
    <w:p w14:paraId="6811AF8F" w14:textId="0BEBAA8F" w:rsidR="00716CAC" w:rsidRPr="00535C3D" w:rsidRDefault="00A72239" w:rsidP="00B23E1E">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7: </w:t>
      </w:r>
      <w:r w:rsidR="00B23E1E" w:rsidRPr="00535C3D">
        <w:rPr>
          <w:rFonts w:ascii="Times New Roman" w:hAnsi="Times New Roman" w:cs="Times New Roman"/>
          <w:color w:val="auto"/>
          <w:sz w:val="22"/>
          <w:szCs w:val="22"/>
        </w:rPr>
        <w:t xml:space="preserve">When conflict arises: </w:t>
      </w:r>
      <w:r w:rsidR="00B23E1E" w:rsidRPr="00535C3D">
        <w:rPr>
          <w:rFonts w:ascii="Times New Roman" w:hAnsi="Times New Roman" w:cs="Times New Roman"/>
          <w:color w:val="auto"/>
          <w:sz w:val="24"/>
          <w:szCs w:val="24"/>
        </w:rPr>
        <w:t>U</w:t>
      </w:r>
      <w:r w:rsidR="00716CAC" w:rsidRPr="00535C3D">
        <w:rPr>
          <w:rFonts w:ascii="Times New Roman" w:hAnsi="Times New Roman" w:cs="Times New Roman"/>
          <w:color w:val="auto"/>
          <w:sz w:val="24"/>
          <w:szCs w:val="24"/>
        </w:rPr>
        <w:t>nderstanding the differences</w:t>
      </w:r>
      <w:r w:rsidR="00B23E1E" w:rsidRPr="00535C3D">
        <w:rPr>
          <w:rFonts w:ascii="Times New Roman" w:hAnsi="Times New Roman" w:cs="Times New Roman"/>
          <w:color w:val="auto"/>
          <w:sz w:val="24"/>
          <w:szCs w:val="24"/>
        </w:rPr>
        <w:t>: Oriental/Korean vs. Western/US</w:t>
      </w:r>
    </w:p>
    <w:p w14:paraId="669C76BF" w14:textId="54D32109" w:rsidR="00716CAC" w:rsidRPr="00535C3D" w:rsidRDefault="00B23E1E" w:rsidP="00B23E1E">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r>
      <w:r w:rsidR="00716CAC" w:rsidRPr="00535C3D">
        <w:rPr>
          <w:rFonts w:ascii="Times New Roman" w:hAnsi="Times New Roman" w:cs="Times New Roman"/>
          <w:color w:val="auto"/>
          <w:sz w:val="24"/>
          <w:szCs w:val="24"/>
        </w:rPr>
        <w:t xml:space="preserve">Intracultural and intercultural perspectives </w:t>
      </w:r>
    </w:p>
    <w:p w14:paraId="78FC3689" w14:textId="2BF56756" w:rsidR="00A72239" w:rsidRPr="00535C3D" w:rsidRDefault="00B23E1E" w:rsidP="00716CA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r w:rsidRPr="00535C3D">
        <w:rPr>
          <w:rFonts w:ascii="Times New Roman" w:hAnsi="Times New Roman" w:cs="Times New Roman"/>
          <w:color w:val="auto"/>
          <w:sz w:val="24"/>
          <w:szCs w:val="24"/>
        </w:rPr>
        <w:tab/>
        <w:t xml:space="preserve">         </w:t>
      </w:r>
      <w:r w:rsidR="00716CAC" w:rsidRPr="00535C3D">
        <w:rPr>
          <w:rFonts w:ascii="Times New Roman" w:hAnsi="Times New Roman" w:cs="Times New Roman"/>
          <w:color w:val="auto"/>
          <w:sz w:val="24"/>
          <w:szCs w:val="24"/>
        </w:rPr>
        <w:t xml:space="preserve">How to </w:t>
      </w:r>
      <w:r w:rsidRPr="00535C3D">
        <w:rPr>
          <w:rFonts w:ascii="Times New Roman" w:hAnsi="Times New Roman" w:cs="Times New Roman"/>
          <w:color w:val="auto"/>
          <w:sz w:val="24"/>
          <w:szCs w:val="24"/>
        </w:rPr>
        <w:t xml:space="preserve">resolve </w:t>
      </w:r>
      <w:r w:rsidR="00716CAC" w:rsidRPr="00535C3D">
        <w:rPr>
          <w:rFonts w:ascii="Times New Roman" w:hAnsi="Times New Roman" w:cs="Times New Roman"/>
          <w:color w:val="auto"/>
          <w:sz w:val="24"/>
          <w:szCs w:val="24"/>
        </w:rPr>
        <w:t>conflict</w:t>
      </w:r>
      <w:r w:rsidR="005A4D6C">
        <w:rPr>
          <w:rFonts w:ascii="Times New Roman" w:hAnsi="Times New Roman" w:cs="Times New Roman"/>
          <w:color w:val="auto"/>
          <w:sz w:val="24"/>
          <w:szCs w:val="24"/>
        </w:rPr>
        <w:t>s: Communication S</w:t>
      </w:r>
      <w:r w:rsidRPr="00535C3D">
        <w:rPr>
          <w:rFonts w:ascii="Times New Roman" w:hAnsi="Times New Roman" w:cs="Times New Roman"/>
          <w:color w:val="auto"/>
          <w:sz w:val="24"/>
          <w:szCs w:val="24"/>
        </w:rPr>
        <w:t>kills</w:t>
      </w:r>
      <w:r w:rsidR="00716CAC" w:rsidRPr="00535C3D">
        <w:rPr>
          <w:rFonts w:ascii="Times New Roman" w:hAnsi="Times New Roman" w:cs="Times New Roman"/>
          <w:color w:val="auto"/>
          <w:sz w:val="24"/>
          <w:szCs w:val="24"/>
        </w:rPr>
        <w:t xml:space="preserve"> </w:t>
      </w:r>
    </w:p>
    <w:p w14:paraId="7EC51542" w14:textId="6B387936" w:rsidR="00A72239" w:rsidRPr="00535C3D" w:rsidRDefault="00B23E1E"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r w:rsidRPr="00535C3D">
        <w:rPr>
          <w:rFonts w:ascii="Times New Roman" w:hAnsi="Times New Roman" w:cs="Times New Roman"/>
          <w:color w:val="auto"/>
          <w:sz w:val="22"/>
          <w:szCs w:val="22"/>
        </w:rPr>
        <w:tab/>
        <w:t xml:space="preserve">        Assignment 6: Expressions useful in business/social contexts</w:t>
      </w:r>
    </w:p>
    <w:p w14:paraId="3D471B8F" w14:textId="77777777" w:rsidR="00B23E1E" w:rsidRPr="00535C3D" w:rsidRDefault="00B23E1E"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p>
    <w:p w14:paraId="2F7FD0E2" w14:textId="007AB8A9" w:rsidR="00716CAC" w:rsidRPr="00535C3D" w:rsidRDefault="00A72239" w:rsidP="00B23E1E">
      <w:pPr>
        <w:tabs>
          <w:tab w:val="num" w:pos="429"/>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8:  </w:t>
      </w:r>
      <w:r w:rsidR="00716CAC" w:rsidRPr="00535C3D">
        <w:rPr>
          <w:rFonts w:ascii="Times New Roman" w:hAnsi="Times New Roman" w:cs="Times New Roman"/>
          <w:color w:val="auto"/>
          <w:sz w:val="24"/>
          <w:szCs w:val="24"/>
        </w:rPr>
        <w:t>Non-verbal communication</w:t>
      </w:r>
      <w:r w:rsidR="00B23E1E" w:rsidRPr="00535C3D">
        <w:rPr>
          <w:rFonts w:ascii="Times New Roman" w:hAnsi="Times New Roman" w:cs="Times New Roman"/>
          <w:color w:val="auto"/>
          <w:sz w:val="24"/>
          <w:szCs w:val="24"/>
        </w:rPr>
        <w:t xml:space="preserve">: </w:t>
      </w:r>
      <w:r w:rsidR="00457F06">
        <w:rPr>
          <w:rFonts w:ascii="Times New Roman" w:hAnsi="Times New Roman" w:cs="Times New Roman"/>
          <w:color w:val="auto"/>
          <w:sz w:val="24"/>
          <w:szCs w:val="24"/>
        </w:rPr>
        <w:t>Do a</w:t>
      </w:r>
      <w:r w:rsidR="00B23E1E" w:rsidRPr="00535C3D">
        <w:rPr>
          <w:rFonts w:ascii="Times New Roman" w:hAnsi="Times New Roman" w:cs="Times New Roman"/>
          <w:color w:val="auto"/>
          <w:sz w:val="24"/>
          <w:szCs w:val="24"/>
        </w:rPr>
        <w:t>ctions speak louder</w:t>
      </w:r>
      <w:r w:rsidR="00457F06">
        <w:rPr>
          <w:rFonts w:ascii="Times New Roman" w:hAnsi="Times New Roman" w:cs="Times New Roman"/>
          <w:color w:val="auto"/>
          <w:sz w:val="24"/>
          <w:szCs w:val="24"/>
        </w:rPr>
        <w:t xml:space="preserve"> than words?</w:t>
      </w:r>
    </w:p>
    <w:p w14:paraId="6FE1C038" w14:textId="28A2464D" w:rsidR="00457F06" w:rsidRDefault="00457F06"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4"/>
          <w:szCs w:val="24"/>
        </w:rPr>
      </w:pPr>
      <w:r>
        <w:rPr>
          <w:rFonts w:ascii="Times New Roman" w:hAnsi="Times New Roman" w:cs="Times New Roman"/>
          <w:color w:val="auto"/>
          <w:sz w:val="24"/>
          <w:szCs w:val="24"/>
        </w:rPr>
        <w:tab/>
        <w:t xml:space="preserve">        </w:t>
      </w:r>
      <w:r w:rsidR="00B23E1E" w:rsidRPr="00535C3D">
        <w:rPr>
          <w:rFonts w:ascii="Times New Roman" w:hAnsi="Times New Roman" w:cs="Times New Roman"/>
          <w:color w:val="auto"/>
          <w:sz w:val="24"/>
          <w:szCs w:val="24"/>
        </w:rPr>
        <w:t>Assignment 7: Research on behavior/response patterns in specific contexts: US vs. Korean</w:t>
      </w:r>
    </w:p>
    <w:p w14:paraId="0E18F4D7" w14:textId="4B9CD299" w:rsidR="00A72239" w:rsidRPr="00535C3D" w:rsidRDefault="00457F06"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4"/>
          <w:szCs w:val="24"/>
        </w:rPr>
      </w:pPr>
      <w:r>
        <w:rPr>
          <w:rFonts w:ascii="Times New Roman" w:hAnsi="Times New Roman" w:cs="Times New Roman"/>
          <w:color w:val="auto"/>
          <w:sz w:val="24"/>
          <w:szCs w:val="24"/>
        </w:rPr>
        <w:tab/>
        <w:t xml:space="preserve">        Midterm</w:t>
      </w:r>
      <w:r w:rsidR="00B23E1E" w:rsidRPr="00535C3D">
        <w:rPr>
          <w:rFonts w:ascii="Times New Roman" w:hAnsi="Times New Roman" w:cs="Times New Roman"/>
          <w:color w:val="auto"/>
          <w:sz w:val="24"/>
          <w:szCs w:val="24"/>
        </w:rPr>
        <w:tab/>
      </w:r>
      <w:r>
        <w:rPr>
          <w:rFonts w:ascii="Times New Roman" w:hAnsi="Times New Roman" w:cs="Times New Roman"/>
          <w:color w:val="auto"/>
          <w:sz w:val="24"/>
          <w:szCs w:val="24"/>
        </w:rPr>
        <w:tab/>
      </w:r>
      <w:r w:rsidR="00B23E1E" w:rsidRPr="00535C3D">
        <w:rPr>
          <w:rFonts w:ascii="Times New Roman" w:hAnsi="Times New Roman" w:cs="Times New Roman"/>
          <w:color w:val="auto"/>
          <w:sz w:val="24"/>
          <w:szCs w:val="24"/>
        </w:rPr>
        <w:tab/>
      </w:r>
    </w:p>
    <w:p w14:paraId="36029517" w14:textId="77777777" w:rsidR="00B23E1E" w:rsidRPr="00535C3D" w:rsidRDefault="00B23E1E"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p>
    <w:p w14:paraId="38B9D633" w14:textId="447C55C5" w:rsidR="00C62487" w:rsidRPr="00535C3D" w:rsidRDefault="00A72239" w:rsidP="00C62487">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9: </w:t>
      </w:r>
      <w:r w:rsidR="00C62487" w:rsidRPr="00535C3D">
        <w:rPr>
          <w:rFonts w:ascii="Times New Roman" w:hAnsi="Times New Roman" w:cs="Times New Roman"/>
          <w:color w:val="auto"/>
          <w:sz w:val="24"/>
          <w:szCs w:val="24"/>
        </w:rPr>
        <w:t>Korean political and economic growth and culture: BBALI BBALI</w:t>
      </w:r>
    </w:p>
    <w:p w14:paraId="6E75841D" w14:textId="3C35D12D" w:rsidR="00A72239" w:rsidRPr="00535C3D" w:rsidRDefault="00C62487" w:rsidP="00C62487">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 xml:space="preserve">              Assignment 8: How bbali bbali culture affected the Korean society?</w:t>
      </w:r>
    </w:p>
    <w:p w14:paraId="2D5A4C97" w14:textId="77777777" w:rsidR="00A72239" w:rsidRPr="00535C3D" w:rsidRDefault="00A72239"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p>
    <w:p w14:paraId="56F3BA07" w14:textId="3C98961B" w:rsidR="00716CAC" w:rsidRPr="00535C3D" w:rsidRDefault="00A72239" w:rsidP="00C62487">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10: </w:t>
      </w:r>
      <w:r w:rsidR="00C62487" w:rsidRPr="00535C3D">
        <w:rPr>
          <w:rFonts w:ascii="Times New Roman" w:hAnsi="Times New Roman" w:cs="Times New Roman"/>
          <w:color w:val="auto"/>
          <w:sz w:val="24"/>
          <w:szCs w:val="24"/>
        </w:rPr>
        <w:t>Rapid social change</w:t>
      </w:r>
      <w:r w:rsidR="005F11E5" w:rsidRPr="00535C3D">
        <w:rPr>
          <w:rFonts w:ascii="Times New Roman" w:hAnsi="Times New Roman" w:cs="Times New Roman"/>
          <w:color w:val="auto"/>
          <w:sz w:val="24"/>
          <w:szCs w:val="24"/>
        </w:rPr>
        <w:t>s</w:t>
      </w:r>
      <w:r w:rsidR="00C62487" w:rsidRPr="00535C3D">
        <w:rPr>
          <w:rFonts w:ascii="Times New Roman" w:hAnsi="Times New Roman" w:cs="Times New Roman"/>
          <w:color w:val="auto"/>
          <w:sz w:val="24"/>
          <w:szCs w:val="24"/>
        </w:rPr>
        <w:t xml:space="preserve"> and </w:t>
      </w:r>
      <w:r w:rsidR="00457F06">
        <w:rPr>
          <w:rFonts w:ascii="Times New Roman" w:hAnsi="Times New Roman" w:cs="Times New Roman"/>
          <w:color w:val="auto"/>
          <w:sz w:val="24"/>
          <w:szCs w:val="24"/>
        </w:rPr>
        <w:t xml:space="preserve">the </w:t>
      </w:r>
      <w:r w:rsidR="005F11E5" w:rsidRPr="00535C3D">
        <w:rPr>
          <w:rFonts w:ascii="Times New Roman" w:hAnsi="Times New Roman" w:cs="Times New Roman"/>
          <w:color w:val="auto"/>
          <w:sz w:val="24"/>
          <w:szCs w:val="24"/>
        </w:rPr>
        <w:t xml:space="preserve">coming of the </w:t>
      </w:r>
      <w:r w:rsidR="00C62487" w:rsidRPr="00535C3D">
        <w:rPr>
          <w:rFonts w:ascii="Times New Roman" w:hAnsi="Times New Roman" w:cs="Times New Roman"/>
          <w:color w:val="auto"/>
          <w:sz w:val="24"/>
          <w:szCs w:val="24"/>
        </w:rPr>
        <w:t>new generation</w:t>
      </w:r>
      <w:r w:rsidR="005F11E5" w:rsidRPr="00535C3D">
        <w:rPr>
          <w:rFonts w:ascii="Times New Roman" w:hAnsi="Times New Roman" w:cs="Times New Roman"/>
          <w:color w:val="auto"/>
          <w:sz w:val="24"/>
          <w:szCs w:val="24"/>
        </w:rPr>
        <w:t>s</w:t>
      </w:r>
      <w:r w:rsidR="00C62487" w:rsidRPr="00535C3D">
        <w:rPr>
          <w:rFonts w:ascii="Times New Roman" w:hAnsi="Times New Roman" w:cs="Times New Roman"/>
          <w:color w:val="auto"/>
          <w:sz w:val="24"/>
          <w:szCs w:val="24"/>
        </w:rPr>
        <w:t xml:space="preserve">: K-pop and </w:t>
      </w:r>
      <w:r w:rsidR="00457F06">
        <w:rPr>
          <w:rFonts w:ascii="Times New Roman" w:hAnsi="Times New Roman" w:cs="Times New Roman"/>
          <w:color w:val="auto"/>
          <w:sz w:val="24"/>
          <w:szCs w:val="24"/>
        </w:rPr>
        <w:t>hip pop</w:t>
      </w:r>
      <w:r w:rsidR="00716CAC" w:rsidRPr="00535C3D">
        <w:rPr>
          <w:rFonts w:ascii="Times New Roman" w:hAnsi="Times New Roman" w:cs="Times New Roman"/>
          <w:color w:val="auto"/>
          <w:sz w:val="24"/>
          <w:szCs w:val="24"/>
        </w:rPr>
        <w:t xml:space="preserve">  </w:t>
      </w:r>
    </w:p>
    <w:p w14:paraId="272B3797" w14:textId="77777777" w:rsidR="00457F06" w:rsidRDefault="00C62487" w:rsidP="00C62487">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t xml:space="preserve">Assignment 9: </w:t>
      </w:r>
      <w:r w:rsidR="00457F06">
        <w:rPr>
          <w:rFonts w:ascii="Times New Roman" w:hAnsi="Times New Roman" w:cs="Times New Roman"/>
          <w:color w:val="auto"/>
          <w:sz w:val="24"/>
          <w:szCs w:val="24"/>
        </w:rPr>
        <w:t xml:space="preserve">What cultural </w:t>
      </w:r>
      <w:r w:rsidRPr="00535C3D">
        <w:rPr>
          <w:rFonts w:ascii="Times New Roman" w:hAnsi="Times New Roman" w:cs="Times New Roman"/>
          <w:color w:val="auto"/>
          <w:sz w:val="24"/>
          <w:szCs w:val="24"/>
        </w:rPr>
        <w:t>exchange</w:t>
      </w:r>
      <w:r w:rsidR="00457F06">
        <w:rPr>
          <w:rFonts w:ascii="Times New Roman" w:hAnsi="Times New Roman" w:cs="Times New Roman"/>
          <w:color w:val="auto"/>
          <w:sz w:val="24"/>
          <w:szCs w:val="24"/>
        </w:rPr>
        <w:t>s between Korea and the US have been experienced?</w:t>
      </w:r>
    </w:p>
    <w:p w14:paraId="7C0C2CFC" w14:textId="6CB07E5C" w:rsidR="00716CAC" w:rsidRPr="00535C3D" w:rsidRDefault="00457F06" w:rsidP="00C62487">
      <w:pPr>
        <w:tabs>
          <w:tab w:val="left" w:pos="900"/>
        </w:tabs>
        <w:rPr>
          <w:rFonts w:ascii="Times New Roman" w:hAnsi="Times New Roman" w:cs="Times New Roman"/>
          <w:color w:val="auto"/>
          <w:sz w:val="24"/>
          <w:szCs w:val="24"/>
        </w:rPr>
      </w:pPr>
      <w:r>
        <w:rPr>
          <w:rFonts w:ascii="Times New Roman" w:hAnsi="Times New Roman" w:cs="Times New Roman"/>
          <w:color w:val="auto"/>
          <w:sz w:val="24"/>
          <w:szCs w:val="24"/>
        </w:rPr>
        <w:tab/>
      </w:r>
      <w:r w:rsidR="00C62487" w:rsidRPr="00535C3D">
        <w:rPr>
          <w:rFonts w:ascii="Times New Roman" w:hAnsi="Times New Roman" w:cs="Times New Roman"/>
          <w:color w:val="auto"/>
          <w:sz w:val="24"/>
          <w:szCs w:val="24"/>
        </w:rPr>
        <w:t>Pop music, movies, etc.?</w:t>
      </w:r>
    </w:p>
    <w:p w14:paraId="1887B29C" w14:textId="77777777" w:rsidR="005F11E5" w:rsidRPr="00535C3D" w:rsidRDefault="005F11E5" w:rsidP="00C62487">
      <w:pPr>
        <w:pStyle w:val="NormalWeb"/>
        <w:tabs>
          <w:tab w:val="left" w:pos="900"/>
        </w:tabs>
        <w:spacing w:after="120" w:afterAutospacing="0"/>
        <w:rPr>
          <w:sz w:val="22"/>
          <w:szCs w:val="22"/>
        </w:rPr>
      </w:pPr>
    </w:p>
    <w:p w14:paraId="48592CC7" w14:textId="79D5C230" w:rsidR="00A72239" w:rsidRPr="00535C3D" w:rsidRDefault="00A72239" w:rsidP="00C62487">
      <w:pPr>
        <w:pStyle w:val="NormalWeb"/>
        <w:tabs>
          <w:tab w:val="left" w:pos="900"/>
        </w:tabs>
        <w:spacing w:after="120" w:afterAutospacing="0"/>
      </w:pPr>
      <w:r w:rsidRPr="00535C3D">
        <w:rPr>
          <w:sz w:val="22"/>
          <w:szCs w:val="22"/>
        </w:rPr>
        <w:t xml:space="preserve">Week 11: </w:t>
      </w:r>
      <w:r w:rsidR="00C62487" w:rsidRPr="00535C3D">
        <w:t>Religions of Korea</w:t>
      </w:r>
      <w:r w:rsidR="005F11E5" w:rsidRPr="00535C3D">
        <w:t xml:space="preserve"> I</w:t>
      </w:r>
      <w:r w:rsidR="00C62487" w:rsidRPr="00535C3D">
        <w:t xml:space="preserve"> (history)</w:t>
      </w:r>
    </w:p>
    <w:p w14:paraId="6C3568C8" w14:textId="6A912B22" w:rsidR="00C62487" w:rsidRPr="00535C3D" w:rsidRDefault="00C62487" w:rsidP="00C62487">
      <w:pPr>
        <w:pStyle w:val="NormalWeb"/>
        <w:tabs>
          <w:tab w:val="left" w:pos="900"/>
        </w:tabs>
        <w:spacing w:after="120" w:afterAutospacing="0"/>
      </w:pPr>
      <w:r w:rsidRPr="00535C3D">
        <w:tab/>
        <w:t>Ta</w:t>
      </w:r>
      <w:r w:rsidR="005F11E5" w:rsidRPr="00535C3D">
        <w:t>oism, Buddhism</w:t>
      </w:r>
      <w:r w:rsidRPr="00535C3D">
        <w:t xml:space="preserve"> </w:t>
      </w:r>
    </w:p>
    <w:p w14:paraId="7C9B4265" w14:textId="17EE5272" w:rsidR="00C62487" w:rsidRPr="00535C3D" w:rsidRDefault="00C62487" w:rsidP="00C62487">
      <w:pPr>
        <w:pStyle w:val="NormalWeb"/>
        <w:tabs>
          <w:tab w:val="left" w:pos="900"/>
        </w:tabs>
        <w:spacing w:after="120" w:afterAutospacing="0"/>
      </w:pPr>
      <w:r w:rsidRPr="00535C3D">
        <w:lastRenderedPageBreak/>
        <w:tab/>
        <w:t>Expressions and ways of thinking related to the religions</w:t>
      </w:r>
    </w:p>
    <w:p w14:paraId="2CDD92E4" w14:textId="6E222F29" w:rsidR="00C62487" w:rsidRPr="00535C3D" w:rsidRDefault="00C62487" w:rsidP="003B0F37">
      <w:pPr>
        <w:pStyle w:val="NormalWeb"/>
        <w:tabs>
          <w:tab w:val="left" w:pos="900"/>
        </w:tabs>
        <w:spacing w:after="120" w:afterAutospacing="0"/>
      </w:pPr>
      <w:r w:rsidRPr="00535C3D">
        <w:tab/>
        <w:t xml:space="preserve">Assignment 10: </w:t>
      </w:r>
      <w:r w:rsidR="00981F13">
        <w:t xml:space="preserve">How Taoism and Buddhism affected </w:t>
      </w:r>
      <w:r w:rsidR="003B0F37">
        <w:t xml:space="preserve">the </w:t>
      </w:r>
      <w:r w:rsidR="00981F13">
        <w:t xml:space="preserve">Korean society? </w:t>
      </w:r>
    </w:p>
    <w:p w14:paraId="2017A177" w14:textId="5F491970" w:rsidR="00A72239" w:rsidRPr="00535C3D" w:rsidRDefault="00C62487"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r w:rsidRPr="00535C3D">
        <w:rPr>
          <w:rFonts w:ascii="Times New Roman" w:hAnsi="Times New Roman" w:cs="Times New Roman"/>
          <w:color w:val="auto"/>
          <w:sz w:val="22"/>
          <w:szCs w:val="22"/>
        </w:rPr>
        <w:tab/>
      </w:r>
    </w:p>
    <w:p w14:paraId="076368DF" w14:textId="1FD3134A" w:rsidR="005F11E5" w:rsidRPr="00535C3D" w:rsidRDefault="005F11E5" w:rsidP="005F11E5">
      <w:pPr>
        <w:pStyle w:val="NormalWeb"/>
        <w:tabs>
          <w:tab w:val="left" w:pos="900"/>
        </w:tabs>
        <w:spacing w:after="120" w:afterAutospacing="0"/>
      </w:pPr>
      <w:r w:rsidRPr="00535C3D">
        <w:rPr>
          <w:sz w:val="22"/>
          <w:szCs w:val="22"/>
        </w:rPr>
        <w:t xml:space="preserve">Week 12: </w:t>
      </w:r>
      <w:r w:rsidRPr="00535C3D">
        <w:t>Religions of Korea II (history)</w:t>
      </w:r>
    </w:p>
    <w:p w14:paraId="0BBAD9D4" w14:textId="6C2421EC" w:rsidR="005F11E5" w:rsidRPr="00535C3D" w:rsidRDefault="005F11E5" w:rsidP="005F11E5">
      <w:pPr>
        <w:pStyle w:val="NormalWeb"/>
        <w:tabs>
          <w:tab w:val="left" w:pos="900"/>
        </w:tabs>
        <w:spacing w:after="120" w:afterAutospacing="0"/>
      </w:pPr>
      <w:r w:rsidRPr="00535C3D">
        <w:tab/>
        <w:t xml:space="preserve">Confucianism (and social values: Sa, Nong, Gong, Sang, etc.) </w:t>
      </w:r>
    </w:p>
    <w:p w14:paraId="2384E680" w14:textId="11E28480" w:rsidR="005F11E5" w:rsidRPr="00535C3D" w:rsidRDefault="005F11E5" w:rsidP="005F11E5">
      <w:pPr>
        <w:pStyle w:val="NormalWeb"/>
        <w:tabs>
          <w:tab w:val="left" w:pos="900"/>
        </w:tabs>
        <w:spacing w:after="120" w:afterAutospacing="0"/>
      </w:pPr>
      <w:r w:rsidRPr="00535C3D">
        <w:tab/>
        <w:t>Assignment 11: How Confucianism affected the Korean society</w:t>
      </w:r>
    </w:p>
    <w:p w14:paraId="459A1D89" w14:textId="5BD6AEBE" w:rsidR="00A72239" w:rsidRPr="00535C3D" w:rsidRDefault="00C62487"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r w:rsidRPr="00535C3D">
        <w:rPr>
          <w:rFonts w:ascii="Times New Roman" w:hAnsi="Times New Roman" w:cs="Times New Roman"/>
          <w:color w:val="auto"/>
          <w:sz w:val="22"/>
          <w:szCs w:val="22"/>
        </w:rPr>
        <w:tab/>
      </w:r>
      <w:r w:rsidRPr="00535C3D">
        <w:rPr>
          <w:rFonts w:ascii="Times New Roman" w:hAnsi="Times New Roman" w:cs="Times New Roman"/>
          <w:color w:val="auto"/>
          <w:sz w:val="22"/>
          <w:szCs w:val="22"/>
        </w:rPr>
        <w:tab/>
      </w:r>
    </w:p>
    <w:p w14:paraId="403C847F" w14:textId="77777777" w:rsidR="005F11E5" w:rsidRPr="00535C3D" w:rsidRDefault="00A72239" w:rsidP="005F11E5">
      <w:pPr>
        <w:pStyle w:val="NormalWeb"/>
        <w:tabs>
          <w:tab w:val="left" w:pos="900"/>
        </w:tabs>
        <w:spacing w:after="120" w:afterAutospacing="0"/>
      </w:pPr>
      <w:r w:rsidRPr="00535C3D">
        <w:rPr>
          <w:sz w:val="22"/>
          <w:szCs w:val="22"/>
        </w:rPr>
        <w:t xml:space="preserve">Week 13: </w:t>
      </w:r>
      <w:r w:rsidR="005F11E5" w:rsidRPr="00535C3D">
        <w:t xml:space="preserve">Korea, Korean-American, and American culture: </w:t>
      </w:r>
    </w:p>
    <w:p w14:paraId="288FDFD0" w14:textId="2CD2ECE4" w:rsidR="00716CAC" w:rsidRPr="00535C3D" w:rsidRDefault="005F11E5" w:rsidP="005F11E5">
      <w:pPr>
        <w:pStyle w:val="NormalWeb"/>
        <w:tabs>
          <w:tab w:val="left" w:pos="900"/>
        </w:tabs>
        <w:spacing w:after="120" w:afterAutospacing="0"/>
      </w:pPr>
      <w:r w:rsidRPr="00535C3D">
        <w:tab/>
        <w:t>Conflicts and solutions (domestic, social, political issues</w:t>
      </w:r>
      <w:r w:rsidR="00716CAC" w:rsidRPr="00535C3D">
        <w:t>)</w:t>
      </w:r>
    </w:p>
    <w:p w14:paraId="32D6A4F2" w14:textId="395F469A" w:rsidR="005F11E5" w:rsidRPr="00535C3D" w:rsidRDefault="005F11E5" w:rsidP="005F11E5">
      <w:pPr>
        <w:pStyle w:val="NormalWeb"/>
        <w:tabs>
          <w:tab w:val="left" w:pos="900"/>
        </w:tabs>
        <w:spacing w:after="120" w:afterAutospacing="0"/>
      </w:pPr>
      <w:r w:rsidRPr="00535C3D">
        <w:tab/>
        <w:t>Assignments 12: Case studies</w:t>
      </w:r>
    </w:p>
    <w:p w14:paraId="4F9F609D" w14:textId="77777777" w:rsidR="00A72239" w:rsidRPr="00535C3D" w:rsidRDefault="00A72239"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p>
    <w:p w14:paraId="70F0D62C" w14:textId="58EF0E89" w:rsidR="00716CAC" w:rsidRPr="00535C3D" w:rsidRDefault="00A72239" w:rsidP="005F11E5">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14: </w:t>
      </w:r>
      <w:r w:rsidR="00716CAC" w:rsidRPr="00535C3D">
        <w:rPr>
          <w:rFonts w:ascii="Times New Roman" w:hAnsi="Times New Roman" w:cs="Times New Roman"/>
          <w:color w:val="auto"/>
          <w:sz w:val="24"/>
          <w:szCs w:val="24"/>
        </w:rPr>
        <w:t>Research and Discussions</w:t>
      </w:r>
      <w:r w:rsidR="005F11E5" w:rsidRPr="00535C3D">
        <w:rPr>
          <w:rFonts w:ascii="Times New Roman" w:hAnsi="Times New Roman" w:cs="Times New Roman"/>
          <w:color w:val="auto"/>
          <w:sz w:val="24"/>
          <w:szCs w:val="24"/>
        </w:rPr>
        <w:t xml:space="preserve"> 1</w:t>
      </w:r>
      <w:r w:rsidR="00716CAC" w:rsidRPr="00535C3D">
        <w:rPr>
          <w:rFonts w:ascii="Times New Roman" w:hAnsi="Times New Roman" w:cs="Times New Roman"/>
          <w:color w:val="auto"/>
          <w:sz w:val="24"/>
          <w:szCs w:val="24"/>
        </w:rPr>
        <w:t xml:space="preserve"> </w:t>
      </w:r>
    </w:p>
    <w:p w14:paraId="7C48DEAB" w14:textId="5C6D4209" w:rsidR="00716CAC" w:rsidRPr="00535C3D" w:rsidRDefault="005F11E5" w:rsidP="005F11E5">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r>
      <w:r w:rsidR="002432A5" w:rsidRPr="00535C3D">
        <w:rPr>
          <w:rFonts w:ascii="Times New Roman" w:hAnsi="Times New Roman" w:cs="Times New Roman"/>
          <w:color w:val="auto"/>
          <w:sz w:val="24"/>
          <w:szCs w:val="24"/>
        </w:rPr>
        <w:t xml:space="preserve">Types of jokes in Korea and How Koreans respond to jokes </w:t>
      </w:r>
    </w:p>
    <w:p w14:paraId="0DEE4A1A" w14:textId="1CFB4BE9" w:rsidR="00B86C33" w:rsidRPr="00535C3D" w:rsidRDefault="005F11E5" w:rsidP="005F11E5">
      <w:pPr>
        <w:tabs>
          <w:tab w:val="left" w:pos="900"/>
        </w:tabs>
        <w:rPr>
          <w:rFonts w:ascii="Times New Roman" w:hAnsi="Times New Roman" w:cs="Times New Roman"/>
          <w:sz w:val="24"/>
          <w:szCs w:val="24"/>
        </w:rPr>
      </w:pPr>
      <w:r w:rsidRPr="00535C3D">
        <w:rPr>
          <w:rFonts w:ascii="Times New Roman" w:hAnsi="Times New Roman" w:cs="Times New Roman"/>
          <w:color w:val="auto"/>
          <w:sz w:val="24"/>
          <w:szCs w:val="24"/>
        </w:rPr>
        <w:tab/>
        <w:t xml:space="preserve">Assignment: 13: </w:t>
      </w:r>
      <w:r w:rsidR="002432A5" w:rsidRPr="00535C3D">
        <w:rPr>
          <w:rFonts w:ascii="Times New Roman" w:hAnsi="Times New Roman" w:cs="Times New Roman"/>
          <w:color w:val="auto"/>
          <w:sz w:val="24"/>
          <w:szCs w:val="24"/>
        </w:rPr>
        <w:t>Case studies (Difference between American and Korean)</w:t>
      </w:r>
    </w:p>
    <w:p w14:paraId="2E370590" w14:textId="77777777" w:rsidR="00A72239" w:rsidRPr="00535C3D" w:rsidRDefault="00A72239"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p>
    <w:p w14:paraId="512FD015" w14:textId="5261120B" w:rsidR="00B86C33" w:rsidRPr="00535C3D" w:rsidRDefault="00A72239" w:rsidP="005F11E5">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2"/>
          <w:szCs w:val="22"/>
        </w:rPr>
        <w:t xml:space="preserve">Week 15: </w:t>
      </w:r>
      <w:r w:rsidR="00B86C33" w:rsidRPr="00535C3D">
        <w:rPr>
          <w:rFonts w:ascii="Times New Roman" w:hAnsi="Times New Roman" w:cs="Times New Roman"/>
          <w:color w:val="auto"/>
          <w:sz w:val="24"/>
          <w:szCs w:val="24"/>
        </w:rPr>
        <w:t xml:space="preserve">Research and Discussions </w:t>
      </w:r>
      <w:r w:rsidR="005F11E5" w:rsidRPr="00535C3D">
        <w:rPr>
          <w:rFonts w:ascii="Times New Roman" w:hAnsi="Times New Roman" w:cs="Times New Roman"/>
          <w:color w:val="auto"/>
          <w:sz w:val="24"/>
          <w:szCs w:val="24"/>
        </w:rPr>
        <w:t>II</w:t>
      </w:r>
    </w:p>
    <w:p w14:paraId="0FDD2BD3" w14:textId="28BDE0A0" w:rsidR="00A72239" w:rsidRPr="00535C3D" w:rsidRDefault="002432A5" w:rsidP="002432A5">
      <w:pPr>
        <w:tabs>
          <w:tab w:val="left" w:pos="900"/>
        </w:tabs>
        <w:rPr>
          <w:rFonts w:ascii="Times New Roman" w:hAnsi="Times New Roman" w:cs="Times New Roman"/>
          <w:color w:val="auto"/>
          <w:sz w:val="24"/>
          <w:szCs w:val="24"/>
        </w:rPr>
      </w:pPr>
      <w:r w:rsidRPr="00535C3D">
        <w:rPr>
          <w:rFonts w:ascii="Times New Roman" w:hAnsi="Times New Roman" w:cs="Times New Roman"/>
          <w:color w:val="auto"/>
          <w:sz w:val="24"/>
          <w:szCs w:val="24"/>
        </w:rPr>
        <w:tab/>
        <w:t xml:space="preserve">Sustainable Development in Korean / US contexts: Korea – US Free Trade Agreement </w:t>
      </w:r>
    </w:p>
    <w:p w14:paraId="72D9FBEC" w14:textId="6B5242B3" w:rsidR="002432A5" w:rsidRPr="00535C3D" w:rsidRDefault="002432A5" w:rsidP="002432A5">
      <w:pPr>
        <w:tabs>
          <w:tab w:val="left" w:pos="900"/>
        </w:tabs>
        <w:ind w:left="900"/>
        <w:rPr>
          <w:rFonts w:ascii="Times New Roman" w:hAnsi="Times New Roman" w:cs="Times New Roman"/>
          <w:color w:val="auto"/>
          <w:sz w:val="24"/>
          <w:szCs w:val="24"/>
        </w:rPr>
      </w:pPr>
      <w:r w:rsidRPr="00535C3D">
        <w:rPr>
          <w:rFonts w:ascii="Times New Roman" w:hAnsi="Times New Roman" w:cs="Times New Roman"/>
          <w:color w:val="auto"/>
          <w:sz w:val="24"/>
          <w:szCs w:val="24"/>
        </w:rPr>
        <w:t>Assignment: Research on relations among Korean and American companies and trades between the two countries</w:t>
      </w:r>
    </w:p>
    <w:p w14:paraId="32E6EE35" w14:textId="77777777" w:rsidR="00A72239" w:rsidRPr="00535C3D" w:rsidRDefault="00A72239"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p>
    <w:p w14:paraId="604D35B4" w14:textId="77777777" w:rsidR="00A72239" w:rsidRPr="00535C3D" w:rsidRDefault="00A72239" w:rsidP="00A72239">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Times New Roman" w:hAnsi="Times New Roman" w:cs="Times New Roman"/>
          <w:color w:val="auto"/>
          <w:sz w:val="22"/>
          <w:szCs w:val="22"/>
        </w:rPr>
      </w:pPr>
      <w:r w:rsidRPr="00535C3D">
        <w:rPr>
          <w:rFonts w:ascii="Times New Roman" w:hAnsi="Times New Roman" w:cs="Times New Roman"/>
          <w:color w:val="auto"/>
          <w:sz w:val="22"/>
          <w:szCs w:val="22"/>
        </w:rPr>
        <w:t>Week 16: Final project presentations.</w:t>
      </w:r>
    </w:p>
    <w:p w14:paraId="1FD670D9" w14:textId="77777777" w:rsidR="00A72239" w:rsidRPr="00535C3D" w:rsidRDefault="00A72239" w:rsidP="00A72239">
      <w:pPr>
        <w:rPr>
          <w:rFonts w:ascii="Times New Roman" w:hAnsi="Times New Roman" w:cs="Times New Roman"/>
          <w:sz w:val="22"/>
          <w:szCs w:val="22"/>
        </w:rPr>
      </w:pPr>
    </w:p>
    <w:sectPr w:rsidR="00A72239" w:rsidRPr="00535C3D" w:rsidSect="00E550D8">
      <w:footerReference w:type="default" r:id="rId13"/>
      <w:pgSz w:w="12240" w:h="15840"/>
      <w:pgMar w:top="1152" w:right="1253" w:bottom="1800" w:left="1253"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Shook, David J" w:date="2018-09-17T10:53:00Z" w:initials="SDJ">
    <w:p w14:paraId="6B2BF42B" w14:textId="77777777" w:rsidR="007520B7" w:rsidRDefault="007520B7">
      <w:pPr>
        <w:pStyle w:val="CommentText"/>
      </w:pPr>
      <w:r>
        <w:rPr>
          <w:rStyle w:val="CommentReference"/>
        </w:rPr>
        <w:annotationRef/>
      </w:r>
      <w:r>
        <w:t>This only adds up to 70.</w:t>
      </w:r>
    </w:p>
    <w:p w14:paraId="4B3A3BE4" w14:textId="3B1D394C" w:rsidR="007520B7" w:rsidRDefault="007520B7">
      <w:pPr>
        <w:pStyle w:val="CommentText"/>
      </w:pPr>
      <w:bookmarkStart w:id="21" w:name="_GoBack"/>
      <w:bookmarkEnd w:id="2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A3BE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93059" w14:textId="77777777" w:rsidR="009A33C0" w:rsidRDefault="009A33C0">
      <w:pPr>
        <w:spacing w:after="0"/>
      </w:pPr>
      <w:r>
        <w:separator/>
      </w:r>
    </w:p>
  </w:endnote>
  <w:endnote w:type="continuationSeparator" w:id="0">
    <w:p w14:paraId="652275FF" w14:textId="77777777" w:rsidR="009A33C0" w:rsidRDefault="009A3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550F308E" w:rsidR="001C5E8D" w:rsidRDefault="00463815">
          <w:pPr>
            <w:pStyle w:val="Footer"/>
            <w:rPr>
              <w:noProof/>
            </w:rPr>
          </w:pPr>
          <w:r>
            <w:t xml:space="preserve">Page </w:t>
          </w:r>
          <w:r>
            <w:fldChar w:fldCharType="begin"/>
          </w:r>
          <w:r>
            <w:instrText xml:space="preserve"> PAGE   \* MERGEFORMAT </w:instrText>
          </w:r>
          <w:r>
            <w:fldChar w:fldCharType="separate"/>
          </w:r>
          <w:r w:rsidR="007520B7">
            <w:rPr>
              <w:noProof/>
            </w:rPr>
            <w:t>7</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4A248" w14:textId="77777777" w:rsidR="009A33C0" w:rsidRDefault="009A33C0">
      <w:pPr>
        <w:spacing w:after="0"/>
      </w:pPr>
      <w:r>
        <w:separator/>
      </w:r>
    </w:p>
  </w:footnote>
  <w:footnote w:type="continuationSeparator" w:id="0">
    <w:p w14:paraId="739A05A6" w14:textId="77777777" w:rsidR="009A33C0" w:rsidRDefault="009A33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47EC0"/>
    <w:multiLevelType w:val="hybridMultilevel"/>
    <w:tmpl w:val="332EF55E"/>
    <w:lvl w:ilvl="0" w:tplc="F2A0ACD0">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30A1D"/>
    <w:multiLevelType w:val="hybridMultilevel"/>
    <w:tmpl w:val="365005C2"/>
    <w:lvl w:ilvl="0" w:tplc="4BF2F442">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03EC3"/>
    <w:multiLevelType w:val="hybridMultilevel"/>
    <w:tmpl w:val="2F3C5FC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0F155217"/>
    <w:multiLevelType w:val="hybridMultilevel"/>
    <w:tmpl w:val="0EB24236"/>
    <w:lvl w:ilvl="0" w:tplc="B0D690AC">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4" w15:restartNumberingAfterBreak="0">
    <w:nsid w:val="14DD1FB2"/>
    <w:multiLevelType w:val="hybridMultilevel"/>
    <w:tmpl w:val="645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B3162"/>
    <w:multiLevelType w:val="hybridMultilevel"/>
    <w:tmpl w:val="1C065784"/>
    <w:lvl w:ilvl="0" w:tplc="0409000F">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B57C4C"/>
    <w:multiLevelType w:val="hybridMultilevel"/>
    <w:tmpl w:val="0748A6A6"/>
    <w:lvl w:ilvl="0" w:tplc="8FCCF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0E469F"/>
    <w:multiLevelType w:val="hybridMultilevel"/>
    <w:tmpl w:val="1BCCBE0E"/>
    <w:lvl w:ilvl="0" w:tplc="D8A84520">
      <w:start w:val="1"/>
      <w:numFmt w:val="decimal"/>
      <w:lvlText w:val="(%1)"/>
      <w:lvlJc w:val="left"/>
      <w:pPr>
        <w:ind w:left="1080" w:hanging="360"/>
      </w:pPr>
      <w:rPr>
        <w:rFonts w:asciiTheme="minorHAnsi" w:eastAsia="Times New Roman"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FA3431"/>
    <w:multiLevelType w:val="hybridMultilevel"/>
    <w:tmpl w:val="17768838"/>
    <w:lvl w:ilvl="0" w:tplc="ACA6CEEA">
      <w:start w:val="2"/>
      <w:numFmt w:val="bullet"/>
      <w:lvlText w:val=""/>
      <w:lvlJc w:val="left"/>
      <w:pPr>
        <w:tabs>
          <w:tab w:val="num" w:pos="936"/>
        </w:tabs>
        <w:ind w:left="93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D1556B"/>
    <w:multiLevelType w:val="hybridMultilevel"/>
    <w:tmpl w:val="CF822300"/>
    <w:lvl w:ilvl="0" w:tplc="5C86E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2FF61D55"/>
    <w:multiLevelType w:val="hybridMultilevel"/>
    <w:tmpl w:val="C0E821DA"/>
    <w:lvl w:ilvl="0" w:tplc="745C4DE6">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25A8A"/>
    <w:multiLevelType w:val="hybridMultilevel"/>
    <w:tmpl w:val="4E069564"/>
    <w:lvl w:ilvl="0" w:tplc="69101A0A">
      <w:start w:val="1"/>
      <w:numFmt w:val="bullet"/>
      <w:lvlText w:val=""/>
      <w:lvlJc w:val="left"/>
      <w:pPr>
        <w:ind w:left="648" w:hanging="432"/>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3" w15:restartNumberingAfterBreak="0">
    <w:nsid w:val="3D0938ED"/>
    <w:multiLevelType w:val="hybridMultilevel"/>
    <w:tmpl w:val="0748A6A6"/>
    <w:lvl w:ilvl="0" w:tplc="8FCCF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72E39"/>
    <w:multiLevelType w:val="hybridMultilevel"/>
    <w:tmpl w:val="A5F2BE3A"/>
    <w:lvl w:ilvl="0" w:tplc="04090001">
      <w:start w:val="1"/>
      <w:numFmt w:val="bullet"/>
      <w:lvlText w:val=""/>
      <w:lvlJc w:val="left"/>
      <w:pPr>
        <w:ind w:left="955" w:hanging="360"/>
      </w:pPr>
      <w:rPr>
        <w:rFonts w:ascii="Symbol" w:hAnsi="Symbol" w:hint="default"/>
      </w:rPr>
    </w:lvl>
    <w:lvl w:ilvl="1" w:tplc="04090003" w:tentative="1">
      <w:start w:val="1"/>
      <w:numFmt w:val="bullet"/>
      <w:lvlText w:val="o"/>
      <w:lvlJc w:val="left"/>
      <w:pPr>
        <w:ind w:left="1675" w:hanging="360"/>
      </w:pPr>
      <w:rPr>
        <w:rFonts w:ascii="Courier New" w:hAnsi="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28" w15:restartNumberingAfterBreak="0">
    <w:nsid w:val="584E6C0E"/>
    <w:multiLevelType w:val="hybridMultilevel"/>
    <w:tmpl w:val="DA800354"/>
    <w:lvl w:ilvl="0" w:tplc="B0D690AC">
      <w:start w:val="1"/>
      <w:numFmt w:val="bullet"/>
      <w:lvlText w:val=""/>
      <w:lvlJc w:val="left"/>
      <w:pPr>
        <w:ind w:left="1080" w:hanging="36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29" w15:restartNumberingAfterBreak="0">
    <w:nsid w:val="662D1372"/>
    <w:multiLevelType w:val="hybridMultilevel"/>
    <w:tmpl w:val="33DE26F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0" w15:restartNumberingAfterBreak="0">
    <w:nsid w:val="7F89027D"/>
    <w:multiLevelType w:val="hybridMultilevel"/>
    <w:tmpl w:val="9AF883E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9"/>
  </w:num>
  <w:num w:numId="2">
    <w:abstractNumId w:val="25"/>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6"/>
  </w:num>
  <w:num w:numId="14">
    <w:abstractNumId w:val="24"/>
  </w:num>
  <w:num w:numId="15">
    <w:abstractNumId w:val="13"/>
  </w:num>
  <w:num w:numId="16">
    <w:abstractNumId w:val="28"/>
  </w:num>
  <w:num w:numId="17">
    <w:abstractNumId w:val="22"/>
  </w:num>
  <w:num w:numId="18">
    <w:abstractNumId w:val="17"/>
  </w:num>
  <w:num w:numId="19">
    <w:abstractNumId w:val="10"/>
  </w:num>
  <w:num w:numId="20">
    <w:abstractNumId w:val="19"/>
  </w:num>
  <w:num w:numId="21">
    <w:abstractNumId w:val="11"/>
  </w:num>
  <w:num w:numId="22">
    <w:abstractNumId w:val="15"/>
  </w:num>
  <w:num w:numId="23">
    <w:abstractNumId w:val="18"/>
  </w:num>
  <w:num w:numId="24">
    <w:abstractNumId w:val="21"/>
  </w:num>
  <w:num w:numId="25">
    <w:abstractNumId w:val="12"/>
  </w:num>
  <w:num w:numId="26">
    <w:abstractNumId w:val="23"/>
  </w:num>
  <w:num w:numId="27">
    <w:abstractNumId w:val="16"/>
  </w:num>
  <w:num w:numId="28">
    <w:abstractNumId w:val="30"/>
  </w:num>
  <w:num w:numId="29">
    <w:abstractNumId w:val="27"/>
  </w:num>
  <w:num w:numId="30">
    <w:abstractNumId w:val="14"/>
  </w:num>
  <w:num w:numId="31">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ok, David J">
    <w15:presenceInfo w15:providerId="AD" w15:userId="S-1-5-21-1177238915-2111687655-1060284298-104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20A06"/>
    <w:rsid w:val="00062C8D"/>
    <w:rsid w:val="00076012"/>
    <w:rsid w:val="0011125A"/>
    <w:rsid w:val="0014104A"/>
    <w:rsid w:val="00161AC4"/>
    <w:rsid w:val="00162D02"/>
    <w:rsid w:val="00171F1A"/>
    <w:rsid w:val="00174C89"/>
    <w:rsid w:val="00177FF3"/>
    <w:rsid w:val="001A70A1"/>
    <w:rsid w:val="001B4F94"/>
    <w:rsid w:val="001C5E8D"/>
    <w:rsid w:val="001C71D4"/>
    <w:rsid w:val="002001DA"/>
    <w:rsid w:val="002432A5"/>
    <w:rsid w:val="00266EBB"/>
    <w:rsid w:val="00270222"/>
    <w:rsid w:val="002A4463"/>
    <w:rsid w:val="002A4BA1"/>
    <w:rsid w:val="002C7849"/>
    <w:rsid w:val="002D42BC"/>
    <w:rsid w:val="002F6AE5"/>
    <w:rsid w:val="002F6E86"/>
    <w:rsid w:val="003017F8"/>
    <w:rsid w:val="003517FD"/>
    <w:rsid w:val="003651F1"/>
    <w:rsid w:val="00365253"/>
    <w:rsid w:val="003A006C"/>
    <w:rsid w:val="003B0F37"/>
    <w:rsid w:val="003B632F"/>
    <w:rsid w:val="00406F0F"/>
    <w:rsid w:val="00425E17"/>
    <w:rsid w:val="00430AB4"/>
    <w:rsid w:val="00444C32"/>
    <w:rsid w:val="00457F06"/>
    <w:rsid w:val="00463815"/>
    <w:rsid w:val="0049747E"/>
    <w:rsid w:val="004A066B"/>
    <w:rsid w:val="004A0979"/>
    <w:rsid w:val="004A1F08"/>
    <w:rsid w:val="004B2A40"/>
    <w:rsid w:val="004B7815"/>
    <w:rsid w:val="004E2AFB"/>
    <w:rsid w:val="00535C3D"/>
    <w:rsid w:val="005411DD"/>
    <w:rsid w:val="005442D3"/>
    <w:rsid w:val="00564828"/>
    <w:rsid w:val="00587C6C"/>
    <w:rsid w:val="0059438B"/>
    <w:rsid w:val="005A39EF"/>
    <w:rsid w:val="005A4D6C"/>
    <w:rsid w:val="005C3649"/>
    <w:rsid w:val="005E262D"/>
    <w:rsid w:val="005E60ED"/>
    <w:rsid w:val="005F11E5"/>
    <w:rsid w:val="00610EFD"/>
    <w:rsid w:val="00611637"/>
    <w:rsid w:val="006152DE"/>
    <w:rsid w:val="006257E2"/>
    <w:rsid w:val="006C365B"/>
    <w:rsid w:val="006D44BF"/>
    <w:rsid w:val="006F3832"/>
    <w:rsid w:val="00716CAC"/>
    <w:rsid w:val="007520B7"/>
    <w:rsid w:val="007565F0"/>
    <w:rsid w:val="00756BF1"/>
    <w:rsid w:val="00764E33"/>
    <w:rsid w:val="00776D12"/>
    <w:rsid w:val="0078466A"/>
    <w:rsid w:val="0079739C"/>
    <w:rsid w:val="007A7848"/>
    <w:rsid w:val="00807A3A"/>
    <w:rsid w:val="008322A1"/>
    <w:rsid w:val="00836A66"/>
    <w:rsid w:val="008506C1"/>
    <w:rsid w:val="0086301F"/>
    <w:rsid w:val="008B2497"/>
    <w:rsid w:val="008B33A5"/>
    <w:rsid w:val="008C441D"/>
    <w:rsid w:val="008D6E8D"/>
    <w:rsid w:val="008E0D1F"/>
    <w:rsid w:val="009277D2"/>
    <w:rsid w:val="00932E9C"/>
    <w:rsid w:val="00961210"/>
    <w:rsid w:val="009744E0"/>
    <w:rsid w:val="00981F13"/>
    <w:rsid w:val="00997D83"/>
    <w:rsid w:val="009A33C0"/>
    <w:rsid w:val="009E3F85"/>
    <w:rsid w:val="009F0EFA"/>
    <w:rsid w:val="009F14DD"/>
    <w:rsid w:val="009F722F"/>
    <w:rsid w:val="009F74EB"/>
    <w:rsid w:val="00A00066"/>
    <w:rsid w:val="00A11086"/>
    <w:rsid w:val="00A1623D"/>
    <w:rsid w:val="00A26C5E"/>
    <w:rsid w:val="00A649D3"/>
    <w:rsid w:val="00A72239"/>
    <w:rsid w:val="00AB31AD"/>
    <w:rsid w:val="00AB7C47"/>
    <w:rsid w:val="00AF427F"/>
    <w:rsid w:val="00B23E1E"/>
    <w:rsid w:val="00B65D1A"/>
    <w:rsid w:val="00B6697D"/>
    <w:rsid w:val="00B76089"/>
    <w:rsid w:val="00B86C33"/>
    <w:rsid w:val="00BF2A75"/>
    <w:rsid w:val="00C4152A"/>
    <w:rsid w:val="00C62487"/>
    <w:rsid w:val="00C75CF3"/>
    <w:rsid w:val="00C83EF7"/>
    <w:rsid w:val="00C846A4"/>
    <w:rsid w:val="00CD159E"/>
    <w:rsid w:val="00CF6EF8"/>
    <w:rsid w:val="00D2397D"/>
    <w:rsid w:val="00D51688"/>
    <w:rsid w:val="00D60B19"/>
    <w:rsid w:val="00D63859"/>
    <w:rsid w:val="00D679F7"/>
    <w:rsid w:val="00DD3DDB"/>
    <w:rsid w:val="00DE6F88"/>
    <w:rsid w:val="00DE7977"/>
    <w:rsid w:val="00E0477A"/>
    <w:rsid w:val="00E0569B"/>
    <w:rsid w:val="00E16050"/>
    <w:rsid w:val="00E278FD"/>
    <w:rsid w:val="00E550D8"/>
    <w:rsid w:val="00E8603C"/>
    <w:rsid w:val="00EB5BD0"/>
    <w:rsid w:val="00ED0A82"/>
    <w:rsid w:val="00EE4568"/>
    <w:rsid w:val="00EF685D"/>
    <w:rsid w:val="00F13F25"/>
    <w:rsid w:val="00F1528B"/>
    <w:rsid w:val="00F50BF5"/>
    <w:rsid w:val="00FA2B64"/>
    <w:rsid w:val="00FA7CC1"/>
    <w:rsid w:val="00FB0758"/>
    <w:rsid w:val="00FE38D1"/>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5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NormalWeb">
    <w:name w:val="Normal (Web)"/>
    <w:basedOn w:val="Normal"/>
    <w:unhideWhenUsed/>
    <w:rsid w:val="00776D12"/>
    <w:pPr>
      <w:spacing w:before="100" w:beforeAutospacing="1" w:after="100" w:afterAutospacing="1"/>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gatech.edu/rules/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sabilityservices.gatech.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rules/18/"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F1B61-8DCF-4D99-ABC1-AD72A875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Shook, David J</cp:lastModifiedBy>
  <cp:revision>2</cp:revision>
  <cp:lastPrinted>2015-12-08T16:53:00Z</cp:lastPrinted>
  <dcterms:created xsi:type="dcterms:W3CDTF">2018-09-17T14:53:00Z</dcterms:created>
  <dcterms:modified xsi:type="dcterms:W3CDTF">2018-09-17T14:53:00Z</dcterms:modified>
</cp:coreProperties>
</file>