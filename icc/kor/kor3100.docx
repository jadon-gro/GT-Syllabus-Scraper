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61EBEB9C" w:rsidR="004B2A40" w:rsidRPr="00534EF0" w:rsidRDefault="00C761F4" w:rsidP="004B2A40">
      <w:pPr>
        <w:pStyle w:val="Title"/>
        <w:rPr>
          <w:color w:val="auto"/>
        </w:rPr>
      </w:pPr>
      <w:r>
        <w:rPr>
          <w:color w:val="auto"/>
        </w:rPr>
        <w:t xml:space="preserve">KOR </w:t>
      </w:r>
      <w:r w:rsidR="0068225C">
        <w:rPr>
          <w:rFonts w:eastAsia="Batang" w:hint="eastAsia"/>
          <w:color w:val="auto"/>
          <w:lang w:eastAsia="ko-KR"/>
        </w:rPr>
        <w:t>3100</w:t>
      </w:r>
      <w:r>
        <w:rPr>
          <w:rFonts w:eastAsia="Batang" w:hint="eastAsia"/>
          <w:color w:val="auto"/>
          <w:lang w:eastAsia="ko-KR"/>
        </w:rPr>
        <w:t xml:space="preserve"> </w:t>
      </w:r>
      <w:r w:rsidR="00463815" w:rsidRPr="00534EF0">
        <w:rPr>
          <w:color w:val="auto"/>
        </w:rPr>
        <w:t>Syllabus</w:t>
      </w:r>
    </w:p>
    <w:p w14:paraId="0741C820" w14:textId="0B4CAA93" w:rsidR="004B2A40" w:rsidRPr="00E66D40" w:rsidRDefault="004B2A40" w:rsidP="00E66D40">
      <w:pPr>
        <w:spacing w:after="0" w:line="276" w:lineRule="auto"/>
        <w:contextualSpacing/>
        <w:mirrorIndents/>
        <w:rPr>
          <w:rFonts w:ascii="Book Antiqua" w:hAnsi="Book Antiqua"/>
          <w:b/>
          <w:color w:val="262626" w:themeColor="text1" w:themeTint="D9"/>
          <w:sz w:val="22"/>
          <w:szCs w:val="22"/>
        </w:rPr>
      </w:pPr>
      <w:r w:rsidRPr="00E66D40">
        <w:rPr>
          <w:rFonts w:ascii="Book Antiqua" w:hAnsi="Book Antiqua"/>
          <w:b/>
          <w:color w:val="262626" w:themeColor="text1" w:themeTint="D9"/>
          <w:sz w:val="22"/>
          <w:szCs w:val="22"/>
        </w:rPr>
        <w:t>[</w:t>
      </w:r>
      <w:r w:rsidR="0068225C">
        <w:rPr>
          <w:rFonts w:ascii="Book Antiqua" w:hAnsi="Book Antiqua" w:hint="eastAsia"/>
          <w:b/>
          <w:color w:val="262626" w:themeColor="text1" w:themeTint="D9"/>
          <w:sz w:val="22"/>
          <w:szCs w:val="22"/>
          <w:lang w:eastAsia="ko-KR"/>
        </w:rPr>
        <w:t>Korean Conversation and Culture</w:t>
      </w:r>
      <w:r w:rsidR="00C761F4" w:rsidRPr="00E66D40">
        <w:rPr>
          <w:rFonts w:ascii="Book Antiqua" w:hAnsi="Book Antiqua"/>
          <w:b/>
          <w:color w:val="262626" w:themeColor="text1" w:themeTint="D9"/>
          <w:sz w:val="22"/>
          <w:szCs w:val="22"/>
        </w:rPr>
        <w:t xml:space="preserve">, </w:t>
      </w:r>
      <w:r w:rsidR="00C761F4" w:rsidRPr="00E66D40">
        <w:rPr>
          <w:rFonts w:ascii="Book Antiqua" w:hAnsi="Book Antiqua"/>
          <w:b/>
          <w:color w:val="262626" w:themeColor="text1" w:themeTint="D9"/>
          <w:sz w:val="22"/>
          <w:szCs w:val="22"/>
          <w:lang w:eastAsia="ko-KR"/>
        </w:rPr>
        <w:t>3</w:t>
      </w:r>
      <w:r w:rsidR="00D77BB4" w:rsidRPr="00E66D40">
        <w:rPr>
          <w:rFonts w:ascii="Book Antiqua" w:hAnsi="Book Antiqua"/>
          <w:b/>
          <w:color w:val="262626" w:themeColor="text1" w:themeTint="D9"/>
          <w:sz w:val="22"/>
          <w:szCs w:val="22"/>
        </w:rPr>
        <w:t xml:space="preserve"> Credits]</w:t>
      </w:r>
      <w:r w:rsidRPr="00E66D40">
        <w:rPr>
          <w:rFonts w:ascii="Book Antiqua" w:hAnsi="Book Antiqua"/>
          <w:b/>
          <w:color w:val="262626" w:themeColor="text1" w:themeTint="D9"/>
          <w:sz w:val="22"/>
          <w:szCs w:val="22"/>
        </w:rPr>
        <w:t xml:space="preserve"> </w:t>
      </w:r>
    </w:p>
    <w:p w14:paraId="0509BCD2" w14:textId="77777777" w:rsidR="00D51688" w:rsidRPr="00E66D40" w:rsidRDefault="00D51688" w:rsidP="00E66D40">
      <w:pPr>
        <w:spacing w:after="0" w:line="276" w:lineRule="auto"/>
        <w:contextualSpacing/>
        <w:mirrorIndents/>
        <w:rPr>
          <w:rFonts w:ascii="Book Antiqua" w:hAnsi="Book Antiqua"/>
          <w:sz w:val="22"/>
          <w:szCs w:val="22"/>
        </w:rPr>
      </w:pPr>
    </w:p>
    <w:p w14:paraId="619D67CE" w14:textId="464B69B0" w:rsidR="001C5E8D" w:rsidRPr="00E66D40" w:rsidRDefault="00764E33" w:rsidP="00E66D40">
      <w:pPr>
        <w:spacing w:after="0" w:line="276" w:lineRule="auto"/>
        <w:contextualSpacing/>
        <w:mirrorIndents/>
        <w:rPr>
          <w:rFonts w:ascii="Book Antiqua" w:hAnsi="Book Antiqua"/>
          <w:b/>
          <w:color w:val="0070C0"/>
          <w:sz w:val="24"/>
          <w:szCs w:val="24"/>
        </w:rPr>
      </w:pPr>
      <w:r w:rsidRPr="00E66D40">
        <w:rPr>
          <w:rFonts w:ascii="Book Antiqua" w:hAnsi="Book Antiqua"/>
          <w:b/>
          <w:color w:val="0070C0"/>
          <w:sz w:val="24"/>
          <w:szCs w:val="24"/>
        </w:rPr>
        <w:t>Instructor Information</w:t>
      </w:r>
    </w:p>
    <w:tbl>
      <w:tblPr>
        <w:tblStyle w:val="SyllabusTable-NoBorders"/>
        <w:tblW w:w="9720" w:type="dxa"/>
        <w:tblLook w:val="04A0" w:firstRow="1" w:lastRow="0" w:firstColumn="1" w:lastColumn="0" w:noHBand="0" w:noVBand="1"/>
      </w:tblPr>
      <w:tblGrid>
        <w:gridCol w:w="3239"/>
        <w:gridCol w:w="3240"/>
        <w:gridCol w:w="3241"/>
      </w:tblGrid>
      <w:tr w:rsidR="00D77BB4" w:rsidRPr="00E66D40" w14:paraId="61752831" w14:textId="77777777" w:rsidTr="00747901">
        <w:trPr>
          <w:cnfStyle w:val="100000000000" w:firstRow="1" w:lastRow="0" w:firstColumn="0" w:lastColumn="0" w:oddVBand="0" w:evenVBand="0" w:oddHBand="0" w:evenHBand="0" w:firstRowFirstColumn="0" w:firstRowLastColumn="0" w:lastRowFirstColumn="0" w:lastRowLastColumn="0"/>
        </w:trPr>
        <w:tc>
          <w:tcPr>
            <w:tcW w:w="3239" w:type="dxa"/>
          </w:tcPr>
          <w:p w14:paraId="6E6EE312" w14:textId="77777777" w:rsidR="00D77BB4" w:rsidRPr="00E66D40" w:rsidRDefault="00D77BB4" w:rsidP="00E66D40">
            <w:pPr>
              <w:spacing w:after="0" w:line="276" w:lineRule="auto"/>
              <w:contextualSpacing/>
              <w:mirrorIndents/>
              <w:rPr>
                <w:rFonts w:ascii="Book Antiqua" w:hAnsi="Book Antiqua"/>
                <w:color w:val="auto"/>
                <w:sz w:val="22"/>
                <w:szCs w:val="22"/>
              </w:rPr>
            </w:pPr>
            <w:r w:rsidRPr="00E66D40">
              <w:rPr>
                <w:rFonts w:ascii="Book Antiqua" w:hAnsi="Book Antiqua"/>
                <w:color w:val="auto"/>
                <w:sz w:val="22"/>
                <w:szCs w:val="22"/>
              </w:rPr>
              <w:t>Instructor</w:t>
            </w:r>
          </w:p>
        </w:tc>
        <w:tc>
          <w:tcPr>
            <w:tcW w:w="3240" w:type="dxa"/>
          </w:tcPr>
          <w:p w14:paraId="2F0A2639" w14:textId="77777777" w:rsidR="00D77BB4" w:rsidRPr="00E66D40" w:rsidRDefault="00D77BB4" w:rsidP="00E66D40">
            <w:pPr>
              <w:spacing w:after="0" w:line="276" w:lineRule="auto"/>
              <w:contextualSpacing/>
              <w:mirrorIndents/>
              <w:rPr>
                <w:rFonts w:ascii="Book Antiqua" w:hAnsi="Book Antiqua"/>
                <w:color w:val="auto"/>
                <w:sz w:val="22"/>
                <w:szCs w:val="22"/>
              </w:rPr>
            </w:pPr>
            <w:r w:rsidRPr="00E66D40">
              <w:rPr>
                <w:rFonts w:ascii="Book Antiqua" w:hAnsi="Book Antiqua"/>
                <w:color w:val="auto"/>
                <w:sz w:val="22"/>
                <w:szCs w:val="22"/>
              </w:rPr>
              <w:t>Email</w:t>
            </w:r>
          </w:p>
        </w:tc>
        <w:tc>
          <w:tcPr>
            <w:tcW w:w="3241" w:type="dxa"/>
          </w:tcPr>
          <w:p w14:paraId="336915C6" w14:textId="77777777" w:rsidR="00D77BB4" w:rsidRPr="00E66D40" w:rsidRDefault="00D77BB4" w:rsidP="00E66D40">
            <w:pPr>
              <w:spacing w:after="0" w:line="276" w:lineRule="auto"/>
              <w:contextualSpacing/>
              <w:mirrorIndents/>
              <w:rPr>
                <w:rFonts w:ascii="Book Antiqua" w:hAnsi="Book Antiqua"/>
                <w:color w:val="auto"/>
                <w:sz w:val="22"/>
                <w:szCs w:val="22"/>
              </w:rPr>
            </w:pPr>
            <w:r w:rsidRPr="00E66D40">
              <w:rPr>
                <w:rFonts w:ascii="Book Antiqua" w:hAnsi="Book Antiqua"/>
                <w:color w:val="auto"/>
                <w:sz w:val="22"/>
                <w:szCs w:val="22"/>
              </w:rPr>
              <w:t xml:space="preserve">Distance Office Hours </w:t>
            </w:r>
          </w:p>
        </w:tc>
      </w:tr>
      <w:tr w:rsidR="00D77BB4" w:rsidRPr="00E66D40" w14:paraId="04A2348B" w14:textId="77777777" w:rsidTr="00747901">
        <w:tc>
          <w:tcPr>
            <w:tcW w:w="3239" w:type="dxa"/>
          </w:tcPr>
          <w:p w14:paraId="6693C2C7" w14:textId="77777777" w:rsidR="00D77BB4" w:rsidRPr="00E66D40" w:rsidRDefault="00D77BB4" w:rsidP="00E66D40">
            <w:pPr>
              <w:spacing w:line="276" w:lineRule="auto"/>
              <w:contextualSpacing/>
              <w:mirrorIndents/>
              <w:rPr>
                <w:rFonts w:ascii="Book Antiqua" w:hAnsi="Book Antiqua"/>
                <w:color w:val="auto"/>
                <w:sz w:val="22"/>
                <w:szCs w:val="22"/>
              </w:rPr>
            </w:pPr>
            <w:r w:rsidRPr="00E66D40">
              <w:rPr>
                <w:rFonts w:ascii="Book Antiqua" w:hAnsi="Book Antiqua"/>
                <w:color w:val="auto"/>
                <w:sz w:val="22"/>
                <w:szCs w:val="22"/>
              </w:rPr>
              <w:t>[TBD]</w:t>
            </w:r>
          </w:p>
        </w:tc>
        <w:tc>
          <w:tcPr>
            <w:tcW w:w="3240" w:type="dxa"/>
          </w:tcPr>
          <w:p w14:paraId="4DA44A79" w14:textId="77777777" w:rsidR="00D77BB4" w:rsidRPr="00E66D40" w:rsidRDefault="00D77BB4" w:rsidP="00E66D40">
            <w:pPr>
              <w:spacing w:line="276" w:lineRule="auto"/>
              <w:contextualSpacing/>
              <w:mirrorIndents/>
              <w:rPr>
                <w:rFonts w:ascii="Book Antiqua" w:hAnsi="Book Antiqua"/>
                <w:color w:val="auto"/>
                <w:sz w:val="22"/>
                <w:szCs w:val="22"/>
              </w:rPr>
            </w:pPr>
            <w:r w:rsidRPr="00E66D40">
              <w:rPr>
                <w:rFonts w:ascii="Book Antiqua" w:hAnsi="Book Antiqua"/>
                <w:color w:val="auto"/>
                <w:sz w:val="22"/>
                <w:szCs w:val="22"/>
              </w:rPr>
              <w:t>[TBD]</w:t>
            </w:r>
          </w:p>
        </w:tc>
        <w:tc>
          <w:tcPr>
            <w:tcW w:w="3241" w:type="dxa"/>
          </w:tcPr>
          <w:p w14:paraId="32C9D94D" w14:textId="6F6981F6" w:rsidR="00D77BB4" w:rsidRPr="00E66D40" w:rsidRDefault="00011263" w:rsidP="00E66D40">
            <w:pPr>
              <w:spacing w:line="276" w:lineRule="auto"/>
              <w:contextualSpacing/>
              <w:mirrorIndents/>
              <w:rPr>
                <w:rFonts w:ascii="Book Antiqua" w:hAnsi="Book Antiqua"/>
                <w:color w:val="auto"/>
                <w:sz w:val="22"/>
                <w:szCs w:val="22"/>
              </w:rPr>
            </w:pPr>
            <w:r w:rsidRPr="00E66D40">
              <w:rPr>
                <w:rFonts w:ascii="Book Antiqua" w:hAnsi="Book Antiqua"/>
                <w:color w:val="auto"/>
                <w:sz w:val="22"/>
                <w:szCs w:val="22"/>
              </w:rPr>
              <w:t>[</w:t>
            </w:r>
            <w:r w:rsidRPr="00E66D40">
              <w:rPr>
                <w:rFonts w:ascii="Book Antiqua" w:hAnsi="Book Antiqua"/>
                <w:color w:val="auto"/>
                <w:sz w:val="22"/>
                <w:szCs w:val="22"/>
                <w:lang w:eastAsia="ko-KR"/>
              </w:rPr>
              <w:t>TBD</w:t>
            </w:r>
            <w:r w:rsidR="00D77BB4" w:rsidRPr="00E66D40">
              <w:rPr>
                <w:rFonts w:ascii="Book Antiqua" w:hAnsi="Book Antiqua"/>
                <w:color w:val="auto"/>
                <w:sz w:val="22"/>
                <w:szCs w:val="22"/>
              </w:rPr>
              <w:t>]</w:t>
            </w:r>
          </w:p>
        </w:tc>
      </w:tr>
    </w:tbl>
    <w:p w14:paraId="6850863F" w14:textId="77777777" w:rsidR="00E66D40" w:rsidRDefault="00E66D40" w:rsidP="00E66D40">
      <w:pPr>
        <w:spacing w:after="0" w:line="276" w:lineRule="auto"/>
        <w:contextualSpacing/>
        <w:mirrorIndents/>
        <w:rPr>
          <w:rFonts w:ascii="Book Antiqua" w:hAnsi="Book Antiqua"/>
          <w:b/>
          <w:color w:val="auto"/>
          <w:sz w:val="22"/>
          <w:szCs w:val="22"/>
          <w:lang w:eastAsia="ko-KR"/>
        </w:rPr>
      </w:pPr>
    </w:p>
    <w:p w14:paraId="0804A555" w14:textId="53123861" w:rsidR="000C2F0E" w:rsidRPr="00E66D40" w:rsidRDefault="000C2F0E" w:rsidP="00E66D40">
      <w:pPr>
        <w:spacing w:after="0" w:line="276" w:lineRule="auto"/>
        <w:contextualSpacing/>
        <w:mirrorIndents/>
        <w:rPr>
          <w:rFonts w:ascii="Book Antiqua" w:hAnsi="Book Antiqua"/>
          <w:b/>
          <w:color w:val="0070C0"/>
          <w:sz w:val="24"/>
          <w:szCs w:val="24"/>
        </w:rPr>
      </w:pPr>
      <w:r w:rsidRPr="00E66D40">
        <w:rPr>
          <w:rFonts w:ascii="Book Antiqua" w:hAnsi="Book Antiqua"/>
          <w:b/>
          <w:color w:val="0070C0"/>
          <w:sz w:val="24"/>
          <w:szCs w:val="24"/>
        </w:rPr>
        <w:t>General Information</w:t>
      </w:r>
    </w:p>
    <w:p w14:paraId="354757FD" w14:textId="77777777" w:rsidR="000C2F0E" w:rsidRPr="00E66D40" w:rsidRDefault="000C2F0E" w:rsidP="00E66D40">
      <w:pPr>
        <w:spacing w:after="0" w:line="276" w:lineRule="auto"/>
        <w:contextualSpacing/>
        <w:mirrorIndents/>
        <w:rPr>
          <w:rFonts w:ascii="Book Antiqua" w:hAnsi="Book Antiqua"/>
          <w:b/>
          <w:color w:val="auto"/>
          <w:sz w:val="22"/>
          <w:szCs w:val="22"/>
        </w:rPr>
      </w:pPr>
      <w:r w:rsidRPr="00E66D40">
        <w:rPr>
          <w:rFonts w:ascii="Book Antiqua" w:hAnsi="Book Antiqua"/>
          <w:b/>
          <w:color w:val="auto"/>
          <w:sz w:val="22"/>
          <w:szCs w:val="22"/>
        </w:rPr>
        <w:t>Description</w:t>
      </w:r>
    </w:p>
    <w:p w14:paraId="38C62987" w14:textId="62BB286C" w:rsidR="001902AC" w:rsidRDefault="005939DE" w:rsidP="001902AC">
      <w:pPr>
        <w:pStyle w:val="BodyText"/>
        <w:kinsoku w:val="0"/>
        <w:overflowPunct w:val="0"/>
        <w:spacing w:line="300" w:lineRule="auto"/>
        <w:ind w:right="692"/>
        <w:rPr>
          <w:color w:val="000000"/>
        </w:rPr>
      </w:pPr>
      <w:r>
        <w:t xml:space="preserve">The course will focus on developing students’ conversation skills and grammatical knowledge required for 3000-level courses or higher. This course is recommended </w:t>
      </w:r>
      <w:del w:id="0" w:author="Shook, David J" w:date="2019-01-03T14:27:00Z">
        <w:r w:rsidDel="000B406C">
          <w:delText xml:space="preserve">to </w:delText>
        </w:r>
      </w:del>
      <w:ins w:id="1" w:author="Shook, David J" w:date="2019-01-03T14:27:00Z">
        <w:r w:rsidR="000B406C">
          <w:t>for</w:t>
        </w:r>
        <w:r w:rsidR="000B406C">
          <w:t xml:space="preserve"> </w:t>
        </w:r>
      </w:ins>
      <w:r>
        <w:t>intermediate-level students who want to enhance their oral and aural skills specifically and to those who completed the 2nd-year KOR LBAT program.</w:t>
      </w:r>
      <w:r w:rsidR="001902AC" w:rsidRPr="001902AC">
        <w:rPr>
          <w:rFonts w:ascii="Book Antiqua" w:hAnsi="Book Antiqua"/>
        </w:rPr>
        <w:t xml:space="preserve"> The course includes regular activities of group or pair conversation, discussions of audiovisual materials, mini-skits, and </w:t>
      </w:r>
      <w:r w:rsidR="001902AC" w:rsidRPr="001902AC">
        <w:rPr>
          <w:rFonts w:ascii="Book Antiqua" w:hAnsi="Book Antiqua"/>
          <w:i/>
          <w:iCs/>
          <w:color w:val="212121"/>
        </w:rPr>
        <w:t>tête-à-tête</w:t>
      </w:r>
      <w:r w:rsidR="001902AC">
        <w:rPr>
          <w:i/>
          <w:iCs/>
          <w:color w:val="212121"/>
        </w:rPr>
        <w:t xml:space="preserve"> </w:t>
      </w:r>
      <w:r w:rsidR="001902AC">
        <w:rPr>
          <w:color w:val="000000"/>
        </w:rPr>
        <w:t>with an instructor.</w:t>
      </w:r>
    </w:p>
    <w:p w14:paraId="6B44CFE8" w14:textId="77777777" w:rsidR="005939DE" w:rsidRDefault="005939DE" w:rsidP="005939DE">
      <w:pPr>
        <w:pStyle w:val="BodyText"/>
        <w:kinsoku w:val="0"/>
        <w:overflowPunct w:val="0"/>
        <w:spacing w:before="62" w:line="300" w:lineRule="auto"/>
        <w:ind w:right="505"/>
      </w:pPr>
    </w:p>
    <w:p w14:paraId="6F4377FD" w14:textId="220FF6C8" w:rsidR="000C2F0E" w:rsidRPr="00E66D40" w:rsidDel="0086060D" w:rsidRDefault="000C2F0E" w:rsidP="00E66D40">
      <w:pPr>
        <w:pStyle w:val="Heading2"/>
        <w:spacing w:before="0" w:after="0" w:line="276" w:lineRule="auto"/>
        <w:contextualSpacing/>
        <w:mirrorIndents/>
        <w:rPr>
          <w:del w:id="2" w:author="Shook, David J" w:date="2019-01-03T14:28:00Z"/>
          <w:rFonts w:ascii="Book Antiqua" w:hAnsi="Book Antiqua"/>
          <w:color w:val="auto"/>
          <w:szCs w:val="22"/>
        </w:rPr>
      </w:pPr>
      <w:del w:id="3" w:author="Shook, David J" w:date="2019-01-03T14:28:00Z">
        <w:r w:rsidRPr="00E66D40" w:rsidDel="0086060D">
          <w:rPr>
            <w:rFonts w:ascii="Book Antiqua" w:hAnsi="Book Antiqua"/>
            <w:color w:val="auto"/>
            <w:szCs w:val="22"/>
          </w:rPr>
          <w:delText>Pre- &amp;/or Co-Requisites</w:delText>
        </w:r>
      </w:del>
    </w:p>
    <w:p w14:paraId="0A5F1109" w14:textId="3E44BE5B" w:rsidR="000C2F0E" w:rsidRPr="00B172BD" w:rsidDel="0086060D" w:rsidRDefault="005939DE" w:rsidP="00E66D40">
      <w:pPr>
        <w:spacing w:after="0" w:line="276" w:lineRule="auto"/>
        <w:contextualSpacing/>
        <w:mirrorIndents/>
        <w:rPr>
          <w:del w:id="4" w:author="Shook, David J" w:date="2019-01-03T14:28:00Z"/>
          <w:rFonts w:ascii="Book Antiqua" w:hAnsi="Book Antiqua"/>
          <w:color w:val="000000" w:themeColor="text1"/>
          <w:sz w:val="22"/>
          <w:szCs w:val="22"/>
          <w:lang w:eastAsia="ko-KR"/>
        </w:rPr>
      </w:pPr>
      <w:del w:id="5" w:author="Shook, David J" w:date="2019-01-03T14:28:00Z">
        <w:r w:rsidDel="0086060D">
          <w:rPr>
            <w:rFonts w:ascii="Book Antiqua" w:hAnsi="Book Antiqua"/>
            <w:color w:val="000000" w:themeColor="text1"/>
            <w:sz w:val="22"/>
            <w:szCs w:val="22"/>
            <w:lang w:eastAsia="ko-KR"/>
          </w:rPr>
          <w:delText xml:space="preserve">KOR </w:delText>
        </w:r>
        <w:r w:rsidDel="0086060D">
          <w:rPr>
            <w:rFonts w:ascii="Book Antiqua" w:hAnsi="Book Antiqua" w:hint="eastAsia"/>
            <w:color w:val="000000" w:themeColor="text1"/>
            <w:sz w:val="22"/>
            <w:szCs w:val="22"/>
            <w:lang w:eastAsia="ko-KR"/>
          </w:rPr>
          <w:delText>2</w:delText>
        </w:r>
        <w:r w:rsidR="00C761F4" w:rsidRPr="00B172BD" w:rsidDel="0086060D">
          <w:rPr>
            <w:rFonts w:ascii="Book Antiqua" w:hAnsi="Book Antiqua"/>
            <w:color w:val="000000" w:themeColor="text1"/>
            <w:sz w:val="22"/>
            <w:szCs w:val="22"/>
            <w:lang w:eastAsia="ko-KR"/>
          </w:rPr>
          <w:delText>000 series or equivalent proficiency level</w:delText>
        </w:r>
      </w:del>
    </w:p>
    <w:p w14:paraId="2E16A337" w14:textId="77777777" w:rsidR="00E66D40" w:rsidRDefault="00E66D40" w:rsidP="00E66D40">
      <w:pPr>
        <w:pStyle w:val="Heading2"/>
        <w:spacing w:before="0" w:after="0" w:line="276" w:lineRule="auto"/>
        <w:contextualSpacing/>
        <w:mirrorIndents/>
        <w:rPr>
          <w:rFonts w:ascii="Book Antiqua" w:eastAsia="Batang" w:hAnsi="Book Antiqua"/>
          <w:color w:val="auto"/>
          <w:szCs w:val="22"/>
          <w:lang w:eastAsia="ko-KR"/>
        </w:rPr>
      </w:pPr>
    </w:p>
    <w:p w14:paraId="7C1D3DF0" w14:textId="77777777" w:rsidR="000C2F0E" w:rsidRPr="00E66D40" w:rsidRDefault="000C2F0E" w:rsidP="00E66D40">
      <w:pPr>
        <w:pStyle w:val="Heading2"/>
        <w:spacing w:before="0" w:after="0" w:line="276" w:lineRule="auto"/>
        <w:contextualSpacing/>
        <w:mirrorIndents/>
        <w:rPr>
          <w:rFonts w:ascii="Book Antiqua" w:hAnsi="Book Antiqua"/>
          <w:color w:val="auto"/>
          <w:szCs w:val="22"/>
        </w:rPr>
      </w:pPr>
      <w:r w:rsidRPr="00E66D40">
        <w:rPr>
          <w:rFonts w:ascii="Book Antiqua" w:hAnsi="Book Antiqua"/>
          <w:color w:val="auto"/>
          <w:szCs w:val="22"/>
        </w:rPr>
        <w:t xml:space="preserve">Course Goals and Learning Outcomes </w:t>
      </w:r>
    </w:p>
    <w:p w14:paraId="1778229B" w14:textId="77777777" w:rsidR="001902AC" w:rsidRDefault="00D80FC2" w:rsidP="001902AC">
      <w:pPr>
        <w:spacing w:after="0" w:line="276" w:lineRule="auto"/>
        <w:contextualSpacing/>
        <w:mirrorIndents/>
        <w:rPr>
          <w:rFonts w:ascii="Book Antiqua" w:hAnsi="Book Antiqua"/>
          <w:color w:val="auto"/>
          <w:sz w:val="22"/>
          <w:szCs w:val="22"/>
          <w:lang w:eastAsia="ko-KR"/>
        </w:rPr>
      </w:pPr>
      <w:r>
        <w:rPr>
          <w:rFonts w:ascii="Book Antiqua" w:hAnsi="Book Antiqua" w:hint="eastAsia"/>
          <w:color w:val="auto"/>
          <w:sz w:val="22"/>
          <w:szCs w:val="22"/>
          <w:lang w:eastAsia="ko-KR"/>
        </w:rPr>
        <w:t>Student will:</w:t>
      </w:r>
    </w:p>
    <w:p w14:paraId="2A3C0718" w14:textId="6E479135" w:rsidR="001902AC" w:rsidRPr="001902AC" w:rsidRDefault="001902AC" w:rsidP="001902AC">
      <w:pPr>
        <w:pStyle w:val="ListParagraph"/>
        <w:numPr>
          <w:ilvl w:val="0"/>
          <w:numId w:val="32"/>
        </w:numPr>
        <w:spacing w:after="0" w:line="276" w:lineRule="auto"/>
        <w:ind w:left="270" w:hanging="270"/>
        <w:mirrorIndents/>
        <w:rPr>
          <w:rFonts w:ascii="Book Antiqua" w:hAnsi="Book Antiqua" w:cs="Arial"/>
          <w:color w:val="000000" w:themeColor="text1"/>
          <w:sz w:val="22"/>
          <w:szCs w:val="22"/>
          <w:lang w:eastAsia="ko-KR"/>
        </w:rPr>
      </w:pPr>
      <w:r>
        <w:rPr>
          <w:rFonts w:ascii="Book Antiqua" w:hAnsi="Book Antiqua" w:hint="eastAsia"/>
          <w:color w:val="000000" w:themeColor="text1"/>
          <w:sz w:val="22"/>
          <w:szCs w:val="22"/>
          <w:lang w:eastAsia="ko-KR"/>
        </w:rPr>
        <w:t>D</w:t>
      </w:r>
      <w:r w:rsidR="005939DE" w:rsidRPr="001902AC">
        <w:rPr>
          <w:rFonts w:ascii="Book Antiqua" w:hAnsi="Book Antiqua"/>
          <w:color w:val="000000" w:themeColor="text1"/>
          <w:sz w:val="22"/>
          <w:szCs w:val="22"/>
        </w:rPr>
        <w:t>evelop students’ ability to communic</w:t>
      </w:r>
      <w:r w:rsidRPr="001902AC">
        <w:rPr>
          <w:rFonts w:ascii="Book Antiqua" w:hAnsi="Book Antiqua"/>
          <w:color w:val="000000" w:themeColor="text1"/>
          <w:sz w:val="22"/>
          <w:szCs w:val="22"/>
        </w:rPr>
        <w:t>ate effectively in Korean</w:t>
      </w:r>
      <w:ins w:id="6" w:author="Shook, David J" w:date="2019-01-03T14:28:00Z">
        <w:r w:rsidR="0086060D">
          <w:rPr>
            <w:rFonts w:ascii="Book Antiqua" w:hAnsi="Book Antiqua"/>
            <w:color w:val="000000" w:themeColor="text1"/>
            <w:sz w:val="22"/>
            <w:szCs w:val="22"/>
          </w:rPr>
          <w:t>,</w:t>
        </w:r>
      </w:ins>
    </w:p>
    <w:p w14:paraId="7D70B78C" w14:textId="1DA708EF" w:rsidR="001902AC" w:rsidRPr="001902AC" w:rsidRDefault="001902AC" w:rsidP="001902AC">
      <w:pPr>
        <w:pStyle w:val="BodyText"/>
        <w:numPr>
          <w:ilvl w:val="0"/>
          <w:numId w:val="32"/>
        </w:numPr>
        <w:kinsoku w:val="0"/>
        <w:overflowPunct w:val="0"/>
        <w:spacing w:before="62" w:line="300" w:lineRule="auto"/>
        <w:ind w:left="270" w:right="449" w:hanging="270"/>
        <w:rPr>
          <w:rFonts w:ascii="Book Antiqua" w:eastAsia="Batang" w:hAnsi="Book Antiqua"/>
          <w:color w:val="000000" w:themeColor="text1"/>
          <w:lang w:eastAsia="ko-KR"/>
        </w:rPr>
      </w:pPr>
      <w:r>
        <w:rPr>
          <w:rFonts w:ascii="Book Antiqua" w:eastAsia="Batang" w:hAnsi="Book Antiqua" w:hint="eastAsia"/>
          <w:color w:val="000000" w:themeColor="text1"/>
          <w:lang w:eastAsia="ko-KR"/>
        </w:rPr>
        <w:t>B</w:t>
      </w:r>
      <w:r w:rsidR="005939DE" w:rsidRPr="001902AC">
        <w:rPr>
          <w:rFonts w:ascii="Book Antiqua" w:hAnsi="Book Antiqua"/>
          <w:color w:val="000000" w:themeColor="text1"/>
        </w:rPr>
        <w:t xml:space="preserve">uild up an extensive and </w:t>
      </w:r>
      <w:r w:rsidRPr="001902AC">
        <w:rPr>
          <w:rFonts w:ascii="Book Antiqua" w:hAnsi="Book Antiqua"/>
          <w:color w:val="000000" w:themeColor="text1"/>
        </w:rPr>
        <w:t xml:space="preserve">sophisticated vocabulary, </w:t>
      </w:r>
    </w:p>
    <w:p w14:paraId="0F685AC9" w14:textId="434BD5E4" w:rsidR="005939DE" w:rsidRPr="001902AC" w:rsidRDefault="001902AC" w:rsidP="001902AC">
      <w:pPr>
        <w:pStyle w:val="BodyText"/>
        <w:numPr>
          <w:ilvl w:val="0"/>
          <w:numId w:val="32"/>
        </w:numPr>
        <w:kinsoku w:val="0"/>
        <w:overflowPunct w:val="0"/>
        <w:spacing w:before="62" w:line="300" w:lineRule="auto"/>
        <w:ind w:left="270" w:right="449" w:hanging="270"/>
        <w:rPr>
          <w:rFonts w:ascii="Book Antiqua" w:hAnsi="Book Antiqua"/>
          <w:color w:val="000000" w:themeColor="text1"/>
        </w:rPr>
      </w:pPr>
      <w:r>
        <w:rPr>
          <w:rFonts w:ascii="Book Antiqua" w:eastAsia="Batang" w:hAnsi="Book Antiqua" w:hint="eastAsia"/>
          <w:color w:val="000000" w:themeColor="text1"/>
          <w:lang w:eastAsia="ko-KR"/>
        </w:rPr>
        <w:t>S</w:t>
      </w:r>
      <w:r w:rsidR="005939DE" w:rsidRPr="001902AC">
        <w:rPr>
          <w:rFonts w:ascii="Book Antiqua" w:hAnsi="Book Antiqua"/>
          <w:color w:val="000000" w:themeColor="text1"/>
        </w:rPr>
        <w:t>trengthen and refine their composition skills, and</w:t>
      </w:r>
    </w:p>
    <w:p w14:paraId="316F8A1E" w14:textId="33564607" w:rsidR="005939DE" w:rsidRPr="001902AC" w:rsidRDefault="001902AC" w:rsidP="001902AC">
      <w:pPr>
        <w:pStyle w:val="BodyText"/>
        <w:numPr>
          <w:ilvl w:val="0"/>
          <w:numId w:val="32"/>
        </w:numPr>
        <w:kinsoku w:val="0"/>
        <w:overflowPunct w:val="0"/>
        <w:spacing w:line="300" w:lineRule="auto"/>
        <w:ind w:left="270" w:right="692" w:hanging="270"/>
        <w:rPr>
          <w:color w:val="000000" w:themeColor="text1"/>
        </w:rPr>
      </w:pPr>
      <w:r>
        <w:rPr>
          <w:rFonts w:ascii="Book Antiqua" w:eastAsia="Batang" w:hAnsi="Book Antiqua" w:hint="eastAsia"/>
          <w:color w:val="000000" w:themeColor="text1"/>
          <w:lang w:eastAsia="ko-KR"/>
        </w:rPr>
        <w:t>E</w:t>
      </w:r>
      <w:r w:rsidR="005939DE" w:rsidRPr="001902AC">
        <w:rPr>
          <w:rFonts w:ascii="Book Antiqua" w:hAnsi="Book Antiqua"/>
          <w:color w:val="000000" w:themeColor="text1"/>
        </w:rPr>
        <w:t xml:space="preserve">xpand their cultural awareness through exposure to authentic audiovisual materials of Korean TV shows, dramas, commercials, movies, and so on. </w:t>
      </w:r>
    </w:p>
    <w:p w14:paraId="13085674" w14:textId="77777777" w:rsidR="00011263" w:rsidRPr="00E66D40" w:rsidRDefault="00011263" w:rsidP="00E66D40">
      <w:pPr>
        <w:spacing w:after="0" w:line="276" w:lineRule="auto"/>
        <w:contextualSpacing/>
        <w:mirrorIndents/>
        <w:rPr>
          <w:rFonts w:ascii="Book Antiqua" w:hAnsi="Book Antiqua"/>
          <w:b/>
          <w:bCs/>
          <w:iCs/>
          <w:color w:val="0070C0"/>
          <w:sz w:val="24"/>
          <w:szCs w:val="24"/>
          <w:lang w:eastAsia="ko-KR"/>
        </w:rPr>
      </w:pPr>
    </w:p>
    <w:p w14:paraId="35B8486F" w14:textId="3446A651" w:rsidR="000C2F0E" w:rsidRPr="00E66D40" w:rsidRDefault="00E66D40" w:rsidP="00E66D40">
      <w:pPr>
        <w:spacing w:after="0" w:line="276" w:lineRule="auto"/>
        <w:contextualSpacing/>
        <w:mirrorIndents/>
        <w:rPr>
          <w:rFonts w:ascii="Book Antiqua" w:hAnsi="Book Antiqua"/>
          <w:b/>
          <w:color w:val="0070C0"/>
          <w:sz w:val="24"/>
          <w:szCs w:val="24"/>
          <w:lang w:eastAsia="ko-KR"/>
        </w:rPr>
      </w:pPr>
      <w:r w:rsidRPr="00E66D40">
        <w:rPr>
          <w:rFonts w:ascii="Book Antiqua" w:hAnsi="Book Antiqua" w:hint="eastAsia"/>
          <w:b/>
          <w:color w:val="0070C0"/>
          <w:sz w:val="24"/>
          <w:szCs w:val="24"/>
          <w:lang w:eastAsia="ko-KR"/>
        </w:rPr>
        <w:t xml:space="preserve">Course Requirements &amp; Grading </w:t>
      </w:r>
    </w:p>
    <w:p w14:paraId="522B0821" w14:textId="0BBCACCD" w:rsidR="00011263" w:rsidRPr="00E66D40" w:rsidRDefault="004A7AE8" w:rsidP="004A7AE8">
      <w:pPr>
        <w:pStyle w:val="ListParagraph"/>
        <w:spacing w:after="0" w:line="276"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(1) </w:t>
      </w:r>
      <w:r w:rsidR="000C2F0E" w:rsidRPr="00E66D40">
        <w:rPr>
          <w:rFonts w:ascii="Book Antiqua" w:hAnsi="Book Antiqua" w:cs="Georgia"/>
          <w:b/>
          <w:color w:val="000000" w:themeColor="text1"/>
          <w:sz w:val="22"/>
          <w:szCs w:val="22"/>
          <w:lang w:eastAsia="ko-KR"/>
        </w:rPr>
        <w:t xml:space="preserve">Attendance (10%)  </w:t>
      </w:r>
    </w:p>
    <w:p w14:paraId="3DAB9B66" w14:textId="56EF897C" w:rsidR="00011263" w:rsidRPr="004A7AE8" w:rsidRDefault="00011263" w:rsidP="00E66D40">
      <w:pPr>
        <w:pStyle w:val="ListParagraph"/>
        <w:spacing w:after="0" w:line="276" w:lineRule="auto"/>
        <w:ind w:left="0"/>
        <w:mirrorIndents/>
        <w:rPr>
          <w:rFonts w:ascii="Book Antiqua" w:hAnsi="Book Antiqua"/>
          <w:color w:val="000000" w:themeColor="text1"/>
          <w:sz w:val="22"/>
          <w:szCs w:val="22"/>
          <w:lang w:eastAsia="ko-KR"/>
        </w:rPr>
      </w:pPr>
      <w:r w:rsidRPr="00E66D40">
        <w:rPr>
          <w:rFonts w:ascii="Book Antiqua" w:hAnsi="Book Antiqua"/>
          <w:color w:val="000000" w:themeColor="text1"/>
          <w:sz w:val="22"/>
          <w:szCs w:val="22"/>
        </w:rPr>
        <w:t xml:space="preserve">Three absences will be excused, but 0.5% will be taken off your final grade for each additional </w:t>
      </w:r>
      <w:ins w:id="7" w:author="Shook, David J" w:date="2019-01-03T14:28:00Z">
        <w:r w:rsidR="0086060D">
          <w:rPr>
            <w:rFonts w:ascii="Book Antiqua" w:hAnsi="Book Antiqua"/>
            <w:color w:val="000000" w:themeColor="text1"/>
            <w:sz w:val="22"/>
            <w:szCs w:val="22"/>
          </w:rPr>
          <w:t xml:space="preserve">non-Institute-approved </w:t>
        </w:r>
      </w:ins>
      <w:r w:rsidRPr="00E66D40">
        <w:rPr>
          <w:rFonts w:ascii="Book Antiqua" w:hAnsi="Book Antiqua"/>
          <w:color w:val="000000" w:themeColor="text1"/>
          <w:sz w:val="22"/>
          <w:szCs w:val="22"/>
        </w:rPr>
        <w:t>absence. Students must have fewer than 10 total absences (both excused and regular absences) to receive a passing grade. A tardy (arriving more than 5 minutes late or leaving class early) will be counted as a half absence.</w:t>
      </w:r>
      <w:r w:rsidR="004A7AE8">
        <w:rPr>
          <w:rFonts w:ascii="Book Antiqua" w:hAnsi="Book Antiqua" w:hint="eastAsia"/>
          <w:color w:val="000000" w:themeColor="text1"/>
          <w:sz w:val="22"/>
          <w:szCs w:val="22"/>
          <w:lang w:eastAsia="ko-KR"/>
        </w:rPr>
        <w:t xml:space="preserve"> </w:t>
      </w:r>
      <w:r w:rsidR="00F95DE1" w:rsidRPr="00E66D40">
        <w:rPr>
          <w:rFonts w:ascii="Book Antiqua" w:hAnsi="Book Antiqua" w:cs="Georgia"/>
          <w:color w:val="000000" w:themeColor="text1"/>
          <w:sz w:val="22"/>
          <w:szCs w:val="22"/>
          <w:lang w:eastAsia="ko-KR"/>
        </w:rPr>
        <w:t>(S</w:t>
      </w:r>
      <w:r w:rsidR="00F95DE1" w:rsidRPr="00E66D40">
        <w:rPr>
          <w:rFonts w:ascii="Book Antiqua" w:hAnsi="Book Antiqua" w:cs="Georgia"/>
          <w:i/>
          <w:color w:val="000000" w:themeColor="text1"/>
          <w:sz w:val="22"/>
          <w:szCs w:val="22"/>
          <w:lang w:eastAsia="ko-KR"/>
        </w:rPr>
        <w:t>ee</w:t>
      </w:r>
      <w:r w:rsidR="00F95DE1" w:rsidRPr="00E66D40">
        <w:rPr>
          <w:rFonts w:ascii="Book Antiqua" w:hAnsi="Book Antiqua" w:cs="Georgia"/>
          <w:color w:val="000000" w:themeColor="text1"/>
          <w:sz w:val="22"/>
          <w:szCs w:val="22"/>
          <w:lang w:eastAsia="ko-KR"/>
        </w:rPr>
        <w:t xml:space="preserve"> the Course Expectations &amp; Guidelines below for more information)</w:t>
      </w:r>
    </w:p>
    <w:p w14:paraId="7B757A95" w14:textId="77777777" w:rsidR="00011263" w:rsidRPr="00E66D40" w:rsidRDefault="00011263" w:rsidP="00E66D40">
      <w:pPr>
        <w:pStyle w:val="ListParagraph"/>
        <w:spacing w:after="0" w:line="276" w:lineRule="auto"/>
        <w:ind w:left="0"/>
        <w:mirrorIndents/>
        <w:rPr>
          <w:rFonts w:ascii="Book Antiqua" w:hAnsi="Book Antiqua" w:cs="Georgia"/>
          <w:b/>
          <w:color w:val="000000" w:themeColor="text1"/>
          <w:sz w:val="22"/>
          <w:szCs w:val="22"/>
          <w:lang w:eastAsia="ko-KR"/>
        </w:rPr>
      </w:pPr>
    </w:p>
    <w:p w14:paraId="0631285F" w14:textId="603DF8BB" w:rsidR="000C2F0E" w:rsidRPr="00E66D40" w:rsidRDefault="004A7AE8" w:rsidP="004A7AE8">
      <w:pPr>
        <w:pStyle w:val="ListParagraph"/>
        <w:spacing w:after="0" w:line="276"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(2) </w:t>
      </w:r>
      <w:r w:rsidR="00011263" w:rsidRPr="00E66D40">
        <w:rPr>
          <w:rFonts w:ascii="Book Antiqua" w:hAnsi="Book Antiqua" w:cs="Georgia"/>
          <w:b/>
          <w:color w:val="000000" w:themeColor="text1"/>
          <w:sz w:val="22"/>
          <w:szCs w:val="22"/>
          <w:lang w:eastAsia="ko-KR"/>
        </w:rPr>
        <w:t xml:space="preserve">Participation (5%)   </w:t>
      </w:r>
    </w:p>
    <w:p w14:paraId="7B1C12FF" w14:textId="5A372985" w:rsidR="00011263" w:rsidRPr="00E66D40" w:rsidRDefault="00011263" w:rsidP="00E66D40">
      <w:pPr>
        <w:pStyle w:val="ListParagraph"/>
        <w:spacing w:after="0" w:line="276" w:lineRule="auto"/>
        <w:ind w:left="0"/>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B</w:t>
      </w:r>
      <w:r w:rsidR="00F95DE1" w:rsidRPr="00E66D40">
        <w:rPr>
          <w:rFonts w:ascii="Book Antiqua" w:hAnsi="Book Antiqua" w:cs="Georgia"/>
          <w:color w:val="000000" w:themeColor="text1"/>
          <w:sz w:val="22"/>
          <w:szCs w:val="22"/>
          <w:lang w:eastAsia="ko-KR"/>
        </w:rPr>
        <w:t>ottom-Line R</w:t>
      </w:r>
      <w:r w:rsidRPr="00E66D40">
        <w:rPr>
          <w:rFonts w:ascii="Book Antiqua" w:hAnsi="Book Antiqua" w:cs="Georgia"/>
          <w:color w:val="000000" w:themeColor="text1"/>
          <w:sz w:val="22"/>
          <w:szCs w:val="22"/>
          <w:lang w:eastAsia="ko-KR"/>
        </w:rPr>
        <w:t xml:space="preserve">ules: During class, students will not be permitted to work on </w:t>
      </w:r>
      <w:r w:rsidR="00B40F8A" w:rsidRPr="00E66D40">
        <w:rPr>
          <w:rFonts w:ascii="Book Antiqua" w:hAnsi="Book Antiqua" w:cs="Georgia"/>
          <w:color w:val="000000" w:themeColor="text1"/>
          <w:sz w:val="22"/>
          <w:szCs w:val="22"/>
          <w:lang w:eastAsia="ko-KR"/>
        </w:rPr>
        <w:t>homework,</w:t>
      </w:r>
      <w:r w:rsidRPr="00E66D40">
        <w:rPr>
          <w:rFonts w:ascii="Book Antiqua" w:hAnsi="Book Antiqua" w:cs="Georgia"/>
          <w:color w:val="000000" w:themeColor="text1"/>
          <w:sz w:val="22"/>
          <w:szCs w:val="22"/>
          <w:lang w:eastAsia="ko-KR"/>
        </w:rPr>
        <w:t xml:space="preserve"> stud</w:t>
      </w:r>
      <w:r w:rsidR="00B40F8A" w:rsidRPr="00E66D40">
        <w:rPr>
          <w:rFonts w:ascii="Book Antiqua" w:hAnsi="Book Antiqua" w:cs="Georgia"/>
          <w:color w:val="000000" w:themeColor="text1"/>
          <w:sz w:val="22"/>
          <w:szCs w:val="22"/>
          <w:lang w:eastAsia="ko-KR"/>
        </w:rPr>
        <w:t>y</w:t>
      </w:r>
      <w:r w:rsidRPr="00E66D40">
        <w:rPr>
          <w:rFonts w:ascii="Book Antiqua" w:hAnsi="Book Antiqua" w:cs="Georgia"/>
          <w:color w:val="000000" w:themeColor="text1"/>
          <w:sz w:val="22"/>
          <w:szCs w:val="22"/>
          <w:lang w:eastAsia="ko-KR"/>
        </w:rPr>
        <w:t xml:space="preserve"> for another class, use laptop/phone for anything not class-related, etc. </w:t>
      </w:r>
      <w:ins w:id="8" w:author="Shook, David J" w:date="2019-01-03T14:28:00Z">
        <w:r w:rsidR="0086060D">
          <w:rPr>
            <w:rFonts w:ascii="Book Antiqua" w:hAnsi="Book Antiqua" w:cs="Georgia"/>
            <w:color w:val="000000" w:themeColor="text1"/>
            <w:sz w:val="22"/>
            <w:szCs w:val="22"/>
            <w:lang w:eastAsia="ko-KR"/>
          </w:rPr>
          <w:t>Grades will be posted weekly</w:t>
        </w:r>
      </w:ins>
      <w:ins w:id="9" w:author="Shook, David J" w:date="2019-01-03T14:29:00Z">
        <w:r w:rsidR="0086060D">
          <w:rPr>
            <w:rFonts w:ascii="Book Antiqua" w:hAnsi="Book Antiqua" w:cs="Georgia"/>
            <w:color w:val="000000" w:themeColor="text1"/>
            <w:sz w:val="22"/>
            <w:szCs w:val="22"/>
            <w:lang w:eastAsia="ko-KR"/>
          </w:rPr>
          <w:t xml:space="preserve"> on Canvas. </w:t>
        </w:r>
      </w:ins>
      <w:proofErr w:type="gramStart"/>
      <w:r w:rsidR="00F95DE1" w:rsidRPr="00E66D40">
        <w:rPr>
          <w:rFonts w:ascii="Book Antiqua" w:hAnsi="Book Antiqua" w:cs="Georgia"/>
          <w:color w:val="000000" w:themeColor="text1"/>
          <w:sz w:val="22"/>
          <w:szCs w:val="22"/>
          <w:lang w:eastAsia="ko-KR"/>
        </w:rPr>
        <w:t>(</w:t>
      </w:r>
      <w:proofErr w:type="gramEnd"/>
      <w:r w:rsidR="00F95DE1" w:rsidRPr="00E66D40">
        <w:rPr>
          <w:rFonts w:ascii="Book Antiqua" w:hAnsi="Book Antiqua" w:cs="Georgia"/>
          <w:color w:val="000000" w:themeColor="text1"/>
          <w:sz w:val="22"/>
          <w:szCs w:val="22"/>
          <w:lang w:eastAsia="ko-KR"/>
        </w:rPr>
        <w:t>S</w:t>
      </w:r>
      <w:r w:rsidRPr="00E66D40">
        <w:rPr>
          <w:rFonts w:ascii="Book Antiqua" w:hAnsi="Book Antiqua" w:cs="Georgia"/>
          <w:i/>
          <w:color w:val="000000" w:themeColor="text1"/>
          <w:sz w:val="22"/>
          <w:szCs w:val="22"/>
          <w:lang w:eastAsia="ko-KR"/>
        </w:rPr>
        <w:t>ee</w:t>
      </w:r>
      <w:r w:rsidRPr="00E66D40">
        <w:rPr>
          <w:rFonts w:ascii="Book Antiqua" w:hAnsi="Book Antiqua" w:cs="Georgia"/>
          <w:color w:val="000000" w:themeColor="text1"/>
          <w:sz w:val="22"/>
          <w:szCs w:val="22"/>
          <w:lang w:eastAsia="ko-KR"/>
        </w:rPr>
        <w:t xml:space="preserve"> the </w:t>
      </w:r>
      <w:r w:rsidR="00F95DE1" w:rsidRPr="00E66D40">
        <w:rPr>
          <w:rFonts w:ascii="Book Antiqua" w:hAnsi="Book Antiqua" w:cs="Georgia"/>
          <w:color w:val="000000" w:themeColor="text1"/>
          <w:sz w:val="22"/>
          <w:szCs w:val="22"/>
          <w:lang w:eastAsia="ko-KR"/>
        </w:rPr>
        <w:t>Course Expectations &amp; Guidelines below for more information)</w:t>
      </w:r>
    </w:p>
    <w:p w14:paraId="465169C6" w14:textId="77777777" w:rsidR="00F95DE1" w:rsidRPr="00E66D40" w:rsidRDefault="00F95DE1" w:rsidP="00E66D40">
      <w:pPr>
        <w:pStyle w:val="ListParagraph"/>
        <w:spacing w:after="0" w:line="276" w:lineRule="auto"/>
        <w:ind w:left="0"/>
        <w:mirrorIndents/>
        <w:rPr>
          <w:rFonts w:ascii="Book Antiqua" w:hAnsi="Book Antiqua" w:cs="Georgia"/>
          <w:color w:val="000000" w:themeColor="text1"/>
          <w:sz w:val="22"/>
          <w:szCs w:val="22"/>
          <w:lang w:eastAsia="ko-KR"/>
        </w:rPr>
      </w:pPr>
    </w:p>
    <w:p w14:paraId="04D32EF8" w14:textId="77777777" w:rsidR="00F11AD5" w:rsidRDefault="00F11AD5" w:rsidP="00D80FC2">
      <w:pPr>
        <w:pStyle w:val="ListParagraph"/>
        <w:spacing w:after="0" w:line="276" w:lineRule="auto"/>
        <w:ind w:left="0"/>
        <w:mirrorIndents/>
        <w:rPr>
          <w:rFonts w:ascii="Book Antiqua" w:hAnsi="Book Antiqua" w:cs="Georgia"/>
          <w:b/>
          <w:color w:val="000000" w:themeColor="text1"/>
          <w:sz w:val="22"/>
          <w:szCs w:val="22"/>
          <w:lang w:eastAsia="ko-KR"/>
        </w:rPr>
      </w:pPr>
    </w:p>
    <w:p w14:paraId="26E6706C" w14:textId="373B4700" w:rsidR="000C2F0E" w:rsidRPr="00E66D40" w:rsidRDefault="00D80FC2" w:rsidP="00D80FC2">
      <w:pPr>
        <w:pStyle w:val="ListParagraph"/>
        <w:spacing w:after="0" w:line="276" w:lineRule="auto"/>
        <w:ind w:left="0"/>
        <w:mirrorIndents/>
        <w:rPr>
          <w:rFonts w:ascii="Book Antiqua" w:hAnsi="Book Antiqua" w:cs="Georgia"/>
          <w:b/>
          <w:color w:val="000000" w:themeColor="text1"/>
          <w:sz w:val="22"/>
          <w:szCs w:val="22"/>
          <w:lang w:eastAsia="ko-KR"/>
        </w:rPr>
      </w:pPr>
      <w:r>
        <w:rPr>
          <w:rFonts w:ascii="Book Antiqua" w:hAnsi="Book Antiqua" w:cs="Georgia" w:hint="eastAsia"/>
          <w:b/>
          <w:color w:val="000000" w:themeColor="text1"/>
          <w:sz w:val="22"/>
          <w:szCs w:val="22"/>
          <w:lang w:eastAsia="ko-KR"/>
        </w:rPr>
        <w:t xml:space="preserve">(3) </w:t>
      </w:r>
      <w:r w:rsidR="00EA1749">
        <w:rPr>
          <w:rFonts w:ascii="Book Antiqua" w:hAnsi="Book Antiqua" w:cs="Georgia"/>
          <w:b/>
          <w:color w:val="000000" w:themeColor="text1"/>
          <w:sz w:val="22"/>
          <w:szCs w:val="22"/>
          <w:lang w:eastAsia="ko-KR"/>
        </w:rPr>
        <w:t>Homework (2</w:t>
      </w:r>
      <w:r w:rsidR="00EA1749">
        <w:rPr>
          <w:rFonts w:ascii="Book Antiqua" w:hAnsi="Book Antiqua" w:cs="Georgia" w:hint="eastAsia"/>
          <w:b/>
          <w:color w:val="000000" w:themeColor="text1"/>
          <w:sz w:val="22"/>
          <w:szCs w:val="22"/>
          <w:lang w:eastAsia="ko-KR"/>
        </w:rPr>
        <w:t>5</w:t>
      </w:r>
      <w:r w:rsidR="000C2F0E" w:rsidRPr="00E66D40">
        <w:rPr>
          <w:rFonts w:ascii="Book Antiqua" w:hAnsi="Book Antiqua" w:cs="Georgia"/>
          <w:b/>
          <w:color w:val="000000" w:themeColor="text1"/>
          <w:sz w:val="22"/>
          <w:szCs w:val="22"/>
          <w:lang w:eastAsia="ko-KR"/>
        </w:rPr>
        <w:t xml:space="preserve">%)   </w:t>
      </w:r>
    </w:p>
    <w:p w14:paraId="7173A3A4" w14:textId="1AE5F902" w:rsidR="000C2F0E" w:rsidRPr="00E66D40" w:rsidRDefault="00F95DE1" w:rsidP="00D80FC2">
      <w:pPr>
        <w:pStyle w:val="ListParagraph"/>
        <w:numPr>
          <w:ilvl w:val="0"/>
          <w:numId w:val="22"/>
        </w:numPr>
        <w:spacing w:after="0" w:line="276" w:lineRule="auto"/>
        <w:mirrorIndents/>
        <w:rPr>
          <w:rFonts w:ascii="Book Antiqua" w:hAnsi="Book Antiqua" w:cs="Georgia"/>
          <w:color w:val="000000" w:themeColor="text1"/>
          <w:sz w:val="22"/>
          <w:szCs w:val="22"/>
          <w:lang w:eastAsia="ko-KR"/>
        </w:rPr>
      </w:pPr>
      <w:r w:rsidRPr="00E66D40">
        <w:rPr>
          <w:rFonts w:ascii="Book Antiqua" w:hAnsi="Book Antiqua" w:cs="Georgia"/>
          <w:color w:val="000000" w:themeColor="text1"/>
          <w:sz w:val="22"/>
          <w:szCs w:val="22"/>
          <w:lang w:eastAsia="ko-KR"/>
        </w:rPr>
        <w:t xml:space="preserve">Written HW </w:t>
      </w:r>
      <w:r w:rsidR="00EA1749">
        <w:rPr>
          <w:rFonts w:ascii="Book Antiqua" w:hAnsi="Book Antiqua" w:cs="Georgia"/>
          <w:color w:val="000000" w:themeColor="text1"/>
          <w:sz w:val="22"/>
          <w:szCs w:val="22"/>
          <w:lang w:eastAsia="ko-KR"/>
        </w:rPr>
        <w:t>(</w:t>
      </w:r>
      <w:r w:rsidR="00EA1749">
        <w:rPr>
          <w:rFonts w:ascii="Book Antiqua" w:hAnsi="Book Antiqua" w:cs="Georgia" w:hint="eastAsia"/>
          <w:color w:val="000000" w:themeColor="text1"/>
          <w:sz w:val="22"/>
          <w:szCs w:val="22"/>
          <w:lang w:eastAsia="ko-KR"/>
        </w:rPr>
        <w:t>10</w:t>
      </w:r>
      <w:r w:rsidR="00D80FC2">
        <w:rPr>
          <w:rFonts w:ascii="Book Antiqua" w:hAnsi="Book Antiqua" w:cs="Georgia"/>
          <w:color w:val="000000" w:themeColor="text1"/>
          <w:sz w:val="22"/>
          <w:szCs w:val="22"/>
          <w:lang w:eastAsia="ko-KR"/>
        </w:rPr>
        <w:t>%)</w:t>
      </w:r>
      <w:r w:rsidR="00D80FC2">
        <w:rPr>
          <w:rFonts w:ascii="Book Antiqua" w:hAnsi="Book Antiqua" w:cs="Georgia" w:hint="eastAsia"/>
          <w:color w:val="000000" w:themeColor="text1"/>
          <w:sz w:val="22"/>
          <w:szCs w:val="22"/>
          <w:lang w:eastAsia="ko-KR"/>
        </w:rPr>
        <w:t xml:space="preserve">: </w:t>
      </w:r>
      <w:r w:rsidR="007B281E">
        <w:rPr>
          <w:rFonts w:ascii="Book Antiqua" w:hAnsi="Book Antiqua" w:cs="Georgia" w:hint="eastAsia"/>
          <w:color w:val="000000" w:themeColor="text1"/>
          <w:sz w:val="22"/>
          <w:szCs w:val="22"/>
          <w:lang w:eastAsia="ko-KR"/>
        </w:rPr>
        <w:t xml:space="preserve">Instructions and submissions are available </w:t>
      </w:r>
      <w:r w:rsidRPr="00E66D40">
        <w:rPr>
          <w:rFonts w:ascii="Book Antiqua" w:hAnsi="Book Antiqua" w:cs="Georgia"/>
          <w:color w:val="000000" w:themeColor="text1"/>
          <w:sz w:val="22"/>
          <w:szCs w:val="22"/>
          <w:lang w:eastAsia="ko-KR"/>
        </w:rPr>
        <w:t>at Course Canvas Quizzes.</w:t>
      </w:r>
    </w:p>
    <w:p w14:paraId="500CD8D5" w14:textId="1B60937D" w:rsidR="00D80FC2" w:rsidRDefault="00EA1749" w:rsidP="007B281E">
      <w:pPr>
        <w:pStyle w:val="ListParagraph"/>
        <w:numPr>
          <w:ilvl w:val="0"/>
          <w:numId w:val="22"/>
        </w:numPr>
        <w:spacing w:after="0" w:line="276" w:lineRule="auto"/>
        <w:mirrorIndents/>
        <w:rPr>
          <w:rFonts w:ascii="Book Antiqua" w:hAnsi="Book Antiqua" w:cs="Georgia"/>
          <w:color w:val="000000" w:themeColor="text1"/>
          <w:sz w:val="22"/>
          <w:szCs w:val="22"/>
          <w:lang w:eastAsia="ko-KR"/>
        </w:rPr>
      </w:pPr>
      <w:r>
        <w:rPr>
          <w:rFonts w:ascii="Book Antiqua" w:hAnsi="Book Antiqua" w:cs="Georgia"/>
          <w:color w:val="000000" w:themeColor="text1"/>
          <w:sz w:val="22"/>
          <w:szCs w:val="22"/>
          <w:lang w:eastAsia="ko-KR"/>
        </w:rPr>
        <w:t>Speaking HW (</w:t>
      </w:r>
      <w:r>
        <w:rPr>
          <w:rFonts w:ascii="Book Antiqua" w:hAnsi="Book Antiqua" w:cs="Georgia" w:hint="eastAsia"/>
          <w:color w:val="000000" w:themeColor="text1"/>
          <w:sz w:val="22"/>
          <w:szCs w:val="22"/>
          <w:lang w:eastAsia="ko-KR"/>
        </w:rPr>
        <w:t>10</w:t>
      </w:r>
      <w:r w:rsidR="00F95DE1" w:rsidRPr="00E66D40">
        <w:rPr>
          <w:rFonts w:ascii="Book Antiqua" w:hAnsi="Book Antiqua" w:cs="Georgia"/>
          <w:color w:val="000000" w:themeColor="text1"/>
          <w:sz w:val="22"/>
          <w:szCs w:val="22"/>
          <w:lang w:eastAsia="ko-KR"/>
        </w:rPr>
        <w:t>%)</w:t>
      </w:r>
      <w:r w:rsidR="00D80FC2">
        <w:rPr>
          <w:rFonts w:ascii="Book Antiqua" w:hAnsi="Book Antiqua" w:cs="Georgia" w:hint="eastAsia"/>
          <w:color w:val="000000" w:themeColor="text1"/>
          <w:sz w:val="22"/>
          <w:szCs w:val="22"/>
          <w:lang w:eastAsia="ko-KR"/>
        </w:rPr>
        <w:t xml:space="preserve">: </w:t>
      </w:r>
      <w:r w:rsidR="007B281E">
        <w:rPr>
          <w:rFonts w:ascii="Book Antiqua" w:hAnsi="Book Antiqua" w:cs="Georgia" w:hint="eastAsia"/>
          <w:color w:val="000000" w:themeColor="text1"/>
          <w:sz w:val="22"/>
          <w:szCs w:val="22"/>
          <w:lang w:eastAsia="ko-KR"/>
        </w:rPr>
        <w:t xml:space="preserve">Instructions and submissions are available </w:t>
      </w:r>
      <w:r w:rsidR="007B281E" w:rsidRPr="00E66D40">
        <w:rPr>
          <w:rFonts w:ascii="Book Antiqua" w:hAnsi="Book Antiqua" w:cs="Georgia"/>
          <w:color w:val="000000" w:themeColor="text1"/>
          <w:sz w:val="22"/>
          <w:szCs w:val="22"/>
          <w:lang w:eastAsia="ko-KR"/>
        </w:rPr>
        <w:t>at Course Canvas Quizzes.</w:t>
      </w:r>
    </w:p>
    <w:p w14:paraId="34BD9691" w14:textId="6C934672" w:rsidR="00F11AD5" w:rsidRPr="007B281E" w:rsidRDefault="00F11AD5" w:rsidP="007B281E">
      <w:pPr>
        <w:pStyle w:val="ListParagraph"/>
        <w:numPr>
          <w:ilvl w:val="0"/>
          <w:numId w:val="22"/>
        </w:numPr>
        <w:spacing w:after="0" w:line="276" w:lineRule="auto"/>
        <w:mirrorIndents/>
        <w:rPr>
          <w:rFonts w:ascii="Book Antiqua" w:hAnsi="Book Antiqua" w:cs="Georgia"/>
          <w:color w:val="000000" w:themeColor="text1"/>
          <w:sz w:val="22"/>
          <w:szCs w:val="22"/>
          <w:lang w:eastAsia="ko-KR"/>
        </w:rPr>
      </w:pPr>
      <w:r>
        <w:rPr>
          <w:rFonts w:ascii="Book Antiqua" w:hAnsi="Book Antiqua" w:cs="Georgia"/>
          <w:color w:val="000000" w:themeColor="text1"/>
          <w:sz w:val="22"/>
          <w:szCs w:val="22"/>
          <w:lang w:eastAsia="ko-KR"/>
        </w:rPr>
        <w:t>Listening</w:t>
      </w:r>
      <w:r>
        <w:rPr>
          <w:rFonts w:ascii="Book Antiqua" w:hAnsi="Book Antiqua" w:cs="Georgia" w:hint="eastAsia"/>
          <w:color w:val="000000" w:themeColor="text1"/>
          <w:sz w:val="22"/>
          <w:szCs w:val="22"/>
          <w:lang w:eastAsia="ko-KR"/>
        </w:rPr>
        <w:t xml:space="preserve"> HW (</w:t>
      </w:r>
      <w:r w:rsidR="00EA1749">
        <w:rPr>
          <w:rFonts w:ascii="Book Antiqua" w:hAnsi="Book Antiqua" w:cs="Georgia" w:hint="eastAsia"/>
          <w:color w:val="000000" w:themeColor="text1"/>
          <w:sz w:val="22"/>
          <w:szCs w:val="22"/>
          <w:lang w:eastAsia="ko-KR"/>
        </w:rPr>
        <w:t xml:space="preserve">5%): </w:t>
      </w:r>
      <w:r w:rsidR="00A92C18">
        <w:rPr>
          <w:rFonts w:ascii="Book Antiqua" w:hAnsi="Book Antiqua" w:cs="Georgia" w:hint="eastAsia"/>
          <w:color w:val="000000" w:themeColor="text1"/>
          <w:sz w:val="22"/>
          <w:szCs w:val="22"/>
          <w:lang w:eastAsia="ko-KR"/>
        </w:rPr>
        <w:t xml:space="preserve">Instructions and submissions are available </w:t>
      </w:r>
      <w:r w:rsidR="00A92C18" w:rsidRPr="00E66D40">
        <w:rPr>
          <w:rFonts w:ascii="Book Antiqua" w:hAnsi="Book Antiqua" w:cs="Georgia"/>
          <w:color w:val="000000" w:themeColor="text1"/>
          <w:sz w:val="22"/>
          <w:szCs w:val="22"/>
          <w:lang w:eastAsia="ko-KR"/>
        </w:rPr>
        <w:t>at Course Canvas Quizzes.</w:t>
      </w:r>
    </w:p>
    <w:p w14:paraId="70DBDC39" w14:textId="77777777" w:rsidR="00D80FC2" w:rsidRDefault="00D80FC2" w:rsidP="00D80FC2">
      <w:pPr>
        <w:pStyle w:val="ListParagraph"/>
        <w:spacing w:after="0" w:line="276" w:lineRule="auto"/>
        <w:ind w:left="0"/>
        <w:mirrorIndents/>
        <w:rPr>
          <w:rFonts w:ascii="Book Antiqua" w:hAnsi="Book Antiqua" w:cs="Georgia"/>
          <w:color w:val="000000" w:themeColor="text1"/>
          <w:sz w:val="22"/>
          <w:szCs w:val="22"/>
          <w:lang w:eastAsia="ko-KR"/>
        </w:rPr>
      </w:pPr>
    </w:p>
    <w:p w14:paraId="6E3D99D0" w14:textId="2A233C2C" w:rsidR="00FA5C87" w:rsidRPr="00E66D40" w:rsidRDefault="00D80FC2" w:rsidP="00E66D40">
      <w:pPr>
        <w:pStyle w:val="ListParagraph"/>
        <w:spacing w:after="0" w:line="276" w:lineRule="auto"/>
        <w:ind w:left="0"/>
        <w:mirrorIndents/>
        <w:rPr>
          <w:rFonts w:ascii="Book Antiqua" w:hAnsi="Book Antiqua" w:cs="Georgia"/>
          <w:b/>
          <w:color w:val="000000" w:themeColor="text1"/>
          <w:sz w:val="22"/>
          <w:szCs w:val="22"/>
          <w:lang w:eastAsia="ko-KR"/>
        </w:rPr>
      </w:pPr>
      <w:r w:rsidRPr="00D80FC2">
        <w:rPr>
          <w:rFonts w:ascii="Book Antiqua" w:hAnsi="Book Antiqua" w:cs="Georgia" w:hint="eastAsia"/>
          <w:b/>
          <w:color w:val="000000" w:themeColor="text1"/>
          <w:sz w:val="22"/>
          <w:szCs w:val="22"/>
          <w:lang w:eastAsia="ko-KR"/>
        </w:rPr>
        <w:t xml:space="preserve">(4) </w:t>
      </w:r>
      <w:r w:rsidR="00FA5C87" w:rsidRPr="00D80FC2">
        <w:rPr>
          <w:rFonts w:ascii="Book Antiqua" w:hAnsi="Book Antiqua" w:cs="Georgia"/>
          <w:b/>
          <w:color w:val="000000" w:themeColor="text1"/>
          <w:sz w:val="22"/>
          <w:szCs w:val="22"/>
          <w:lang w:eastAsia="ko-KR"/>
        </w:rPr>
        <w:t xml:space="preserve">Oral Presentation &amp; </w:t>
      </w:r>
      <w:r w:rsidR="00B40F8A" w:rsidRPr="00D80FC2">
        <w:rPr>
          <w:rFonts w:ascii="Book Antiqua" w:hAnsi="Book Antiqua" w:cs="Georgia"/>
          <w:b/>
          <w:color w:val="000000" w:themeColor="text1"/>
          <w:sz w:val="22"/>
          <w:szCs w:val="22"/>
          <w:lang w:eastAsia="ko-KR"/>
        </w:rPr>
        <w:t>Project (3</w:t>
      </w:r>
      <w:r w:rsidR="00E65542">
        <w:rPr>
          <w:rFonts w:ascii="Book Antiqua" w:hAnsi="Book Antiqua" w:cs="Georgia" w:hint="eastAsia"/>
          <w:b/>
          <w:color w:val="000000" w:themeColor="text1"/>
          <w:sz w:val="22"/>
          <w:szCs w:val="22"/>
          <w:lang w:eastAsia="ko-KR"/>
        </w:rPr>
        <w:t>0</w:t>
      </w:r>
      <w:r w:rsidR="000C2F0E" w:rsidRPr="00D80FC2">
        <w:rPr>
          <w:rFonts w:ascii="Book Antiqua" w:hAnsi="Book Antiqua" w:cs="Georgia"/>
          <w:b/>
          <w:color w:val="000000" w:themeColor="text1"/>
          <w:sz w:val="22"/>
          <w:szCs w:val="22"/>
          <w:lang w:eastAsia="ko-KR"/>
        </w:rPr>
        <w:t>%)</w:t>
      </w:r>
    </w:p>
    <w:p w14:paraId="25AF0958" w14:textId="30867E50" w:rsidR="000149EB" w:rsidRDefault="00A92C18" w:rsidP="00D80FC2">
      <w:pPr>
        <w:pStyle w:val="ListParagraph"/>
        <w:numPr>
          <w:ilvl w:val="0"/>
          <w:numId w:val="23"/>
        </w:numPr>
        <w:spacing w:after="0" w:line="276" w:lineRule="auto"/>
        <w:mirrorIndents/>
        <w:rPr>
          <w:rFonts w:ascii="Book Antiqua" w:hAnsi="Book Antiqua" w:cs="Georgia"/>
          <w:color w:val="000000" w:themeColor="text1"/>
          <w:sz w:val="22"/>
          <w:szCs w:val="22"/>
          <w:lang w:eastAsia="ko-KR"/>
        </w:rPr>
      </w:pPr>
      <w:r>
        <w:rPr>
          <w:rFonts w:ascii="Book Antiqua" w:hAnsi="Book Antiqua" w:cs="Georgia" w:hint="eastAsia"/>
          <w:color w:val="000000" w:themeColor="text1"/>
          <w:sz w:val="22"/>
          <w:szCs w:val="22"/>
          <w:lang w:eastAsia="ko-KR"/>
        </w:rPr>
        <w:t>Mini-Skit</w:t>
      </w:r>
      <w:r w:rsidR="00B37AEB">
        <w:rPr>
          <w:rFonts w:ascii="Book Antiqua" w:hAnsi="Book Antiqua" w:cs="Georgia" w:hint="eastAsia"/>
          <w:color w:val="000000" w:themeColor="text1"/>
          <w:sz w:val="22"/>
          <w:szCs w:val="22"/>
          <w:lang w:eastAsia="ko-KR"/>
        </w:rPr>
        <w:t xml:space="preserve"> (10%)</w:t>
      </w:r>
      <w:r>
        <w:rPr>
          <w:rFonts w:ascii="Book Antiqua" w:hAnsi="Book Antiqua" w:cs="Georgia" w:hint="eastAsia"/>
          <w:color w:val="000000" w:themeColor="text1"/>
          <w:sz w:val="22"/>
          <w:szCs w:val="22"/>
          <w:lang w:eastAsia="ko-KR"/>
        </w:rPr>
        <w:t>: Students will make a pair group, write a script, memorize it, and act out the skit in class. Guideline</w:t>
      </w:r>
      <w:ins w:id="10" w:author="Shook, David J" w:date="2019-01-03T14:29:00Z">
        <w:r w:rsidR="0086060D">
          <w:rPr>
            <w:rFonts w:ascii="Book Antiqua" w:hAnsi="Book Antiqua" w:cs="Georgia"/>
            <w:color w:val="000000" w:themeColor="text1"/>
            <w:sz w:val="22"/>
            <w:szCs w:val="22"/>
            <w:lang w:eastAsia="ko-KR"/>
          </w:rPr>
          <w:t>s are found on Canvas</w:t>
        </w:r>
      </w:ins>
      <w:del w:id="11" w:author="Shook, David J" w:date="2019-01-03T14:29:00Z">
        <w:r w:rsidDel="0086060D">
          <w:rPr>
            <w:rFonts w:ascii="Book Antiqua" w:hAnsi="Book Antiqua" w:cs="Georgia" w:hint="eastAsia"/>
            <w:color w:val="000000" w:themeColor="text1"/>
            <w:sz w:val="22"/>
            <w:szCs w:val="22"/>
            <w:lang w:eastAsia="ko-KR"/>
          </w:rPr>
          <w:delText xml:space="preserve"> will be provided in advance</w:delText>
        </w:r>
      </w:del>
      <w:r>
        <w:rPr>
          <w:rFonts w:ascii="Book Antiqua" w:hAnsi="Book Antiqua" w:cs="Georgia" w:hint="eastAsia"/>
          <w:color w:val="000000" w:themeColor="text1"/>
          <w:sz w:val="22"/>
          <w:szCs w:val="22"/>
          <w:lang w:eastAsia="ko-KR"/>
        </w:rPr>
        <w:t xml:space="preserve">. </w:t>
      </w:r>
    </w:p>
    <w:p w14:paraId="7F8C81DF" w14:textId="5C580E0C" w:rsidR="00A92C18" w:rsidRDefault="00A92C18" w:rsidP="00D80FC2">
      <w:pPr>
        <w:pStyle w:val="ListParagraph"/>
        <w:numPr>
          <w:ilvl w:val="0"/>
          <w:numId w:val="23"/>
        </w:numPr>
        <w:spacing w:after="0" w:line="276" w:lineRule="auto"/>
        <w:mirrorIndents/>
        <w:rPr>
          <w:rFonts w:ascii="Book Antiqua" w:hAnsi="Book Antiqua" w:cs="Georgia"/>
          <w:color w:val="000000" w:themeColor="text1"/>
          <w:sz w:val="22"/>
          <w:szCs w:val="22"/>
          <w:lang w:eastAsia="ko-KR"/>
        </w:rPr>
      </w:pPr>
      <w:proofErr w:type="spellStart"/>
      <w:r w:rsidRPr="002D3E6F">
        <w:rPr>
          <w:rFonts w:ascii="Book Antiqua" w:hAnsi="Book Antiqua" w:cs="Georgia"/>
          <w:i/>
          <w:color w:val="000000" w:themeColor="text1"/>
          <w:sz w:val="22"/>
          <w:szCs w:val="22"/>
          <w:lang w:eastAsia="ko-KR"/>
        </w:rPr>
        <w:t>T</w:t>
      </w:r>
      <w:r w:rsidRPr="002D3E6F">
        <w:rPr>
          <w:rFonts w:ascii="Book Antiqua" w:hAnsi="Book Antiqua" w:cs="Georgia" w:hint="eastAsia"/>
          <w:i/>
          <w:color w:val="000000" w:themeColor="text1"/>
          <w:sz w:val="22"/>
          <w:szCs w:val="22"/>
          <w:lang w:eastAsia="ko-KR"/>
        </w:rPr>
        <w:t>ete</w:t>
      </w:r>
      <w:proofErr w:type="spellEnd"/>
      <w:r w:rsidRPr="002D3E6F">
        <w:rPr>
          <w:rFonts w:ascii="Book Antiqua" w:hAnsi="Book Antiqua" w:cs="Georgia" w:hint="eastAsia"/>
          <w:i/>
          <w:color w:val="000000" w:themeColor="text1"/>
          <w:sz w:val="22"/>
          <w:szCs w:val="22"/>
          <w:lang w:eastAsia="ko-KR"/>
        </w:rPr>
        <w:t>-a-</w:t>
      </w:r>
      <w:proofErr w:type="spellStart"/>
      <w:r w:rsidRPr="002D3E6F">
        <w:rPr>
          <w:rFonts w:ascii="Book Antiqua" w:hAnsi="Book Antiqua" w:cs="Georgia" w:hint="eastAsia"/>
          <w:i/>
          <w:color w:val="000000" w:themeColor="text1"/>
          <w:sz w:val="22"/>
          <w:szCs w:val="22"/>
          <w:lang w:eastAsia="ko-KR"/>
        </w:rPr>
        <w:t>tete</w:t>
      </w:r>
      <w:proofErr w:type="spellEnd"/>
      <w:r w:rsidR="00B37AEB">
        <w:rPr>
          <w:rFonts w:ascii="Book Antiqua" w:hAnsi="Book Antiqua" w:cs="Georgia" w:hint="eastAsia"/>
          <w:color w:val="000000" w:themeColor="text1"/>
          <w:sz w:val="22"/>
          <w:szCs w:val="22"/>
          <w:lang w:eastAsia="ko-KR"/>
        </w:rPr>
        <w:t xml:space="preserve"> (10%)</w:t>
      </w:r>
      <w:r>
        <w:rPr>
          <w:rFonts w:ascii="Book Antiqua" w:hAnsi="Book Antiqua" w:cs="Georgia" w:hint="eastAsia"/>
          <w:color w:val="000000" w:themeColor="text1"/>
          <w:sz w:val="22"/>
          <w:szCs w:val="22"/>
          <w:lang w:eastAsia="ko-KR"/>
        </w:rPr>
        <w:t xml:space="preserve">: Students will have </w:t>
      </w:r>
      <w:ins w:id="12" w:author="Shook, David J" w:date="2019-01-03T14:31:00Z">
        <w:r w:rsidR="0086060D">
          <w:rPr>
            <w:rFonts w:ascii="Book Antiqua" w:hAnsi="Book Antiqua" w:cs="Georgia"/>
            <w:color w:val="000000" w:themeColor="text1"/>
            <w:sz w:val="22"/>
            <w:szCs w:val="22"/>
            <w:lang w:eastAsia="ko-KR"/>
          </w:rPr>
          <w:t xml:space="preserve">4 </w:t>
        </w:r>
        <w:proofErr w:type="spellStart"/>
        <w:r w:rsidR="0086060D">
          <w:rPr>
            <w:rFonts w:ascii="Book Antiqua" w:hAnsi="Book Antiqua" w:cs="Georgia"/>
            <w:color w:val="000000" w:themeColor="text1"/>
            <w:sz w:val="22"/>
            <w:szCs w:val="22"/>
            <w:lang w:eastAsia="ko-KR"/>
          </w:rPr>
          <w:t>s</w:t>
        </w:r>
      </w:ins>
      <w:r w:rsidRPr="002D3E6F">
        <w:rPr>
          <w:rFonts w:ascii="Book Antiqua" w:hAnsi="Book Antiqua" w:cs="Georgia" w:hint="eastAsia"/>
          <w:i/>
          <w:color w:val="000000" w:themeColor="text1"/>
          <w:sz w:val="22"/>
          <w:szCs w:val="22"/>
          <w:lang w:eastAsia="ko-KR"/>
        </w:rPr>
        <w:t>tete</w:t>
      </w:r>
      <w:proofErr w:type="spellEnd"/>
      <w:r w:rsidRPr="002D3E6F">
        <w:rPr>
          <w:rFonts w:ascii="Book Antiqua" w:hAnsi="Book Antiqua" w:cs="Georgia" w:hint="eastAsia"/>
          <w:i/>
          <w:color w:val="000000" w:themeColor="text1"/>
          <w:sz w:val="22"/>
          <w:szCs w:val="22"/>
          <w:lang w:eastAsia="ko-KR"/>
        </w:rPr>
        <w:t>-</w:t>
      </w:r>
      <w:r w:rsidR="00B37AEB" w:rsidRPr="002D3E6F">
        <w:rPr>
          <w:rFonts w:ascii="Book Antiqua" w:hAnsi="Book Antiqua" w:cs="Georgia" w:hint="eastAsia"/>
          <w:i/>
          <w:color w:val="000000" w:themeColor="text1"/>
          <w:sz w:val="22"/>
          <w:szCs w:val="22"/>
          <w:lang w:eastAsia="ko-KR"/>
        </w:rPr>
        <w:t>a-</w:t>
      </w:r>
      <w:proofErr w:type="spellStart"/>
      <w:r w:rsidR="00B37AEB" w:rsidRPr="002D3E6F">
        <w:rPr>
          <w:rFonts w:ascii="Book Antiqua" w:hAnsi="Book Antiqua" w:cs="Georgia" w:hint="eastAsia"/>
          <w:i/>
          <w:color w:val="000000" w:themeColor="text1"/>
          <w:sz w:val="22"/>
          <w:szCs w:val="22"/>
          <w:lang w:eastAsia="ko-KR"/>
        </w:rPr>
        <w:t>tete</w:t>
      </w:r>
      <w:proofErr w:type="spellEnd"/>
      <w:r w:rsidR="00B37AEB">
        <w:rPr>
          <w:rFonts w:ascii="Book Antiqua" w:hAnsi="Book Antiqua" w:cs="Georgia" w:hint="eastAsia"/>
          <w:color w:val="000000" w:themeColor="text1"/>
          <w:sz w:val="22"/>
          <w:szCs w:val="22"/>
          <w:lang w:eastAsia="ko-KR"/>
        </w:rPr>
        <w:t xml:space="preserve"> </w:t>
      </w:r>
      <w:r>
        <w:rPr>
          <w:rFonts w:ascii="Book Antiqua" w:hAnsi="Book Antiqua" w:cs="Georgia" w:hint="eastAsia"/>
          <w:color w:val="000000" w:themeColor="text1"/>
          <w:sz w:val="22"/>
          <w:szCs w:val="22"/>
          <w:lang w:eastAsia="ko-KR"/>
        </w:rPr>
        <w:t xml:space="preserve">(one-on-one </w:t>
      </w:r>
      <w:bookmarkStart w:id="13" w:name="_GoBack"/>
      <w:bookmarkEnd w:id="13"/>
      <w:r>
        <w:rPr>
          <w:rFonts w:ascii="Book Antiqua" w:hAnsi="Book Antiqua" w:cs="Georgia" w:hint="eastAsia"/>
          <w:color w:val="000000" w:themeColor="text1"/>
          <w:sz w:val="22"/>
          <w:szCs w:val="22"/>
          <w:lang w:eastAsia="ko-KR"/>
        </w:rPr>
        <w:t xml:space="preserve">conversation) with </w:t>
      </w:r>
      <w:del w:id="14" w:author="Shook, David J" w:date="2019-01-03T14:31:00Z">
        <w:r w:rsidDel="0086060D">
          <w:rPr>
            <w:rFonts w:ascii="Book Antiqua" w:hAnsi="Book Antiqua" w:cs="Georgia" w:hint="eastAsia"/>
            <w:color w:val="000000" w:themeColor="text1"/>
            <w:sz w:val="22"/>
            <w:szCs w:val="22"/>
            <w:lang w:eastAsia="ko-KR"/>
          </w:rPr>
          <w:delText xml:space="preserve">an </w:delText>
        </w:r>
      </w:del>
      <w:ins w:id="15" w:author="Shook, David J" w:date="2019-01-03T14:31:00Z">
        <w:r w:rsidR="0086060D">
          <w:rPr>
            <w:rFonts w:ascii="Book Antiqua" w:hAnsi="Book Antiqua" w:cs="Georgia"/>
            <w:color w:val="000000" w:themeColor="text1"/>
            <w:sz w:val="22"/>
            <w:szCs w:val="22"/>
            <w:lang w:eastAsia="ko-KR"/>
          </w:rPr>
          <w:t>their</w:t>
        </w:r>
        <w:r w:rsidR="0086060D">
          <w:rPr>
            <w:rFonts w:ascii="Book Antiqua" w:hAnsi="Book Antiqua" w:cs="Georgia" w:hint="eastAsia"/>
            <w:color w:val="000000" w:themeColor="text1"/>
            <w:sz w:val="22"/>
            <w:szCs w:val="22"/>
            <w:lang w:eastAsia="ko-KR"/>
          </w:rPr>
          <w:t xml:space="preserve"> </w:t>
        </w:r>
      </w:ins>
      <w:r>
        <w:rPr>
          <w:rFonts w:ascii="Book Antiqua" w:hAnsi="Book Antiqua" w:cs="Georgia" w:hint="eastAsia"/>
          <w:color w:val="000000" w:themeColor="text1"/>
          <w:sz w:val="22"/>
          <w:szCs w:val="22"/>
          <w:lang w:eastAsia="ko-KR"/>
        </w:rPr>
        <w:t>instructor as a</w:t>
      </w:r>
      <w:r w:rsidR="00FE297B">
        <w:rPr>
          <w:rFonts w:ascii="Book Antiqua" w:hAnsi="Book Antiqua" w:cs="Georgia" w:hint="eastAsia"/>
          <w:color w:val="000000" w:themeColor="text1"/>
          <w:sz w:val="22"/>
          <w:szCs w:val="22"/>
          <w:lang w:eastAsia="ko-KR"/>
        </w:rPr>
        <w:t>n oral</w:t>
      </w:r>
      <w:r>
        <w:rPr>
          <w:rFonts w:ascii="Book Antiqua" w:hAnsi="Book Antiqua" w:cs="Georgia" w:hint="eastAsia"/>
          <w:color w:val="000000" w:themeColor="text1"/>
          <w:sz w:val="22"/>
          <w:szCs w:val="22"/>
          <w:lang w:eastAsia="ko-KR"/>
        </w:rPr>
        <w:t xml:space="preserve"> quiz. Guideline</w:t>
      </w:r>
      <w:ins w:id="16" w:author="Shook, David J" w:date="2019-01-03T14:31:00Z">
        <w:r w:rsidR="0086060D">
          <w:rPr>
            <w:rFonts w:ascii="Book Antiqua" w:hAnsi="Book Antiqua" w:cs="Georgia"/>
            <w:color w:val="000000" w:themeColor="text1"/>
            <w:sz w:val="22"/>
            <w:szCs w:val="22"/>
            <w:lang w:eastAsia="ko-KR"/>
          </w:rPr>
          <w:t>s</w:t>
        </w:r>
      </w:ins>
      <w:r>
        <w:rPr>
          <w:rFonts w:ascii="Book Antiqua" w:hAnsi="Book Antiqua" w:cs="Georgia" w:hint="eastAsia"/>
          <w:color w:val="000000" w:themeColor="text1"/>
          <w:sz w:val="22"/>
          <w:szCs w:val="22"/>
          <w:lang w:eastAsia="ko-KR"/>
        </w:rPr>
        <w:t xml:space="preserve"> </w:t>
      </w:r>
      <w:del w:id="17" w:author="Shook, David J" w:date="2019-01-03T14:31:00Z">
        <w:r w:rsidDel="0086060D">
          <w:rPr>
            <w:rFonts w:ascii="Book Antiqua" w:hAnsi="Book Antiqua" w:cs="Georgia" w:hint="eastAsia"/>
            <w:color w:val="000000" w:themeColor="text1"/>
            <w:sz w:val="22"/>
            <w:szCs w:val="22"/>
            <w:lang w:eastAsia="ko-KR"/>
          </w:rPr>
          <w:delText>will be provided in advance</w:delText>
        </w:r>
      </w:del>
      <w:ins w:id="18" w:author="Shook, David J" w:date="2019-01-03T14:31:00Z">
        <w:r w:rsidR="0086060D">
          <w:rPr>
            <w:rFonts w:ascii="Book Antiqua" w:hAnsi="Book Antiqua" w:cs="Georgia"/>
            <w:color w:val="000000" w:themeColor="text1"/>
            <w:sz w:val="22"/>
            <w:szCs w:val="22"/>
            <w:lang w:eastAsia="ko-KR"/>
          </w:rPr>
          <w:t>are found on Canvas</w:t>
        </w:r>
      </w:ins>
      <w:r>
        <w:rPr>
          <w:rFonts w:ascii="Book Antiqua" w:hAnsi="Book Antiqua" w:cs="Georgia" w:hint="eastAsia"/>
          <w:color w:val="000000" w:themeColor="text1"/>
          <w:sz w:val="22"/>
          <w:szCs w:val="22"/>
          <w:lang w:eastAsia="ko-KR"/>
        </w:rPr>
        <w:t xml:space="preserve">. </w:t>
      </w:r>
    </w:p>
    <w:p w14:paraId="0325C036" w14:textId="77777777" w:rsidR="002D3E6F" w:rsidRDefault="00A92C18" w:rsidP="00D80FC2">
      <w:pPr>
        <w:pStyle w:val="ListParagraph"/>
        <w:numPr>
          <w:ilvl w:val="0"/>
          <w:numId w:val="23"/>
        </w:numPr>
        <w:spacing w:after="0" w:line="276" w:lineRule="auto"/>
        <w:mirrorIndents/>
        <w:rPr>
          <w:rFonts w:ascii="Book Antiqua" w:hAnsi="Book Antiqua" w:cs="Georgia"/>
          <w:color w:val="000000" w:themeColor="text1"/>
          <w:sz w:val="22"/>
          <w:szCs w:val="22"/>
          <w:lang w:eastAsia="ko-KR"/>
        </w:rPr>
      </w:pPr>
      <w:r>
        <w:rPr>
          <w:rFonts w:ascii="Book Antiqua" w:hAnsi="Book Antiqua" w:cs="Georgia" w:hint="eastAsia"/>
          <w:color w:val="000000" w:themeColor="text1"/>
          <w:sz w:val="22"/>
          <w:szCs w:val="22"/>
          <w:lang w:eastAsia="ko-KR"/>
        </w:rPr>
        <w:t>Final project</w:t>
      </w:r>
      <w:r w:rsidR="00B37AEB">
        <w:rPr>
          <w:rFonts w:ascii="Book Antiqua" w:hAnsi="Book Antiqua" w:cs="Georgia" w:hint="eastAsia"/>
          <w:color w:val="000000" w:themeColor="text1"/>
          <w:sz w:val="22"/>
          <w:szCs w:val="22"/>
          <w:lang w:eastAsia="ko-KR"/>
        </w:rPr>
        <w:t xml:space="preserve"> (1</w:t>
      </w:r>
      <w:r w:rsidR="00E65542">
        <w:rPr>
          <w:rFonts w:ascii="Book Antiqua" w:hAnsi="Book Antiqua" w:cs="Georgia" w:hint="eastAsia"/>
          <w:color w:val="000000" w:themeColor="text1"/>
          <w:sz w:val="22"/>
          <w:szCs w:val="22"/>
          <w:lang w:eastAsia="ko-KR"/>
        </w:rPr>
        <w:t>0</w:t>
      </w:r>
      <w:r w:rsidR="00B37AEB">
        <w:rPr>
          <w:rFonts w:ascii="Book Antiqua" w:hAnsi="Book Antiqua" w:cs="Georgia" w:hint="eastAsia"/>
          <w:color w:val="000000" w:themeColor="text1"/>
          <w:sz w:val="22"/>
          <w:szCs w:val="22"/>
          <w:lang w:eastAsia="ko-KR"/>
        </w:rPr>
        <w:t>%)</w:t>
      </w:r>
      <w:r>
        <w:rPr>
          <w:rFonts w:ascii="Book Antiqua" w:hAnsi="Book Antiqua" w:cs="Georgia" w:hint="eastAsia"/>
          <w:color w:val="000000" w:themeColor="text1"/>
          <w:sz w:val="22"/>
          <w:szCs w:val="22"/>
          <w:lang w:eastAsia="ko-KR"/>
        </w:rPr>
        <w:t xml:space="preserve">: </w:t>
      </w:r>
      <w:r w:rsidR="002D3E6F">
        <w:rPr>
          <w:rFonts w:ascii="Book Antiqua" w:hAnsi="Book Antiqua" w:cs="Georgia" w:hint="eastAsia"/>
          <w:color w:val="000000" w:themeColor="text1"/>
          <w:sz w:val="22"/>
          <w:szCs w:val="22"/>
          <w:lang w:eastAsia="ko-KR"/>
        </w:rPr>
        <w:t>Students will choose their own project among options given and give a</w:t>
      </w:r>
    </w:p>
    <w:p w14:paraId="21F8BCC9" w14:textId="1FC20248" w:rsidR="00A92C18" w:rsidRPr="00D80FC2" w:rsidRDefault="002D3E6F" w:rsidP="002D3E6F">
      <w:pPr>
        <w:pStyle w:val="ListParagraph"/>
        <w:spacing w:after="0" w:line="276" w:lineRule="auto"/>
        <w:mirrorIndents/>
        <w:rPr>
          <w:rFonts w:ascii="Book Antiqua" w:hAnsi="Book Antiqua" w:cs="Georgia"/>
          <w:color w:val="000000" w:themeColor="text1"/>
          <w:sz w:val="22"/>
          <w:szCs w:val="22"/>
          <w:lang w:eastAsia="ko-KR"/>
        </w:rPr>
      </w:pPr>
      <w:r>
        <w:rPr>
          <w:rFonts w:ascii="Book Antiqua" w:hAnsi="Book Antiqua" w:cs="Georgia" w:hint="eastAsia"/>
          <w:color w:val="000000" w:themeColor="text1"/>
          <w:sz w:val="22"/>
          <w:szCs w:val="22"/>
          <w:lang w:eastAsia="ko-KR"/>
        </w:rPr>
        <w:t xml:space="preserve">       presentation. </w:t>
      </w:r>
    </w:p>
    <w:p w14:paraId="164649DF" w14:textId="77777777" w:rsidR="00FA5C87" w:rsidRPr="00E66D40" w:rsidRDefault="00FA5C87" w:rsidP="00E66D40">
      <w:pPr>
        <w:pStyle w:val="ListParagraph"/>
        <w:spacing w:after="0" w:line="276" w:lineRule="auto"/>
        <w:ind w:left="0"/>
        <w:mirrorIndents/>
        <w:rPr>
          <w:rFonts w:ascii="Book Antiqua" w:hAnsi="Book Antiqua" w:cs="Georgia"/>
          <w:b/>
          <w:color w:val="000000" w:themeColor="text1"/>
          <w:sz w:val="22"/>
          <w:szCs w:val="22"/>
          <w:lang w:eastAsia="ko-KR"/>
        </w:rPr>
      </w:pPr>
    </w:p>
    <w:p w14:paraId="4697F13D" w14:textId="4621F9A6" w:rsidR="00B40F8A" w:rsidRPr="00E66D40" w:rsidRDefault="00FA5C87" w:rsidP="00E66D40">
      <w:pPr>
        <w:spacing w:after="0" w:line="276" w:lineRule="auto"/>
        <w:ind w:left="1527" w:hangingChars="707" w:hanging="1527"/>
        <w:contextualSpacing/>
        <w:mirrorIndents/>
        <w:rPr>
          <w:rFonts w:ascii="Book Antiqua" w:hAnsi="Book Antiqua" w:cs="Georgia"/>
          <w:b/>
          <w:color w:val="000000" w:themeColor="text1"/>
          <w:sz w:val="22"/>
          <w:szCs w:val="22"/>
          <w:lang w:eastAsia="ko-KR"/>
        </w:rPr>
      </w:pPr>
      <w:r w:rsidRPr="00E66D40">
        <w:rPr>
          <w:rFonts w:ascii="Book Antiqua" w:hAnsi="Book Antiqua" w:cs="Georgia"/>
          <w:b/>
          <w:color w:val="000000" w:themeColor="text1"/>
          <w:sz w:val="22"/>
          <w:szCs w:val="22"/>
          <w:lang w:eastAsia="ko-KR"/>
        </w:rPr>
        <w:t xml:space="preserve">(5) </w:t>
      </w:r>
      <w:r w:rsidR="00B40F8A" w:rsidRPr="00E66D40">
        <w:rPr>
          <w:rFonts w:ascii="Book Antiqua" w:hAnsi="Book Antiqua" w:cs="Georgia"/>
          <w:b/>
          <w:color w:val="000000" w:themeColor="text1"/>
          <w:sz w:val="22"/>
          <w:szCs w:val="22"/>
          <w:lang w:eastAsia="ko-KR"/>
        </w:rPr>
        <w:t xml:space="preserve">Examinations </w:t>
      </w:r>
      <w:r w:rsidR="00C96849">
        <w:rPr>
          <w:rFonts w:ascii="Book Antiqua" w:hAnsi="Book Antiqua" w:cs="Georgia"/>
          <w:b/>
          <w:color w:val="000000" w:themeColor="text1"/>
          <w:sz w:val="22"/>
          <w:szCs w:val="22"/>
          <w:lang w:eastAsia="ko-KR"/>
        </w:rPr>
        <w:t>(3</w:t>
      </w:r>
      <w:r w:rsidR="00C96849">
        <w:rPr>
          <w:rFonts w:ascii="Book Antiqua" w:hAnsi="Book Antiqua" w:cs="Georgia" w:hint="eastAsia"/>
          <w:b/>
          <w:color w:val="000000" w:themeColor="text1"/>
          <w:sz w:val="22"/>
          <w:szCs w:val="22"/>
          <w:lang w:eastAsia="ko-KR"/>
        </w:rPr>
        <w:t>0</w:t>
      </w:r>
      <w:r w:rsidRPr="00E66D40">
        <w:rPr>
          <w:rFonts w:ascii="Book Antiqua" w:hAnsi="Book Antiqua" w:cs="Georgia"/>
          <w:b/>
          <w:color w:val="000000" w:themeColor="text1"/>
          <w:sz w:val="22"/>
          <w:szCs w:val="22"/>
          <w:lang w:eastAsia="ko-KR"/>
        </w:rPr>
        <w:t>%)</w:t>
      </w:r>
    </w:p>
    <w:p w14:paraId="76767906" w14:textId="665C05A2" w:rsidR="00B329B9" w:rsidRPr="00D80FC2" w:rsidRDefault="00B40F8A" w:rsidP="00D80FC2">
      <w:pPr>
        <w:pStyle w:val="ListParagraph"/>
        <w:numPr>
          <w:ilvl w:val="0"/>
          <w:numId w:val="23"/>
        </w:numPr>
        <w:spacing w:after="0" w:line="276" w:lineRule="auto"/>
        <w:mirrorIndents/>
        <w:rPr>
          <w:rFonts w:ascii="Book Antiqua" w:hAnsi="Book Antiqua" w:cs="Georgia"/>
          <w:color w:val="auto"/>
          <w:sz w:val="22"/>
          <w:szCs w:val="22"/>
          <w:lang w:eastAsia="ko-KR"/>
        </w:rPr>
      </w:pPr>
      <w:r w:rsidRPr="00D80FC2">
        <w:rPr>
          <w:rFonts w:ascii="Book Antiqua" w:hAnsi="Book Antiqua" w:cs="Georgia"/>
          <w:color w:val="auto"/>
          <w:sz w:val="22"/>
          <w:szCs w:val="22"/>
          <w:lang w:eastAsia="ko-KR"/>
        </w:rPr>
        <w:t>Vocabulary Quiz</w:t>
      </w:r>
      <w:r w:rsidR="00961C8A">
        <w:rPr>
          <w:rFonts w:ascii="Book Antiqua" w:hAnsi="Book Antiqua" w:cs="Georgia"/>
          <w:color w:val="auto"/>
          <w:sz w:val="22"/>
          <w:szCs w:val="22"/>
          <w:lang w:eastAsia="ko-KR"/>
        </w:rPr>
        <w:t xml:space="preserve"> (</w:t>
      </w:r>
      <w:r w:rsidR="00E65542">
        <w:rPr>
          <w:rFonts w:ascii="Book Antiqua" w:hAnsi="Book Antiqua" w:cs="Georgia" w:hint="eastAsia"/>
          <w:color w:val="auto"/>
          <w:sz w:val="22"/>
          <w:szCs w:val="22"/>
          <w:lang w:eastAsia="ko-KR"/>
        </w:rPr>
        <w:t>10</w:t>
      </w:r>
      <w:r w:rsidR="00D80FC2">
        <w:rPr>
          <w:rFonts w:ascii="Book Antiqua" w:hAnsi="Book Antiqua" w:cs="Georgia"/>
          <w:color w:val="auto"/>
          <w:sz w:val="22"/>
          <w:szCs w:val="22"/>
          <w:lang w:eastAsia="ko-KR"/>
        </w:rPr>
        <w:t>%)</w:t>
      </w:r>
      <w:r w:rsidR="00D80FC2">
        <w:rPr>
          <w:rFonts w:ascii="Book Antiqua" w:hAnsi="Book Antiqua" w:cs="Georgia" w:hint="eastAsia"/>
          <w:color w:val="auto"/>
          <w:sz w:val="22"/>
          <w:szCs w:val="22"/>
          <w:lang w:eastAsia="ko-KR"/>
        </w:rPr>
        <w:t xml:space="preserve">: </w:t>
      </w:r>
      <w:r w:rsidRPr="00D80FC2">
        <w:rPr>
          <w:rFonts w:ascii="Book Antiqua" w:hAnsi="Book Antiqua" w:cs="Georgia"/>
          <w:color w:val="auto"/>
          <w:sz w:val="22"/>
          <w:szCs w:val="22"/>
          <w:lang w:eastAsia="ko-KR"/>
        </w:rPr>
        <w:t>A vocabulary quiz will be given for each unit</w:t>
      </w:r>
      <w:r w:rsidR="00FE297B">
        <w:rPr>
          <w:rFonts w:ascii="Book Antiqua" w:hAnsi="Book Antiqua" w:cs="Georgia" w:hint="eastAsia"/>
          <w:color w:val="auto"/>
          <w:sz w:val="22"/>
          <w:szCs w:val="22"/>
          <w:lang w:eastAsia="ko-KR"/>
        </w:rPr>
        <w:t xml:space="preserve">. </w:t>
      </w:r>
    </w:p>
    <w:p w14:paraId="478AB8BA" w14:textId="1FE3C4DF" w:rsidR="00B329B9" w:rsidRPr="00D80FC2" w:rsidRDefault="00C96849" w:rsidP="00D80FC2">
      <w:pPr>
        <w:pStyle w:val="ListParagraph"/>
        <w:numPr>
          <w:ilvl w:val="0"/>
          <w:numId w:val="23"/>
        </w:numPr>
        <w:spacing w:after="0" w:line="276" w:lineRule="auto"/>
        <w:mirrorIndents/>
        <w:rPr>
          <w:rFonts w:ascii="Book Antiqua" w:hAnsi="Book Antiqua" w:cs="Georgia"/>
          <w:color w:val="auto"/>
          <w:sz w:val="22"/>
          <w:szCs w:val="22"/>
          <w:lang w:eastAsia="ko-KR"/>
        </w:rPr>
      </w:pPr>
      <w:r>
        <w:rPr>
          <w:rFonts w:ascii="Book Antiqua" w:hAnsi="Book Antiqua" w:cs="Georgia"/>
          <w:color w:val="auto"/>
          <w:sz w:val="22"/>
          <w:szCs w:val="22"/>
          <w:lang w:eastAsia="ko-KR"/>
        </w:rPr>
        <w:t>Midterm exam (1</w:t>
      </w:r>
      <w:r>
        <w:rPr>
          <w:rFonts w:ascii="Book Antiqua" w:hAnsi="Book Antiqua" w:cs="Georgia" w:hint="eastAsia"/>
          <w:color w:val="auto"/>
          <w:sz w:val="22"/>
          <w:szCs w:val="22"/>
          <w:lang w:eastAsia="ko-KR"/>
        </w:rPr>
        <w:t>0</w:t>
      </w:r>
      <w:r w:rsidR="00B329B9" w:rsidRPr="00D80FC2">
        <w:rPr>
          <w:rFonts w:ascii="Book Antiqua" w:hAnsi="Book Antiqua" w:cs="Georgia"/>
          <w:color w:val="auto"/>
          <w:sz w:val="22"/>
          <w:szCs w:val="22"/>
          <w:lang w:eastAsia="ko-KR"/>
        </w:rPr>
        <w:t>%)</w:t>
      </w:r>
      <w:r w:rsidR="00D80FC2">
        <w:rPr>
          <w:rFonts w:ascii="Book Antiqua" w:hAnsi="Book Antiqua" w:cs="Georgia" w:hint="eastAsia"/>
          <w:color w:val="auto"/>
          <w:sz w:val="22"/>
          <w:szCs w:val="22"/>
          <w:lang w:eastAsia="ko-KR"/>
        </w:rPr>
        <w:t xml:space="preserve">: </w:t>
      </w:r>
      <w:r w:rsidR="00036E4C">
        <w:rPr>
          <w:rFonts w:ascii="Book Antiqua" w:hAnsi="Book Antiqua" w:cs="Georgia" w:hint="eastAsia"/>
          <w:color w:val="auto"/>
          <w:sz w:val="22"/>
          <w:szCs w:val="22"/>
          <w:lang w:eastAsia="ko-KR"/>
        </w:rPr>
        <w:t xml:space="preserve">Test includes </w:t>
      </w:r>
      <w:r w:rsidR="00EC1A9A">
        <w:rPr>
          <w:rFonts w:ascii="Book Antiqua" w:hAnsi="Book Antiqua" w:cs="Georgia" w:hint="eastAsia"/>
          <w:color w:val="auto"/>
          <w:sz w:val="22"/>
          <w:szCs w:val="22"/>
          <w:lang w:eastAsia="ko-KR"/>
        </w:rPr>
        <w:t xml:space="preserve">listening (15%), </w:t>
      </w:r>
      <w:r w:rsidR="00036E4C">
        <w:rPr>
          <w:rFonts w:ascii="Book Antiqua" w:hAnsi="Book Antiqua" w:cs="Georgia" w:hint="eastAsia"/>
          <w:color w:val="auto"/>
          <w:sz w:val="22"/>
          <w:szCs w:val="22"/>
          <w:lang w:eastAsia="ko-KR"/>
        </w:rPr>
        <w:t>w</w:t>
      </w:r>
      <w:r w:rsidR="00A02F8C">
        <w:rPr>
          <w:rFonts w:ascii="Book Antiqua" w:hAnsi="Book Antiqua" w:cs="Georgia"/>
          <w:color w:val="auto"/>
          <w:sz w:val="22"/>
          <w:szCs w:val="22"/>
          <w:lang w:eastAsia="ko-KR"/>
        </w:rPr>
        <w:t>ritten</w:t>
      </w:r>
      <w:r w:rsidR="00A02F8C">
        <w:rPr>
          <w:rFonts w:ascii="Book Antiqua" w:hAnsi="Book Antiqua" w:cs="Georgia" w:hint="eastAsia"/>
          <w:color w:val="auto"/>
          <w:sz w:val="22"/>
          <w:szCs w:val="22"/>
          <w:lang w:eastAsia="ko-KR"/>
        </w:rPr>
        <w:t xml:space="preserve"> e</w:t>
      </w:r>
      <w:r w:rsidR="00281FB2" w:rsidRPr="00D80FC2">
        <w:rPr>
          <w:rFonts w:ascii="Book Antiqua" w:hAnsi="Book Antiqua" w:cs="Georgia"/>
          <w:color w:val="auto"/>
          <w:sz w:val="22"/>
          <w:szCs w:val="22"/>
          <w:lang w:eastAsia="ko-KR"/>
        </w:rPr>
        <w:t>xpressions</w:t>
      </w:r>
      <w:r w:rsidR="00A02F8C">
        <w:rPr>
          <w:rFonts w:ascii="Book Antiqua" w:hAnsi="Book Antiqua" w:cs="Georgia"/>
          <w:color w:val="auto"/>
          <w:sz w:val="22"/>
          <w:szCs w:val="22"/>
          <w:lang w:eastAsia="ko-KR"/>
        </w:rPr>
        <w:t xml:space="preserve"> </w:t>
      </w:r>
      <w:r w:rsidR="00A02F8C">
        <w:rPr>
          <w:rFonts w:ascii="Book Antiqua" w:hAnsi="Book Antiqua" w:cs="Georgia" w:hint="eastAsia"/>
          <w:color w:val="auto"/>
          <w:sz w:val="22"/>
          <w:szCs w:val="22"/>
          <w:lang w:eastAsia="ko-KR"/>
        </w:rPr>
        <w:t xml:space="preserve">&amp; </w:t>
      </w:r>
      <w:r w:rsidR="00EC1A9A">
        <w:rPr>
          <w:rFonts w:ascii="Book Antiqua" w:hAnsi="Book Antiqua" w:cs="Georgia"/>
          <w:color w:val="auto"/>
          <w:sz w:val="22"/>
          <w:szCs w:val="22"/>
          <w:lang w:eastAsia="ko-KR"/>
        </w:rPr>
        <w:t>grammars</w:t>
      </w:r>
      <w:r w:rsidR="00EC1A9A">
        <w:rPr>
          <w:rFonts w:ascii="Book Antiqua" w:hAnsi="Book Antiqua" w:cs="Georgia" w:hint="eastAsia"/>
          <w:color w:val="auto"/>
          <w:sz w:val="22"/>
          <w:szCs w:val="22"/>
          <w:lang w:eastAsia="ko-KR"/>
        </w:rPr>
        <w:t xml:space="preserve"> (75%)</w:t>
      </w:r>
      <w:r w:rsidR="00EC1A9A">
        <w:rPr>
          <w:rFonts w:ascii="Book Antiqua" w:hAnsi="Book Antiqua" w:cs="Georgia"/>
          <w:color w:val="auto"/>
          <w:sz w:val="22"/>
          <w:szCs w:val="22"/>
          <w:lang w:eastAsia="ko-KR"/>
        </w:rPr>
        <w:t xml:space="preserve"> </w:t>
      </w:r>
      <w:r w:rsidR="00F37FCA" w:rsidRPr="00D80FC2">
        <w:rPr>
          <w:rFonts w:ascii="Book Antiqua" w:hAnsi="Book Antiqua" w:cs="Georgia"/>
          <w:color w:val="auto"/>
          <w:sz w:val="22"/>
          <w:szCs w:val="22"/>
          <w:lang w:eastAsia="ko-KR"/>
        </w:rPr>
        <w:t>and one essay question</w:t>
      </w:r>
      <w:r w:rsidR="00EC1A9A">
        <w:rPr>
          <w:rFonts w:ascii="Book Antiqua" w:hAnsi="Book Antiqua" w:cs="Georgia" w:hint="eastAsia"/>
          <w:color w:val="auto"/>
          <w:sz w:val="22"/>
          <w:szCs w:val="22"/>
          <w:lang w:eastAsia="ko-KR"/>
        </w:rPr>
        <w:t xml:space="preserve"> (10%)</w:t>
      </w:r>
      <w:r w:rsidR="00F37FCA" w:rsidRPr="00D80FC2">
        <w:rPr>
          <w:rFonts w:ascii="Book Antiqua" w:hAnsi="Book Antiqua" w:cs="Georgia"/>
          <w:color w:val="auto"/>
          <w:sz w:val="22"/>
          <w:szCs w:val="22"/>
          <w:lang w:eastAsia="ko-KR"/>
        </w:rPr>
        <w:t xml:space="preserve">.  </w:t>
      </w:r>
    </w:p>
    <w:p w14:paraId="36B67DE6" w14:textId="4DA2085A" w:rsidR="00AD71EC" w:rsidRPr="00EC1A9A" w:rsidRDefault="00C96849" w:rsidP="00E66D40">
      <w:pPr>
        <w:pStyle w:val="ListParagraph"/>
        <w:numPr>
          <w:ilvl w:val="0"/>
          <w:numId w:val="23"/>
        </w:numPr>
        <w:spacing w:after="0" w:line="276" w:lineRule="auto"/>
        <w:ind w:left="0"/>
        <w:mirrorIndents/>
        <w:rPr>
          <w:rFonts w:ascii="Book Antiqua" w:hAnsi="Book Antiqua" w:cs="Georgia"/>
          <w:color w:val="000000" w:themeColor="text1"/>
          <w:sz w:val="22"/>
          <w:szCs w:val="22"/>
          <w:lang w:eastAsia="ko-KR"/>
        </w:rPr>
      </w:pPr>
      <w:r w:rsidRPr="00EC1A9A">
        <w:rPr>
          <w:rFonts w:ascii="Book Antiqua" w:hAnsi="Book Antiqua" w:cs="Georgia"/>
          <w:color w:val="000000" w:themeColor="text1"/>
          <w:sz w:val="22"/>
          <w:szCs w:val="22"/>
          <w:lang w:eastAsia="ko-KR"/>
        </w:rPr>
        <w:t>Final exam (1</w:t>
      </w:r>
      <w:r w:rsidRPr="00EC1A9A">
        <w:rPr>
          <w:rFonts w:ascii="Book Antiqua" w:hAnsi="Book Antiqua" w:cs="Georgia" w:hint="eastAsia"/>
          <w:color w:val="000000" w:themeColor="text1"/>
          <w:sz w:val="22"/>
          <w:szCs w:val="22"/>
          <w:lang w:eastAsia="ko-KR"/>
        </w:rPr>
        <w:t>0</w:t>
      </w:r>
      <w:r w:rsidR="00B329B9" w:rsidRPr="00EC1A9A">
        <w:rPr>
          <w:rFonts w:ascii="Book Antiqua" w:hAnsi="Book Antiqua" w:cs="Georgia"/>
          <w:color w:val="000000" w:themeColor="text1"/>
          <w:sz w:val="22"/>
          <w:szCs w:val="22"/>
          <w:lang w:eastAsia="ko-KR"/>
        </w:rPr>
        <w:t>%)</w:t>
      </w:r>
      <w:r w:rsidR="00D80FC2" w:rsidRPr="00EC1A9A">
        <w:rPr>
          <w:rFonts w:ascii="Book Antiqua" w:hAnsi="Book Antiqua" w:cs="Georgia" w:hint="eastAsia"/>
          <w:color w:val="000000" w:themeColor="text1"/>
          <w:sz w:val="22"/>
          <w:szCs w:val="22"/>
          <w:lang w:eastAsia="ko-KR"/>
        </w:rPr>
        <w:t xml:space="preserve">: </w:t>
      </w:r>
      <w:r w:rsidR="00EC1A9A">
        <w:rPr>
          <w:rFonts w:ascii="Book Antiqua" w:hAnsi="Book Antiqua" w:cs="Georgia" w:hint="eastAsia"/>
          <w:color w:val="auto"/>
          <w:sz w:val="22"/>
          <w:szCs w:val="22"/>
          <w:lang w:eastAsia="ko-KR"/>
        </w:rPr>
        <w:t>Test includes listening (15%), w</w:t>
      </w:r>
      <w:r w:rsidR="00EC1A9A">
        <w:rPr>
          <w:rFonts w:ascii="Book Antiqua" w:hAnsi="Book Antiqua" w:cs="Georgia"/>
          <w:color w:val="auto"/>
          <w:sz w:val="22"/>
          <w:szCs w:val="22"/>
          <w:lang w:eastAsia="ko-KR"/>
        </w:rPr>
        <w:t>ritten</w:t>
      </w:r>
      <w:r w:rsidR="00EC1A9A">
        <w:rPr>
          <w:rFonts w:ascii="Book Antiqua" w:hAnsi="Book Antiqua" w:cs="Georgia" w:hint="eastAsia"/>
          <w:color w:val="auto"/>
          <w:sz w:val="22"/>
          <w:szCs w:val="22"/>
          <w:lang w:eastAsia="ko-KR"/>
        </w:rPr>
        <w:t xml:space="preserve"> e</w:t>
      </w:r>
      <w:r w:rsidR="00EC1A9A" w:rsidRPr="00D80FC2">
        <w:rPr>
          <w:rFonts w:ascii="Book Antiqua" w:hAnsi="Book Antiqua" w:cs="Georgia"/>
          <w:color w:val="auto"/>
          <w:sz w:val="22"/>
          <w:szCs w:val="22"/>
          <w:lang w:eastAsia="ko-KR"/>
        </w:rPr>
        <w:t>xpressions</w:t>
      </w:r>
      <w:r w:rsidR="00EC1A9A">
        <w:rPr>
          <w:rFonts w:ascii="Book Antiqua" w:hAnsi="Book Antiqua" w:cs="Georgia"/>
          <w:color w:val="auto"/>
          <w:sz w:val="22"/>
          <w:szCs w:val="22"/>
          <w:lang w:eastAsia="ko-KR"/>
        </w:rPr>
        <w:t xml:space="preserve"> </w:t>
      </w:r>
      <w:r w:rsidR="00EC1A9A">
        <w:rPr>
          <w:rFonts w:ascii="Book Antiqua" w:hAnsi="Book Antiqua" w:cs="Georgia" w:hint="eastAsia"/>
          <w:color w:val="auto"/>
          <w:sz w:val="22"/>
          <w:szCs w:val="22"/>
          <w:lang w:eastAsia="ko-KR"/>
        </w:rPr>
        <w:t xml:space="preserve">&amp; </w:t>
      </w:r>
      <w:r w:rsidR="00EC1A9A">
        <w:rPr>
          <w:rFonts w:ascii="Book Antiqua" w:hAnsi="Book Antiqua" w:cs="Georgia"/>
          <w:color w:val="auto"/>
          <w:sz w:val="22"/>
          <w:szCs w:val="22"/>
          <w:lang w:eastAsia="ko-KR"/>
        </w:rPr>
        <w:t>grammars</w:t>
      </w:r>
      <w:r w:rsidR="00EC1A9A">
        <w:rPr>
          <w:rFonts w:ascii="Book Antiqua" w:hAnsi="Book Antiqua" w:cs="Georgia" w:hint="eastAsia"/>
          <w:color w:val="auto"/>
          <w:sz w:val="22"/>
          <w:szCs w:val="22"/>
          <w:lang w:eastAsia="ko-KR"/>
        </w:rPr>
        <w:t xml:space="preserve"> (75%)</w:t>
      </w:r>
      <w:r w:rsidR="00EC1A9A">
        <w:rPr>
          <w:rFonts w:ascii="Book Antiqua" w:hAnsi="Book Antiqua" w:cs="Georgia"/>
          <w:color w:val="auto"/>
          <w:sz w:val="22"/>
          <w:szCs w:val="22"/>
          <w:lang w:eastAsia="ko-KR"/>
        </w:rPr>
        <w:t xml:space="preserve"> </w:t>
      </w:r>
      <w:r w:rsidR="00EC1A9A" w:rsidRPr="00D80FC2">
        <w:rPr>
          <w:rFonts w:ascii="Book Antiqua" w:hAnsi="Book Antiqua" w:cs="Georgia"/>
          <w:color w:val="auto"/>
          <w:sz w:val="22"/>
          <w:szCs w:val="22"/>
          <w:lang w:eastAsia="ko-KR"/>
        </w:rPr>
        <w:t>and one essay question</w:t>
      </w:r>
      <w:r w:rsidR="00EC1A9A">
        <w:rPr>
          <w:rFonts w:ascii="Book Antiqua" w:hAnsi="Book Antiqua" w:cs="Georgia" w:hint="eastAsia"/>
          <w:color w:val="auto"/>
          <w:sz w:val="22"/>
          <w:szCs w:val="22"/>
          <w:lang w:eastAsia="ko-KR"/>
        </w:rPr>
        <w:t xml:space="preserve"> (10%)</w:t>
      </w:r>
      <w:r w:rsidR="00EC1A9A" w:rsidRPr="00D80FC2">
        <w:rPr>
          <w:rFonts w:ascii="Book Antiqua" w:hAnsi="Book Antiqua" w:cs="Georgia"/>
          <w:color w:val="auto"/>
          <w:sz w:val="22"/>
          <w:szCs w:val="22"/>
          <w:lang w:eastAsia="ko-KR"/>
        </w:rPr>
        <w:t xml:space="preserve">.  </w:t>
      </w:r>
    </w:p>
    <w:p w14:paraId="5C27449A" w14:textId="77777777" w:rsidR="00EC1A9A" w:rsidRPr="00EC1A9A" w:rsidRDefault="00EC1A9A" w:rsidP="00EC1A9A">
      <w:pPr>
        <w:pStyle w:val="ListParagraph"/>
        <w:spacing w:after="0" w:line="276" w:lineRule="auto"/>
        <w:ind w:left="0"/>
        <w:mirrorIndents/>
        <w:rPr>
          <w:rFonts w:ascii="Book Antiqua" w:hAnsi="Book Antiqua" w:cs="Georgia"/>
          <w:color w:val="000000" w:themeColor="text1"/>
          <w:sz w:val="22"/>
          <w:szCs w:val="22"/>
          <w:lang w:eastAsia="ko-KR"/>
        </w:rPr>
      </w:pPr>
    </w:p>
    <w:p w14:paraId="1208BCB8" w14:textId="2CBB40E1" w:rsidR="00AD71EC" w:rsidRPr="00E66D40" w:rsidRDefault="00AD71EC" w:rsidP="00E66D40">
      <w:pPr>
        <w:pStyle w:val="ListParagraph"/>
        <w:spacing w:after="0" w:line="276" w:lineRule="auto"/>
        <w:ind w:left="0" w:hanging="180"/>
        <w:mirrorIndents/>
        <w:rPr>
          <w:rFonts w:ascii="Book Antiqua" w:hAnsi="Book Antiqua" w:cs="Georgia"/>
          <w:b/>
          <w:color w:val="000000" w:themeColor="text1"/>
          <w:sz w:val="22"/>
          <w:szCs w:val="22"/>
          <w:lang w:eastAsia="ko-KR"/>
        </w:rPr>
      </w:pPr>
      <w:r w:rsidRPr="00E66D40">
        <w:rPr>
          <w:rFonts w:ascii="Book Antiqua" w:hAnsi="Book Antiqua" w:cs="Georgia"/>
          <w:b/>
          <w:color w:val="000000" w:themeColor="text1"/>
          <w:sz w:val="22"/>
          <w:szCs w:val="22"/>
          <w:lang w:eastAsia="ko-KR"/>
        </w:rPr>
        <w:t>(6) Extra Credit (</w:t>
      </w:r>
      <w:ins w:id="19" w:author="Shook, David J" w:date="2019-01-03T14:29:00Z">
        <w:r w:rsidR="0086060D">
          <w:rPr>
            <w:rFonts w:ascii="Book Antiqua" w:hAnsi="Book Antiqua" w:cs="Georgia"/>
            <w:b/>
            <w:color w:val="000000" w:themeColor="text1"/>
            <w:sz w:val="22"/>
            <w:szCs w:val="22"/>
            <w:lang w:eastAsia="ko-KR"/>
          </w:rPr>
          <w:t xml:space="preserve">up to </w:t>
        </w:r>
      </w:ins>
      <w:r w:rsidRPr="00E66D40">
        <w:rPr>
          <w:rFonts w:ascii="Book Antiqua" w:hAnsi="Book Antiqua" w:cs="Georgia"/>
          <w:b/>
          <w:color w:val="000000" w:themeColor="text1"/>
          <w:sz w:val="22"/>
          <w:szCs w:val="22"/>
          <w:lang w:eastAsia="ko-KR"/>
        </w:rPr>
        <w:t>1%)</w:t>
      </w:r>
    </w:p>
    <w:p w14:paraId="3BE25D41" w14:textId="7874BDDA" w:rsidR="005442D3" w:rsidRDefault="00203E67" w:rsidP="00E66D40">
      <w:pPr>
        <w:spacing w:after="0" w:line="276" w:lineRule="auto"/>
        <w:contextualSpacing/>
        <w:mirrorIndents/>
        <w:rPr>
          <w:rFonts w:ascii="Book Antiqua" w:hAnsi="Book Antiqua"/>
          <w:color w:val="auto"/>
          <w:sz w:val="22"/>
          <w:szCs w:val="22"/>
          <w:lang w:eastAsia="ko-KR"/>
        </w:rPr>
      </w:pPr>
      <w:r>
        <w:rPr>
          <w:rFonts w:ascii="Book Antiqua" w:hAnsi="Book Antiqua" w:hint="eastAsia"/>
          <w:color w:val="auto"/>
          <w:sz w:val="22"/>
          <w:szCs w:val="22"/>
          <w:lang w:eastAsia="ko-KR"/>
        </w:rPr>
        <w:t xml:space="preserve">Students are encouraged to </w:t>
      </w:r>
      <w:r w:rsidR="002B01C2" w:rsidRPr="00D80FC2">
        <w:rPr>
          <w:rFonts w:ascii="Book Antiqua" w:hAnsi="Book Antiqua"/>
          <w:color w:val="auto"/>
          <w:sz w:val="22"/>
          <w:szCs w:val="22"/>
        </w:rPr>
        <w:t>attend Korean event</w:t>
      </w:r>
      <w:r w:rsidR="002B01C2" w:rsidRPr="00D80FC2">
        <w:rPr>
          <w:rFonts w:ascii="Book Antiqua" w:hAnsi="Book Antiqua"/>
          <w:color w:val="auto"/>
          <w:sz w:val="22"/>
          <w:szCs w:val="22"/>
          <w:lang w:eastAsia="ko-KR"/>
        </w:rPr>
        <w:t>s</w:t>
      </w:r>
      <w:r w:rsidR="002B01C2" w:rsidRPr="00D80FC2">
        <w:rPr>
          <w:rFonts w:ascii="Book Antiqua" w:hAnsi="Book Antiqua"/>
          <w:color w:val="auto"/>
          <w:sz w:val="22"/>
          <w:szCs w:val="22"/>
        </w:rPr>
        <w:t xml:space="preserve"> (will be announced whenever available), watch a Korean movie/TV show, or read written materials, such as Korean book, news column, or internet newspaper. Write a review in Korean (20 sentences or more). For Korean event</w:t>
      </w:r>
      <w:r w:rsidR="002B01C2" w:rsidRPr="00D80FC2">
        <w:rPr>
          <w:rFonts w:ascii="Book Antiqua" w:hAnsi="Book Antiqua"/>
          <w:color w:val="auto"/>
          <w:sz w:val="22"/>
          <w:szCs w:val="22"/>
          <w:lang w:eastAsia="ko-KR"/>
        </w:rPr>
        <w:t>s</w:t>
      </w:r>
      <w:r w:rsidR="002B01C2" w:rsidRPr="00D80FC2">
        <w:rPr>
          <w:rFonts w:ascii="Book Antiqua" w:hAnsi="Book Antiqua"/>
          <w:color w:val="auto"/>
          <w:sz w:val="22"/>
          <w:szCs w:val="22"/>
        </w:rPr>
        <w:t>, please attach the event ticket or photos</w:t>
      </w:r>
      <w:r w:rsidR="002B01C2" w:rsidRPr="00D80FC2">
        <w:rPr>
          <w:rFonts w:ascii="Book Antiqua" w:hAnsi="Book Antiqua"/>
          <w:color w:val="auto"/>
          <w:sz w:val="22"/>
          <w:szCs w:val="22"/>
          <w:lang w:eastAsia="ko-KR"/>
        </w:rPr>
        <w:t>.</w:t>
      </w:r>
      <w:r w:rsidR="00AD71EC" w:rsidRPr="00D80FC2">
        <w:rPr>
          <w:rFonts w:ascii="Book Antiqua" w:hAnsi="Book Antiqua"/>
          <w:color w:val="auto"/>
          <w:sz w:val="22"/>
          <w:szCs w:val="22"/>
          <w:lang w:eastAsia="ko-KR"/>
        </w:rPr>
        <w:t xml:space="preserve"> 0.5% per each review. </w:t>
      </w:r>
      <w:r w:rsidR="002B01C2" w:rsidRPr="00D80FC2">
        <w:rPr>
          <w:rFonts w:ascii="Book Antiqua" w:hAnsi="Book Antiqua"/>
          <w:color w:val="auto"/>
          <w:sz w:val="22"/>
          <w:szCs w:val="22"/>
          <w:lang w:eastAsia="ko-KR"/>
        </w:rPr>
        <w:t xml:space="preserve"> </w:t>
      </w:r>
    </w:p>
    <w:p w14:paraId="58990492" w14:textId="77777777" w:rsidR="009650C4" w:rsidRDefault="009650C4" w:rsidP="00E66D40">
      <w:pPr>
        <w:spacing w:after="0" w:line="276" w:lineRule="auto"/>
        <w:contextualSpacing/>
        <w:mirrorIndents/>
        <w:rPr>
          <w:rFonts w:ascii="Book Antiqua" w:hAnsi="Book Antiqua"/>
          <w:color w:val="auto"/>
          <w:sz w:val="22"/>
          <w:szCs w:val="22"/>
          <w:lang w:eastAsia="ko-KR"/>
        </w:rPr>
      </w:pPr>
    </w:p>
    <w:p w14:paraId="24F8A2F6" w14:textId="77777777" w:rsidR="009650C4" w:rsidRDefault="009650C4" w:rsidP="009650C4">
      <w:pPr>
        <w:spacing w:after="0" w:line="271" w:lineRule="auto"/>
        <w:contextualSpacing/>
        <w:mirrorIndents/>
        <w:rPr>
          <w:rFonts w:ascii="Book Antiqua" w:hAnsi="Book Antiqua"/>
          <w:b/>
          <w:color w:val="auto"/>
          <w:sz w:val="22"/>
          <w:szCs w:val="22"/>
          <w:lang w:eastAsia="ko-KR"/>
        </w:rPr>
      </w:pPr>
      <w:r w:rsidRPr="00AB28A4">
        <w:rPr>
          <w:rFonts w:ascii="Book Antiqua" w:hAnsi="Book Antiqua"/>
          <w:b/>
          <w:color w:val="auto"/>
          <w:sz w:val="22"/>
          <w:szCs w:val="22"/>
          <w:lang w:eastAsia="ko-KR"/>
        </w:rPr>
        <w:t>Grading</w:t>
      </w:r>
      <w:r>
        <w:rPr>
          <w:rFonts w:ascii="Book Antiqua" w:hAnsi="Book Antiqua"/>
          <w:b/>
          <w:color w:val="auto"/>
          <w:sz w:val="22"/>
          <w:szCs w:val="22"/>
          <w:lang w:eastAsia="ko-KR"/>
        </w:rPr>
        <w:t xml:space="preserve"> </w:t>
      </w:r>
      <w:r w:rsidRPr="00AB28A4">
        <w:rPr>
          <w:rFonts w:ascii="Book Antiqua" w:hAnsi="Book Antiqua"/>
          <w:b/>
          <w:color w:val="auto"/>
          <w:sz w:val="22"/>
          <w:szCs w:val="22"/>
          <w:lang w:eastAsia="ko-KR"/>
        </w:rPr>
        <w:t>Policy</w:t>
      </w:r>
    </w:p>
    <w:p w14:paraId="7190787A" w14:textId="77777777" w:rsidR="009650C4" w:rsidRPr="0097501F" w:rsidRDefault="009650C4" w:rsidP="009650C4">
      <w:pPr>
        <w:spacing w:after="0" w:line="271" w:lineRule="auto"/>
        <w:contextualSpacing/>
        <w:mirrorIndents/>
        <w:rPr>
          <w:rFonts w:ascii="Book Antiqua" w:hAnsi="Book Antiqua"/>
          <w:b/>
          <w:color w:val="auto"/>
          <w:sz w:val="22"/>
          <w:szCs w:val="22"/>
          <w:lang w:eastAsia="ko-KR"/>
        </w:rPr>
      </w:pPr>
      <w:r>
        <w:rPr>
          <w:rFonts w:ascii="Book Antiqua" w:eastAsia="Gulim" w:hAnsi="Book Antiqua" w:hint="eastAsia"/>
          <w:color w:val="000000" w:themeColor="text1"/>
          <w:sz w:val="22"/>
          <w:szCs w:val="22"/>
          <w:lang w:eastAsia="ko-KR"/>
        </w:rPr>
        <w:t xml:space="preserve">Homework </w:t>
      </w:r>
      <w:r w:rsidRPr="0097501F">
        <w:rPr>
          <w:rFonts w:ascii="Book Antiqua" w:eastAsia="Gulim" w:hAnsi="Book Antiqua"/>
          <w:color w:val="000000" w:themeColor="text1"/>
          <w:sz w:val="22"/>
          <w:szCs w:val="22"/>
          <w:lang w:val="x-none"/>
        </w:rPr>
        <w:t>grading</w:t>
      </w:r>
      <w:r w:rsidRPr="0097501F">
        <w:rPr>
          <w:rFonts w:ascii="Book Antiqua" w:eastAsia="Gulim" w:hAnsi="Book Antiqua"/>
          <w:b/>
          <w:color w:val="000000" w:themeColor="text1"/>
          <w:sz w:val="22"/>
          <w:szCs w:val="22"/>
          <w:lang w:val="x-none"/>
        </w:rPr>
        <w:t xml:space="preserve">: </w:t>
      </w:r>
      <w:r w:rsidRPr="0097501F">
        <w:rPr>
          <w:rFonts w:ascii="Book Antiqua" w:eastAsia="Gulim" w:hAnsi="Book Antiqua"/>
          <w:color w:val="000000" w:themeColor="text1"/>
          <w:sz w:val="22"/>
          <w:szCs w:val="22"/>
          <w:lang w:val="x-none"/>
        </w:rPr>
        <w:t>(</w:t>
      </w:r>
      <w:proofErr w:type="spellStart"/>
      <w:r w:rsidRPr="0097501F">
        <w:rPr>
          <w:rFonts w:ascii="Book Antiqua" w:eastAsia="Gulim" w:hAnsi="Book Antiqua"/>
          <w:color w:val="000000" w:themeColor="text1"/>
          <w:sz w:val="22"/>
          <w:szCs w:val="22"/>
          <w:lang w:val="x-none"/>
        </w:rPr>
        <w:t>i</w:t>
      </w:r>
      <w:proofErr w:type="spellEnd"/>
      <w:r w:rsidRPr="0097501F">
        <w:rPr>
          <w:rFonts w:ascii="Book Antiqua" w:eastAsia="Gulim" w:hAnsi="Book Antiqua"/>
          <w:color w:val="000000" w:themeColor="text1"/>
          <w:sz w:val="22"/>
          <w:szCs w:val="22"/>
          <w:lang w:val="x-none"/>
        </w:rPr>
        <w:t xml:space="preserve">) -0.5 pts for each mistake (ii) Late submission is accepted with a deduction of 20%, but it should be done within 3 days (72 hours) for all kinds of HW. </w:t>
      </w:r>
    </w:p>
    <w:p w14:paraId="162A2C30" w14:textId="77777777" w:rsidR="002B01C2" w:rsidRPr="00D80FC2" w:rsidRDefault="002B01C2" w:rsidP="00E66D40">
      <w:pPr>
        <w:spacing w:after="0" w:line="276" w:lineRule="auto"/>
        <w:contextualSpacing/>
        <w:mirrorIndents/>
        <w:rPr>
          <w:rFonts w:ascii="Book Antiqua" w:hAnsi="Book Antiqua"/>
          <w:color w:val="auto"/>
          <w:sz w:val="22"/>
          <w:szCs w:val="22"/>
          <w:lang w:eastAsia="ko-KR"/>
        </w:rPr>
      </w:pPr>
    </w:p>
    <w:p w14:paraId="0998087D" w14:textId="7247FCC0" w:rsidR="00174C89" w:rsidRPr="00D80FC2" w:rsidRDefault="00174C89" w:rsidP="00E66D40">
      <w:pPr>
        <w:spacing w:after="0" w:line="276" w:lineRule="auto"/>
        <w:contextualSpacing/>
        <w:mirrorIndents/>
        <w:rPr>
          <w:rFonts w:ascii="Book Antiqua" w:hAnsi="Book Antiqua"/>
          <w:b/>
          <w:color w:val="auto"/>
          <w:sz w:val="22"/>
          <w:szCs w:val="22"/>
        </w:rPr>
      </w:pPr>
      <w:r w:rsidRPr="00D80FC2">
        <w:rPr>
          <w:rFonts w:ascii="Book Antiqua" w:hAnsi="Book Antiqua"/>
          <w:b/>
          <w:color w:val="auto"/>
          <w:sz w:val="22"/>
          <w:szCs w:val="22"/>
        </w:rPr>
        <w:t>Grading Scale</w:t>
      </w:r>
    </w:p>
    <w:p w14:paraId="288A5A7C" w14:textId="51BC1064" w:rsidR="00174C89" w:rsidRPr="00D80FC2" w:rsidRDefault="00DE6F88" w:rsidP="00E66D40">
      <w:pPr>
        <w:spacing w:after="0" w:line="276" w:lineRule="auto"/>
        <w:contextualSpacing/>
        <w:mirrorIndents/>
        <w:rPr>
          <w:rFonts w:ascii="Book Antiqua" w:hAnsi="Book Antiqua"/>
          <w:color w:val="auto"/>
          <w:sz w:val="22"/>
          <w:szCs w:val="22"/>
        </w:rPr>
      </w:pPr>
      <w:r w:rsidRPr="00D80FC2">
        <w:rPr>
          <w:rFonts w:ascii="Book Antiqua" w:hAnsi="Book Antiqua"/>
          <w:color w:val="auto"/>
          <w:sz w:val="22"/>
          <w:szCs w:val="22"/>
        </w:rPr>
        <w:t>Your final grade will be assigned as a letter grade according to the following scale:</w:t>
      </w:r>
    </w:p>
    <w:p w14:paraId="2D68F7AB" w14:textId="46F62C41" w:rsidR="00DE6F88" w:rsidRPr="00D80FC2" w:rsidRDefault="00DE6F88" w:rsidP="00D80FC2">
      <w:pPr>
        <w:spacing w:after="0" w:line="276"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A</w:t>
      </w:r>
      <w:r w:rsidRPr="00D80FC2">
        <w:rPr>
          <w:rFonts w:ascii="Book Antiqua" w:hAnsi="Book Antiqua"/>
          <w:color w:val="auto"/>
          <w:sz w:val="22"/>
          <w:szCs w:val="22"/>
        </w:rPr>
        <w:tab/>
        <w:t>90-100%</w:t>
      </w:r>
    </w:p>
    <w:p w14:paraId="1C42BA6A" w14:textId="17509181" w:rsidR="00DE6F88" w:rsidRPr="00D80FC2" w:rsidRDefault="00DE6F88" w:rsidP="00D80FC2">
      <w:pPr>
        <w:spacing w:after="0" w:line="276"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B</w:t>
      </w:r>
      <w:r w:rsidRPr="00D80FC2">
        <w:rPr>
          <w:rFonts w:ascii="Book Antiqua" w:hAnsi="Book Antiqua"/>
          <w:color w:val="auto"/>
          <w:sz w:val="22"/>
          <w:szCs w:val="22"/>
        </w:rPr>
        <w:tab/>
        <w:t>80-89%</w:t>
      </w:r>
    </w:p>
    <w:p w14:paraId="6D0C98D8" w14:textId="30B70B35" w:rsidR="00DE6F88" w:rsidRPr="00D80FC2" w:rsidRDefault="00DE6F88" w:rsidP="00D80FC2">
      <w:pPr>
        <w:spacing w:after="0" w:line="276"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C</w:t>
      </w:r>
      <w:r w:rsidRPr="00D80FC2">
        <w:rPr>
          <w:rFonts w:ascii="Book Antiqua" w:hAnsi="Book Antiqua"/>
          <w:color w:val="auto"/>
          <w:sz w:val="22"/>
          <w:szCs w:val="22"/>
        </w:rPr>
        <w:tab/>
        <w:t>70-79%</w:t>
      </w:r>
    </w:p>
    <w:p w14:paraId="08EABF3C" w14:textId="1E7D1911" w:rsidR="00DE6F88" w:rsidRPr="00D80FC2" w:rsidRDefault="00DE6F88" w:rsidP="00D80FC2">
      <w:pPr>
        <w:spacing w:after="0" w:line="276"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D</w:t>
      </w:r>
      <w:r w:rsidRPr="00D80FC2">
        <w:rPr>
          <w:rFonts w:ascii="Book Antiqua" w:hAnsi="Book Antiqua"/>
          <w:color w:val="auto"/>
          <w:sz w:val="22"/>
          <w:szCs w:val="22"/>
        </w:rPr>
        <w:tab/>
        <w:t>60-69%</w:t>
      </w:r>
    </w:p>
    <w:p w14:paraId="7935C2BF" w14:textId="2E9BE5AB" w:rsidR="00DE6F88" w:rsidRPr="00D80FC2" w:rsidRDefault="00DE6F88" w:rsidP="00D80FC2">
      <w:pPr>
        <w:spacing w:after="0" w:line="276" w:lineRule="auto"/>
        <w:ind w:firstLine="270"/>
        <w:contextualSpacing/>
        <w:mirrorIndents/>
        <w:rPr>
          <w:rFonts w:ascii="Book Antiqua" w:hAnsi="Book Antiqua"/>
          <w:color w:val="auto"/>
          <w:sz w:val="22"/>
          <w:szCs w:val="22"/>
        </w:rPr>
      </w:pPr>
      <w:r w:rsidRPr="00D80FC2">
        <w:rPr>
          <w:rFonts w:ascii="Book Antiqua" w:hAnsi="Book Antiqua"/>
          <w:color w:val="auto"/>
          <w:sz w:val="22"/>
          <w:szCs w:val="22"/>
        </w:rPr>
        <w:t>F</w:t>
      </w:r>
      <w:r w:rsidRPr="00D80FC2">
        <w:rPr>
          <w:rFonts w:ascii="Book Antiqua" w:hAnsi="Book Antiqua"/>
          <w:color w:val="auto"/>
          <w:sz w:val="22"/>
          <w:szCs w:val="22"/>
        </w:rPr>
        <w:tab/>
        <w:t>0-59%</w:t>
      </w:r>
    </w:p>
    <w:p w14:paraId="55D50A8D" w14:textId="77777777" w:rsidR="00D77BB4" w:rsidRPr="00D80FC2" w:rsidRDefault="00D77BB4" w:rsidP="00D80FC2">
      <w:pPr>
        <w:spacing w:after="0" w:line="276" w:lineRule="auto"/>
        <w:ind w:firstLine="270"/>
        <w:contextualSpacing/>
        <w:mirrorIndents/>
        <w:rPr>
          <w:rFonts w:ascii="Book Antiqua" w:hAnsi="Book Antiqua"/>
          <w:b/>
          <w:color w:val="auto"/>
          <w:sz w:val="22"/>
          <w:szCs w:val="22"/>
        </w:rPr>
      </w:pPr>
    </w:p>
    <w:p w14:paraId="4E6AE61B" w14:textId="77777777" w:rsidR="009650C4" w:rsidRDefault="009650C4" w:rsidP="00E66D40">
      <w:pPr>
        <w:spacing w:after="0" w:line="276" w:lineRule="auto"/>
        <w:contextualSpacing/>
        <w:mirrorIndents/>
        <w:rPr>
          <w:rFonts w:ascii="Book Antiqua" w:hAnsi="Book Antiqua"/>
          <w:b/>
          <w:color w:val="0070C0"/>
          <w:sz w:val="24"/>
          <w:szCs w:val="24"/>
          <w:lang w:eastAsia="ko-KR"/>
        </w:rPr>
      </w:pPr>
    </w:p>
    <w:p w14:paraId="760A6CC0" w14:textId="77777777" w:rsidR="009650C4" w:rsidRDefault="009650C4" w:rsidP="00E66D40">
      <w:pPr>
        <w:spacing w:after="0" w:line="276" w:lineRule="auto"/>
        <w:contextualSpacing/>
        <w:mirrorIndents/>
        <w:rPr>
          <w:rFonts w:ascii="Book Antiqua" w:hAnsi="Book Antiqua"/>
          <w:b/>
          <w:color w:val="0070C0"/>
          <w:sz w:val="24"/>
          <w:szCs w:val="24"/>
          <w:lang w:eastAsia="ko-KR"/>
        </w:rPr>
      </w:pPr>
    </w:p>
    <w:p w14:paraId="5E527E08" w14:textId="15674918" w:rsidR="009671F3" w:rsidRPr="00E66D40" w:rsidRDefault="009671F3" w:rsidP="00DB04D2">
      <w:pPr>
        <w:spacing w:after="0" w:line="264" w:lineRule="auto"/>
        <w:contextualSpacing/>
        <w:mirrorIndents/>
        <w:rPr>
          <w:rFonts w:ascii="Book Antiqua" w:hAnsi="Book Antiqua" w:cstheme="majorBidi"/>
          <w:bCs/>
          <w:color w:val="auto"/>
          <w:sz w:val="22"/>
          <w:szCs w:val="22"/>
          <w:lang w:eastAsia="ko-KR"/>
        </w:rPr>
      </w:pPr>
      <w:r w:rsidRPr="00E66D40">
        <w:rPr>
          <w:rFonts w:ascii="Book Antiqua" w:hAnsi="Book Antiqua"/>
          <w:b/>
          <w:color w:val="0070C0"/>
          <w:sz w:val="24"/>
          <w:szCs w:val="24"/>
        </w:rPr>
        <w:t>Course Material</w:t>
      </w:r>
      <w:r w:rsidR="00E66D40" w:rsidRPr="00E66D40">
        <w:rPr>
          <w:rFonts w:ascii="Book Antiqua" w:hAnsi="Book Antiqua" w:cstheme="majorBidi" w:hint="eastAsia"/>
          <w:b/>
          <w:bCs/>
          <w:color w:val="0070C0"/>
          <w:sz w:val="24"/>
          <w:szCs w:val="24"/>
          <w:lang w:eastAsia="ko-KR"/>
        </w:rPr>
        <w:t>s</w:t>
      </w:r>
      <w:r w:rsidRPr="00E66D40">
        <w:rPr>
          <w:rFonts w:ascii="Book Antiqua" w:hAnsi="Book Antiqua" w:cstheme="majorBidi"/>
          <w:b/>
          <w:bCs/>
          <w:color w:val="0070C0"/>
          <w:sz w:val="24"/>
          <w:szCs w:val="24"/>
          <w:lang w:eastAsia="ko-KR"/>
        </w:rPr>
        <w:t xml:space="preserve"> </w:t>
      </w:r>
    </w:p>
    <w:p w14:paraId="1DB9EED9" w14:textId="602FE653" w:rsidR="009671F3" w:rsidRPr="00A264E8" w:rsidRDefault="004A7AE8" w:rsidP="00DB04D2">
      <w:pPr>
        <w:pStyle w:val="Heading2"/>
        <w:numPr>
          <w:ilvl w:val="0"/>
          <w:numId w:val="24"/>
        </w:numPr>
        <w:spacing w:before="0" w:after="0" w:line="264" w:lineRule="auto"/>
        <w:contextualSpacing/>
        <w:mirrorIndents/>
        <w:rPr>
          <w:rFonts w:ascii="Book Antiqua" w:eastAsia="Batang" w:hAnsi="Book Antiqua"/>
          <w:b w:val="0"/>
          <w:color w:val="auto"/>
          <w:szCs w:val="22"/>
          <w:lang w:eastAsia="ko-KR"/>
        </w:rPr>
      </w:pPr>
      <w:r w:rsidRPr="00D80FC2">
        <w:rPr>
          <w:rFonts w:ascii="Book Antiqua" w:eastAsia="Batang" w:hAnsi="Book Antiqua" w:hint="eastAsia"/>
          <w:color w:val="auto"/>
          <w:szCs w:val="22"/>
          <w:lang w:eastAsia="ko-KR"/>
        </w:rPr>
        <w:t>Course textbook</w:t>
      </w:r>
      <w:r w:rsidRPr="00A264E8">
        <w:rPr>
          <w:rFonts w:ascii="Book Antiqua" w:eastAsia="Batang" w:hAnsi="Book Antiqua"/>
          <w:b w:val="0"/>
          <w:color w:val="auto"/>
          <w:szCs w:val="22"/>
          <w:lang w:eastAsia="ko-KR"/>
        </w:rPr>
        <w:t xml:space="preserve">: </w:t>
      </w:r>
      <w:r w:rsidR="00A264E8" w:rsidRPr="00A264E8">
        <w:rPr>
          <w:rFonts w:ascii="Book Antiqua" w:eastAsia="Batang" w:hAnsi="Book Antiqua"/>
          <w:b w:val="0"/>
          <w:color w:val="auto"/>
          <w:szCs w:val="22"/>
          <w:lang w:eastAsia="ko-KR"/>
        </w:rPr>
        <w:t xml:space="preserve">New </w:t>
      </w:r>
      <w:r w:rsidR="00A264E8" w:rsidRPr="00A264E8">
        <w:rPr>
          <w:rFonts w:ascii="Book Antiqua" w:eastAsia="Batang" w:hAnsi="Book Antiqua"/>
          <w:b w:val="0"/>
          <w:color w:val="auto"/>
          <w:szCs w:val="22"/>
          <w:lang w:eastAsia="ko-KR"/>
        </w:rPr>
        <w:t>서강</w:t>
      </w:r>
      <w:r w:rsidR="00A264E8" w:rsidRPr="00A264E8">
        <w:rPr>
          <w:rFonts w:ascii="Book Antiqua" w:eastAsia="Batang" w:hAnsi="Book Antiqua"/>
          <w:b w:val="0"/>
          <w:color w:val="auto"/>
          <w:szCs w:val="22"/>
          <w:lang w:eastAsia="ko-KR"/>
        </w:rPr>
        <w:t xml:space="preserve"> </w:t>
      </w:r>
      <w:r w:rsidR="00A264E8" w:rsidRPr="00A264E8">
        <w:rPr>
          <w:rFonts w:ascii="Book Antiqua" w:eastAsia="Batang" w:hAnsi="Book Antiqua"/>
          <w:b w:val="0"/>
          <w:color w:val="auto"/>
          <w:szCs w:val="22"/>
          <w:lang w:eastAsia="ko-KR"/>
        </w:rPr>
        <w:t>한국어</w:t>
      </w:r>
      <w:r w:rsidR="00A264E8" w:rsidRPr="00A264E8">
        <w:rPr>
          <w:rFonts w:ascii="Book Antiqua" w:eastAsia="Batang" w:hAnsi="Book Antiqua"/>
          <w:b w:val="0"/>
          <w:color w:val="auto"/>
          <w:szCs w:val="22"/>
          <w:lang w:eastAsia="ko-KR"/>
        </w:rPr>
        <w:t xml:space="preserve"> student’s book 3A </w:t>
      </w:r>
    </w:p>
    <w:p w14:paraId="13AA0D5F" w14:textId="0CAEBB4B" w:rsidR="009671F3" w:rsidRDefault="00D80FC2" w:rsidP="00DB04D2">
      <w:pPr>
        <w:pStyle w:val="Heading2"/>
        <w:numPr>
          <w:ilvl w:val="0"/>
          <w:numId w:val="24"/>
        </w:numPr>
        <w:spacing w:before="0" w:after="0" w:line="264" w:lineRule="auto"/>
        <w:contextualSpacing/>
        <w:mirrorIndents/>
        <w:rPr>
          <w:rStyle w:val="Hyperlink"/>
          <w:rFonts w:ascii="Book Antiqua" w:eastAsia="Batang" w:hAnsi="Book Antiqua"/>
          <w:b w:val="0"/>
          <w:color w:val="000000" w:themeColor="text1"/>
          <w:szCs w:val="22"/>
          <w:u w:val="none"/>
          <w:lang w:eastAsia="ko-KR"/>
        </w:rPr>
      </w:pPr>
      <w:r>
        <w:rPr>
          <w:rFonts w:ascii="Book Antiqua" w:hAnsi="Book Antiqua"/>
          <w:color w:val="auto"/>
          <w:szCs w:val="22"/>
        </w:rPr>
        <w:t>Course Website</w:t>
      </w:r>
      <w:r>
        <w:rPr>
          <w:rFonts w:ascii="Book Antiqua" w:eastAsia="Batang" w:hAnsi="Book Antiqua" w:hint="eastAsia"/>
          <w:color w:val="auto"/>
          <w:szCs w:val="22"/>
          <w:lang w:eastAsia="ko-KR"/>
        </w:rPr>
        <w:t xml:space="preserve">: </w:t>
      </w:r>
      <w:r w:rsidRPr="00D80FC2">
        <w:rPr>
          <w:rFonts w:ascii="Book Antiqua" w:eastAsia="Batang" w:hAnsi="Book Antiqua" w:hint="eastAsia"/>
          <w:b w:val="0"/>
          <w:color w:val="auto"/>
          <w:szCs w:val="22"/>
          <w:lang w:eastAsia="ko-KR"/>
        </w:rPr>
        <w:t>(</w:t>
      </w:r>
      <w:proofErr w:type="spellStart"/>
      <w:r w:rsidRPr="00D80FC2">
        <w:rPr>
          <w:rFonts w:ascii="Book Antiqua" w:eastAsia="Batang" w:hAnsi="Book Antiqua" w:hint="eastAsia"/>
          <w:b w:val="0"/>
          <w:color w:val="auto"/>
          <w:szCs w:val="22"/>
          <w:lang w:eastAsia="ko-KR"/>
        </w:rPr>
        <w:t>i</w:t>
      </w:r>
      <w:proofErr w:type="spellEnd"/>
      <w:r w:rsidRPr="00D80FC2">
        <w:rPr>
          <w:rFonts w:ascii="Book Antiqua" w:eastAsia="Batang" w:hAnsi="Book Antiqua" w:hint="eastAsia"/>
          <w:b w:val="0"/>
          <w:color w:val="auto"/>
          <w:szCs w:val="22"/>
          <w:lang w:eastAsia="ko-KR"/>
        </w:rPr>
        <w:t xml:space="preserve">) </w:t>
      </w:r>
      <w:r w:rsidR="00AD71EC" w:rsidRPr="00D80FC2">
        <w:rPr>
          <w:rFonts w:ascii="Book Antiqua" w:hAnsi="Book Antiqua"/>
          <w:b w:val="0"/>
          <w:color w:val="000000" w:themeColor="text1"/>
          <w:szCs w:val="22"/>
          <w:lang w:eastAsia="ko-KR"/>
        </w:rPr>
        <w:t xml:space="preserve">Course Website: </w:t>
      </w:r>
      <w:hyperlink r:id="rId8" w:history="1">
        <w:r w:rsidR="009671F3" w:rsidRPr="00D80FC2">
          <w:rPr>
            <w:rStyle w:val="Hyperlink"/>
            <w:rFonts w:ascii="Book Antiqua" w:hAnsi="Book Antiqua"/>
            <w:b w:val="0"/>
            <w:color w:val="000000" w:themeColor="text1"/>
            <w:szCs w:val="22"/>
          </w:rPr>
          <w:t>www.canvas.gatech.edu</w:t>
        </w:r>
      </w:hyperlink>
      <w:r w:rsidRPr="00D80FC2">
        <w:rPr>
          <w:rStyle w:val="Hyperlink"/>
          <w:rFonts w:ascii="Book Antiqua" w:eastAsia="Batang" w:hAnsi="Book Antiqua" w:hint="eastAsia"/>
          <w:b w:val="0"/>
          <w:color w:val="000000" w:themeColor="text1"/>
          <w:szCs w:val="22"/>
          <w:lang w:eastAsia="ko-KR"/>
        </w:rPr>
        <w:t xml:space="preserve"> </w:t>
      </w:r>
      <w:r w:rsidRPr="00D80FC2">
        <w:rPr>
          <w:rStyle w:val="Hyperlink"/>
          <w:rFonts w:ascii="Book Antiqua" w:eastAsia="Batang" w:hAnsi="Book Antiqua" w:hint="eastAsia"/>
          <w:b w:val="0"/>
          <w:color w:val="000000" w:themeColor="text1"/>
          <w:szCs w:val="22"/>
          <w:u w:val="none"/>
          <w:lang w:eastAsia="ko-KR"/>
        </w:rPr>
        <w:t xml:space="preserve">(ii) </w:t>
      </w:r>
      <w:r w:rsidR="00AD71EC" w:rsidRPr="00D80FC2">
        <w:rPr>
          <w:rStyle w:val="Hyperlink"/>
          <w:rFonts w:ascii="Book Antiqua" w:hAnsi="Book Antiqua"/>
          <w:b w:val="0"/>
          <w:color w:val="000000" w:themeColor="text1"/>
          <w:szCs w:val="22"/>
          <w:u w:val="none"/>
          <w:lang w:eastAsia="ko-KR"/>
        </w:rPr>
        <w:t>Facebook group (closed group, optional)</w:t>
      </w:r>
    </w:p>
    <w:p w14:paraId="33F983A1" w14:textId="77777777" w:rsidR="00DB04D2" w:rsidRDefault="004A7AE8" w:rsidP="00DB04D2">
      <w:pPr>
        <w:spacing w:before="240" w:after="80" w:line="264" w:lineRule="auto"/>
        <w:rPr>
          <w:rFonts w:ascii="Book Antiqua" w:hAnsi="Book Antiqua"/>
          <w:b/>
          <w:color w:val="0F6FC6" w:themeColor="accent1"/>
          <w:sz w:val="24"/>
          <w:szCs w:val="24"/>
          <w:lang w:eastAsia="ko-KR"/>
        </w:rPr>
      </w:pPr>
      <w:r w:rsidRPr="004A7AE8">
        <w:rPr>
          <w:rFonts w:ascii="Book Antiqua" w:hAnsi="Book Antiqua"/>
          <w:b/>
          <w:color w:val="0F6FC6" w:themeColor="accent1"/>
          <w:sz w:val="24"/>
          <w:szCs w:val="24"/>
        </w:rPr>
        <w:t>Course Expectations &amp; Guidelines</w:t>
      </w:r>
    </w:p>
    <w:p w14:paraId="12CD69F8" w14:textId="063B7A8E" w:rsidR="002C7849" w:rsidRPr="006550F7" w:rsidRDefault="002C7849" w:rsidP="00DB04D2">
      <w:pPr>
        <w:spacing w:before="240" w:after="80" w:line="264" w:lineRule="auto"/>
        <w:rPr>
          <w:rFonts w:ascii="Book Antiqua" w:hAnsi="Book Antiqua"/>
          <w:b/>
          <w:color w:val="0F6FC6" w:themeColor="accent1"/>
          <w:sz w:val="24"/>
          <w:szCs w:val="24"/>
          <w:lang w:eastAsia="ko-KR"/>
        </w:rPr>
      </w:pPr>
      <w:r w:rsidRPr="00A02F8C">
        <w:rPr>
          <w:rFonts w:ascii="Book Antiqua" w:hAnsi="Book Antiqua"/>
          <w:b/>
          <w:color w:val="auto"/>
          <w:sz w:val="22"/>
          <w:szCs w:val="22"/>
        </w:rPr>
        <w:t>Academic Integrity</w:t>
      </w:r>
    </w:p>
    <w:p w14:paraId="546ECD32" w14:textId="76752A0C" w:rsidR="002C7849" w:rsidRPr="00A02F8C" w:rsidRDefault="002C7849" w:rsidP="00DB04D2">
      <w:pPr>
        <w:spacing w:after="0" w:line="264" w:lineRule="auto"/>
        <w:contextualSpacing/>
        <w:mirrorIndents/>
        <w:rPr>
          <w:rFonts w:ascii="Book Antiqua" w:hAnsi="Book Antiqua"/>
          <w:color w:val="auto"/>
          <w:sz w:val="22"/>
          <w:szCs w:val="22"/>
        </w:rPr>
      </w:pPr>
      <w:r w:rsidRPr="00A02F8C">
        <w:rPr>
          <w:rFonts w:ascii="Book Antiqua" w:hAnsi="Book Antiqua"/>
          <w:color w:val="auto"/>
          <w:sz w:val="22"/>
          <w:szCs w:val="22"/>
        </w:rPr>
        <w:t xml:space="preserve">Georgia Tech aims to cultivate a community based on trust, academic integrity, and honor. Students are expected to act according to the highest ethical standards.  For information on Georgia Tech's Academic Honor Code, please </w:t>
      </w:r>
      <w:r w:rsidR="00FE4E1C" w:rsidRPr="00A02F8C">
        <w:rPr>
          <w:rFonts w:ascii="Book Antiqua" w:hAnsi="Book Antiqua"/>
          <w:color w:val="auto"/>
          <w:sz w:val="22"/>
          <w:szCs w:val="22"/>
        </w:rPr>
        <w:t xml:space="preserve">visit </w:t>
      </w:r>
      <w:r w:rsidR="002D42BC" w:rsidRPr="00A02F8C">
        <w:rPr>
          <w:rFonts w:ascii="Book Antiqua" w:hAnsi="Book Antiqua"/>
          <w:color w:val="auto"/>
          <w:sz w:val="22"/>
          <w:szCs w:val="22"/>
        </w:rPr>
        <w:t xml:space="preserve">http://www.catalog.gatech.edu/policies/honor-code/ or </w:t>
      </w:r>
      <w:r w:rsidR="00051773" w:rsidRPr="00A02F8C">
        <w:rPr>
          <w:rFonts w:ascii="Book Antiqua" w:hAnsi="Book Antiqua"/>
          <w:color w:val="auto"/>
          <w:sz w:val="22"/>
          <w:szCs w:val="22"/>
        </w:rPr>
        <w:t>http://www.catalog.gatech.edu/rules/18/.</w:t>
      </w:r>
      <w:r w:rsidR="009650C4">
        <w:rPr>
          <w:rFonts w:ascii="Book Antiqua" w:hAnsi="Book Antiqua" w:hint="eastAsia"/>
          <w:color w:val="auto"/>
          <w:sz w:val="22"/>
          <w:szCs w:val="22"/>
          <w:lang w:eastAsia="ko-KR"/>
        </w:rPr>
        <w:t xml:space="preserve"> </w:t>
      </w:r>
      <w:r w:rsidRPr="00A02F8C">
        <w:rPr>
          <w:rFonts w:ascii="Book Antiqua" w:hAnsi="Book Antiqua"/>
          <w:color w:val="auto"/>
          <w:sz w:val="22"/>
          <w:szCs w:val="22"/>
        </w:rPr>
        <w:t>Any student suspect</w:t>
      </w:r>
      <w:r w:rsidR="007A7848" w:rsidRPr="00A02F8C">
        <w:rPr>
          <w:rFonts w:ascii="Book Antiqua" w:hAnsi="Book Antiqua"/>
          <w:color w:val="auto"/>
          <w:sz w:val="22"/>
          <w:szCs w:val="22"/>
        </w:rPr>
        <w:t>ed of cheating or plagiarizing on a quiz, exam, or assignment</w:t>
      </w:r>
      <w:r w:rsidRPr="00A02F8C">
        <w:rPr>
          <w:rFonts w:ascii="Book Antiqua" w:hAnsi="Book Antiqua"/>
          <w:color w:val="auto"/>
          <w:sz w:val="22"/>
          <w:szCs w:val="22"/>
        </w:rPr>
        <w:t xml:space="preserve"> </w:t>
      </w:r>
      <w:r w:rsidR="007A7848" w:rsidRPr="00A02F8C">
        <w:rPr>
          <w:rFonts w:ascii="Book Antiqua" w:hAnsi="Book Antiqua"/>
          <w:color w:val="auto"/>
          <w:sz w:val="22"/>
          <w:szCs w:val="22"/>
        </w:rPr>
        <w:t xml:space="preserve">will be reported to the Office of Student Integrity, </w:t>
      </w:r>
      <w:r w:rsidR="00DE7977" w:rsidRPr="00A02F8C">
        <w:rPr>
          <w:rFonts w:ascii="Book Antiqua" w:hAnsi="Book Antiqua"/>
          <w:color w:val="auto"/>
          <w:sz w:val="22"/>
          <w:szCs w:val="22"/>
        </w:rPr>
        <w:t>who will investigate the incident and identify the appropriate penalty for violations.</w:t>
      </w:r>
    </w:p>
    <w:p w14:paraId="3E7FD12B" w14:textId="77777777" w:rsidR="00A02F8C" w:rsidRDefault="00A02F8C" w:rsidP="00DB04D2">
      <w:pPr>
        <w:pStyle w:val="Heading2"/>
        <w:spacing w:before="0" w:after="0" w:line="264" w:lineRule="auto"/>
        <w:contextualSpacing/>
        <w:mirrorIndents/>
        <w:rPr>
          <w:rFonts w:ascii="Book Antiqua" w:eastAsia="Batang" w:hAnsi="Book Antiqua"/>
          <w:color w:val="auto"/>
          <w:szCs w:val="22"/>
          <w:lang w:eastAsia="ko-KR"/>
        </w:rPr>
      </w:pPr>
    </w:p>
    <w:p w14:paraId="196A9B95" w14:textId="1931A2AB" w:rsidR="002C7849" w:rsidRPr="00A02F8C" w:rsidRDefault="002C7849" w:rsidP="00DB04D2">
      <w:pPr>
        <w:pStyle w:val="Heading2"/>
        <w:spacing w:before="0" w:after="0" w:line="264" w:lineRule="auto"/>
        <w:contextualSpacing/>
        <w:mirrorIndents/>
        <w:rPr>
          <w:rFonts w:ascii="Book Antiqua" w:hAnsi="Book Antiqua"/>
          <w:color w:val="auto"/>
          <w:szCs w:val="22"/>
        </w:rPr>
      </w:pPr>
      <w:r w:rsidRPr="00A02F8C">
        <w:rPr>
          <w:rFonts w:ascii="Book Antiqua" w:hAnsi="Book Antiqua"/>
          <w:color w:val="auto"/>
          <w:szCs w:val="22"/>
        </w:rPr>
        <w:t xml:space="preserve">Accommodations for </w:t>
      </w:r>
      <w:r w:rsidR="009277D2" w:rsidRPr="00A02F8C">
        <w:rPr>
          <w:rFonts w:ascii="Book Antiqua" w:hAnsi="Book Antiqua"/>
          <w:color w:val="auto"/>
          <w:szCs w:val="22"/>
        </w:rPr>
        <w:t xml:space="preserve">Students </w:t>
      </w:r>
      <w:r w:rsidRPr="00A02F8C">
        <w:rPr>
          <w:rFonts w:ascii="Book Antiqua" w:hAnsi="Book Antiqua"/>
          <w:color w:val="auto"/>
          <w:szCs w:val="22"/>
        </w:rPr>
        <w:t>with Disabilities</w:t>
      </w:r>
    </w:p>
    <w:p w14:paraId="29DF7015" w14:textId="24C2B4DB" w:rsidR="002C7849" w:rsidRPr="00A02F8C" w:rsidRDefault="002C7849" w:rsidP="00DB04D2">
      <w:pPr>
        <w:spacing w:after="0" w:line="264" w:lineRule="auto"/>
        <w:contextualSpacing/>
        <w:mirrorIndents/>
        <w:rPr>
          <w:rFonts w:ascii="Book Antiqua" w:hAnsi="Book Antiqua"/>
          <w:color w:val="auto"/>
          <w:sz w:val="22"/>
          <w:szCs w:val="22"/>
        </w:rPr>
      </w:pPr>
      <w:r w:rsidRPr="00A02F8C">
        <w:rPr>
          <w:rFonts w:ascii="Book Antiqua" w:hAnsi="Book Antiqua"/>
          <w:bCs/>
          <w:color w:val="auto"/>
          <w:sz w:val="22"/>
          <w:szCs w:val="22"/>
        </w:rPr>
        <w:t>If you</w:t>
      </w:r>
      <w:r w:rsidR="00174C89" w:rsidRPr="00A02F8C">
        <w:rPr>
          <w:rFonts w:ascii="Book Antiqua" w:hAnsi="Book Antiqua"/>
          <w:bCs/>
          <w:color w:val="auto"/>
          <w:sz w:val="22"/>
          <w:szCs w:val="22"/>
        </w:rPr>
        <w:t xml:space="preserve"> are a student with </w:t>
      </w:r>
      <w:r w:rsidRPr="00A02F8C">
        <w:rPr>
          <w:rFonts w:ascii="Book Antiqua" w:hAnsi="Book Antiqua"/>
          <w:bCs/>
          <w:color w:val="auto"/>
          <w:sz w:val="22"/>
          <w:szCs w:val="22"/>
        </w:rPr>
        <w:t>learning needs</w:t>
      </w:r>
      <w:r w:rsidR="00174C89" w:rsidRPr="00A02F8C">
        <w:rPr>
          <w:rFonts w:ascii="Book Antiqua" w:hAnsi="Book Antiqua"/>
          <w:bCs/>
          <w:color w:val="auto"/>
          <w:sz w:val="22"/>
          <w:szCs w:val="22"/>
        </w:rPr>
        <w:t xml:space="preserve"> that</w:t>
      </w:r>
      <w:r w:rsidRPr="00A02F8C">
        <w:rPr>
          <w:rFonts w:ascii="Book Antiqua" w:hAnsi="Book Antiqua"/>
          <w:bCs/>
          <w:color w:val="auto"/>
          <w:sz w:val="22"/>
          <w:szCs w:val="22"/>
        </w:rPr>
        <w:t xml:space="preserve"> </w:t>
      </w:r>
      <w:r w:rsidRPr="00A02F8C">
        <w:rPr>
          <w:rFonts w:ascii="Book Antiqua" w:hAnsi="Book Antiqua"/>
          <w:color w:val="auto"/>
          <w:sz w:val="22"/>
          <w:szCs w:val="22"/>
        </w:rPr>
        <w:t xml:space="preserve">require </w:t>
      </w:r>
      <w:r w:rsidRPr="00A02F8C">
        <w:rPr>
          <w:rFonts w:ascii="Book Antiqua" w:hAnsi="Book Antiqua"/>
          <w:bCs/>
          <w:color w:val="auto"/>
          <w:sz w:val="22"/>
          <w:szCs w:val="22"/>
        </w:rPr>
        <w:t xml:space="preserve">special </w:t>
      </w:r>
      <w:r w:rsidRPr="00A02F8C">
        <w:rPr>
          <w:rFonts w:ascii="Book Antiqua" w:hAnsi="Book Antiqua"/>
          <w:color w:val="auto"/>
          <w:sz w:val="22"/>
          <w:szCs w:val="22"/>
        </w:rPr>
        <w:t>accommodation</w:t>
      </w:r>
      <w:r w:rsidRPr="00A02F8C">
        <w:rPr>
          <w:rFonts w:ascii="Book Antiqua" w:hAnsi="Book Antiqua"/>
          <w:bCs/>
          <w:color w:val="auto"/>
          <w:sz w:val="22"/>
          <w:szCs w:val="22"/>
        </w:rPr>
        <w:t xml:space="preserve">, </w:t>
      </w:r>
      <w:r w:rsidRPr="00A02F8C">
        <w:rPr>
          <w:rFonts w:ascii="Book Antiqua" w:hAnsi="Book Antiqua"/>
          <w:color w:val="auto"/>
          <w:sz w:val="22"/>
          <w:szCs w:val="22"/>
        </w:rPr>
        <w:t xml:space="preserve">contact </w:t>
      </w:r>
      <w:r w:rsidRPr="00A02F8C">
        <w:rPr>
          <w:rFonts w:ascii="Book Antiqua" w:hAnsi="Book Antiqua"/>
          <w:bCs/>
          <w:color w:val="auto"/>
          <w:sz w:val="22"/>
          <w:szCs w:val="22"/>
        </w:rPr>
        <w:t>the Office of Disability Services</w:t>
      </w:r>
      <w:r w:rsidRPr="00A02F8C">
        <w:rPr>
          <w:rFonts w:ascii="Book Antiqua" w:hAnsi="Book Antiqua"/>
          <w:color w:val="auto"/>
          <w:sz w:val="22"/>
          <w:szCs w:val="22"/>
        </w:rPr>
        <w:t xml:space="preserve"> at (404)</w:t>
      </w:r>
      <w:r w:rsidR="00174C89" w:rsidRPr="00A02F8C">
        <w:rPr>
          <w:rFonts w:ascii="Book Antiqua" w:hAnsi="Book Antiqua"/>
          <w:color w:val="auto"/>
          <w:sz w:val="22"/>
          <w:szCs w:val="22"/>
        </w:rPr>
        <w:t>89</w:t>
      </w:r>
      <w:r w:rsidR="00807A3A" w:rsidRPr="00A02F8C">
        <w:rPr>
          <w:rFonts w:ascii="Book Antiqua" w:hAnsi="Book Antiqua"/>
          <w:color w:val="auto"/>
          <w:sz w:val="22"/>
          <w:szCs w:val="22"/>
        </w:rPr>
        <w:t>4</w:t>
      </w:r>
      <w:r w:rsidR="00174C89" w:rsidRPr="00A02F8C">
        <w:rPr>
          <w:rFonts w:ascii="Book Antiqua" w:hAnsi="Book Antiqua"/>
          <w:color w:val="auto"/>
          <w:sz w:val="22"/>
          <w:szCs w:val="22"/>
        </w:rPr>
        <w:t>-</w:t>
      </w:r>
      <w:r w:rsidRPr="00A02F8C">
        <w:rPr>
          <w:rFonts w:ascii="Book Antiqua" w:hAnsi="Book Antiqua"/>
          <w:color w:val="auto"/>
          <w:sz w:val="22"/>
          <w:szCs w:val="22"/>
        </w:rPr>
        <w:t>256</w:t>
      </w:r>
      <w:r w:rsidRPr="00A02F8C">
        <w:rPr>
          <w:rFonts w:ascii="Book Antiqua" w:hAnsi="Book Antiqua"/>
          <w:bCs/>
          <w:color w:val="auto"/>
          <w:sz w:val="22"/>
          <w:szCs w:val="22"/>
        </w:rPr>
        <w:t>3</w:t>
      </w:r>
      <w:r w:rsidRPr="00A02F8C">
        <w:rPr>
          <w:rFonts w:ascii="Book Antiqua" w:hAnsi="Book Antiqua"/>
          <w:color w:val="auto"/>
          <w:sz w:val="22"/>
          <w:szCs w:val="22"/>
        </w:rPr>
        <w:t xml:space="preserve"> or </w:t>
      </w:r>
      <w:hyperlink r:id="rId9" w:history="1">
        <w:r w:rsidR="008C441D" w:rsidRPr="00A02F8C">
          <w:rPr>
            <w:rStyle w:val="Hyperlink"/>
            <w:rFonts w:ascii="Book Antiqua" w:hAnsi="Book Antiqua"/>
            <w:color w:val="auto"/>
            <w:sz w:val="22"/>
            <w:szCs w:val="22"/>
          </w:rPr>
          <w:t>http://disabilityservices.gatech.edu/</w:t>
        </w:r>
      </w:hyperlink>
      <w:r w:rsidRPr="00A02F8C">
        <w:rPr>
          <w:rFonts w:ascii="Book Antiqua" w:hAnsi="Book Antiqua"/>
          <w:bCs/>
          <w:color w:val="auto"/>
          <w:sz w:val="22"/>
          <w:szCs w:val="22"/>
        </w:rPr>
        <w:t>,</w:t>
      </w:r>
      <w:r w:rsidRPr="00A02F8C">
        <w:rPr>
          <w:rFonts w:ascii="Book Antiqua" w:hAnsi="Book Antiqua"/>
          <w:color w:val="auto"/>
          <w:sz w:val="22"/>
          <w:szCs w:val="22"/>
        </w:rPr>
        <w:t xml:space="preserve"> as soon as possible</w:t>
      </w:r>
      <w:r w:rsidR="00174C89" w:rsidRPr="00A02F8C">
        <w:rPr>
          <w:rFonts w:ascii="Book Antiqua" w:hAnsi="Book Antiqua"/>
          <w:bCs/>
          <w:color w:val="auto"/>
          <w:sz w:val="22"/>
          <w:szCs w:val="22"/>
        </w:rPr>
        <w:t xml:space="preserve">, </w:t>
      </w:r>
      <w:r w:rsidRPr="00A02F8C">
        <w:rPr>
          <w:rFonts w:ascii="Book Antiqua" w:hAnsi="Book Antiqua"/>
          <w:bCs/>
          <w:color w:val="auto"/>
          <w:sz w:val="22"/>
          <w:szCs w:val="22"/>
        </w:rPr>
        <w:t xml:space="preserve">to </w:t>
      </w:r>
      <w:r w:rsidRPr="00A02F8C">
        <w:rPr>
          <w:rFonts w:ascii="Book Antiqua" w:hAnsi="Book Antiqua"/>
          <w:color w:val="auto"/>
          <w:sz w:val="22"/>
          <w:szCs w:val="22"/>
        </w:rPr>
        <w:t xml:space="preserve">make an appointment to discuss </w:t>
      </w:r>
      <w:r w:rsidRPr="00A02F8C">
        <w:rPr>
          <w:rFonts w:ascii="Book Antiqua" w:hAnsi="Book Antiqua"/>
          <w:bCs/>
          <w:color w:val="auto"/>
          <w:sz w:val="22"/>
          <w:szCs w:val="22"/>
        </w:rPr>
        <w:t xml:space="preserve">your </w:t>
      </w:r>
      <w:r w:rsidRPr="00A02F8C">
        <w:rPr>
          <w:rFonts w:ascii="Book Antiqua" w:hAnsi="Book Antiqua"/>
          <w:color w:val="auto"/>
          <w:sz w:val="22"/>
          <w:szCs w:val="22"/>
        </w:rPr>
        <w:t xml:space="preserve">special needs and </w:t>
      </w:r>
      <w:r w:rsidRPr="00A02F8C">
        <w:rPr>
          <w:rFonts w:ascii="Book Antiqua" w:hAnsi="Book Antiqua"/>
          <w:bCs/>
          <w:color w:val="auto"/>
          <w:sz w:val="22"/>
          <w:szCs w:val="22"/>
        </w:rPr>
        <w:t xml:space="preserve">to </w:t>
      </w:r>
      <w:r w:rsidRPr="00A02F8C">
        <w:rPr>
          <w:rFonts w:ascii="Book Antiqua" w:hAnsi="Book Antiqua"/>
          <w:color w:val="auto"/>
          <w:sz w:val="22"/>
          <w:szCs w:val="22"/>
        </w:rPr>
        <w:t xml:space="preserve">obtain an accommodations letter.  </w:t>
      </w:r>
      <w:r w:rsidRPr="00A02F8C">
        <w:rPr>
          <w:rFonts w:ascii="Book Antiqua" w:hAnsi="Book Antiqua"/>
          <w:bCs/>
          <w:color w:val="auto"/>
          <w:sz w:val="22"/>
          <w:szCs w:val="22"/>
        </w:rPr>
        <w:t>Please also e-mail me as soon as possible in order to set up a time to discuss your learning needs</w:t>
      </w:r>
      <w:r w:rsidRPr="00A02F8C">
        <w:rPr>
          <w:rFonts w:ascii="Book Antiqua" w:hAnsi="Book Antiqua"/>
          <w:color w:val="auto"/>
          <w:sz w:val="22"/>
          <w:szCs w:val="22"/>
        </w:rPr>
        <w:t>.</w:t>
      </w:r>
    </w:p>
    <w:p w14:paraId="4888226E" w14:textId="77777777" w:rsidR="00A02F8C" w:rsidRDefault="00A02F8C" w:rsidP="00DB04D2">
      <w:pPr>
        <w:pStyle w:val="Heading2"/>
        <w:spacing w:before="0" w:after="0" w:line="264" w:lineRule="auto"/>
        <w:contextualSpacing/>
        <w:mirrorIndents/>
        <w:rPr>
          <w:rFonts w:ascii="Book Antiqua" w:eastAsia="Batang" w:hAnsi="Book Antiqua"/>
          <w:color w:val="auto"/>
          <w:szCs w:val="22"/>
          <w:lang w:eastAsia="ko-KR"/>
        </w:rPr>
      </w:pPr>
    </w:p>
    <w:p w14:paraId="16D4F987" w14:textId="3F50F26A" w:rsidR="00177FF3" w:rsidRPr="00A02F8C" w:rsidRDefault="00177FF3" w:rsidP="00DB04D2">
      <w:pPr>
        <w:pStyle w:val="Heading2"/>
        <w:spacing w:before="0" w:after="0" w:line="264" w:lineRule="auto"/>
        <w:contextualSpacing/>
        <w:mirrorIndents/>
        <w:rPr>
          <w:rFonts w:ascii="Book Antiqua" w:hAnsi="Book Antiqua"/>
          <w:color w:val="auto"/>
          <w:szCs w:val="22"/>
        </w:rPr>
      </w:pPr>
      <w:r w:rsidRPr="00A02F8C">
        <w:rPr>
          <w:rFonts w:ascii="Book Antiqua" w:hAnsi="Book Antiqua"/>
          <w:color w:val="auto"/>
          <w:szCs w:val="22"/>
        </w:rPr>
        <w:t>Extensions, Late Assignments, &amp; Re-Scheduled/Missed Exams</w:t>
      </w:r>
    </w:p>
    <w:p w14:paraId="6948DD64" w14:textId="192F41C4" w:rsidR="005442D3" w:rsidRPr="00A02F8C" w:rsidRDefault="005442D3" w:rsidP="00DB04D2">
      <w:pPr>
        <w:spacing w:after="0" w:line="264" w:lineRule="auto"/>
        <w:contextualSpacing/>
        <w:mirrorIndents/>
        <w:rPr>
          <w:rFonts w:ascii="Book Antiqua" w:hAnsi="Book Antiqua"/>
          <w:color w:val="auto"/>
          <w:sz w:val="22"/>
          <w:szCs w:val="22"/>
          <w:shd w:val="clear" w:color="auto" w:fill="FFFFFF"/>
        </w:rPr>
      </w:pPr>
      <w:r w:rsidRPr="00A02F8C">
        <w:rPr>
          <w:rFonts w:ascii="Book Antiqua" w:hAnsi="Book Antiqua"/>
          <w:color w:val="auto"/>
          <w:sz w:val="22"/>
          <w:szCs w:val="22"/>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p>
    <w:p w14:paraId="299DBE90" w14:textId="77777777" w:rsidR="00A02F8C" w:rsidRDefault="00A02F8C" w:rsidP="00DB04D2">
      <w:pPr>
        <w:pStyle w:val="Heading2"/>
        <w:spacing w:before="0" w:after="0" w:line="264" w:lineRule="auto"/>
        <w:contextualSpacing/>
        <w:mirrorIndents/>
        <w:rPr>
          <w:rFonts w:ascii="Book Antiqua" w:eastAsia="Batang" w:hAnsi="Book Antiqua"/>
          <w:color w:val="auto"/>
          <w:szCs w:val="22"/>
          <w:lang w:eastAsia="ko-KR"/>
        </w:rPr>
      </w:pPr>
    </w:p>
    <w:p w14:paraId="4CA7FA3C" w14:textId="0F791BCF" w:rsidR="00177FF3" w:rsidRPr="00A02F8C" w:rsidRDefault="00177FF3" w:rsidP="00DB04D2">
      <w:pPr>
        <w:pStyle w:val="Heading2"/>
        <w:spacing w:before="0" w:after="0" w:line="264" w:lineRule="auto"/>
        <w:contextualSpacing/>
        <w:mirrorIndents/>
        <w:rPr>
          <w:rFonts w:ascii="Book Antiqua" w:hAnsi="Book Antiqua"/>
          <w:color w:val="auto"/>
          <w:szCs w:val="22"/>
        </w:rPr>
      </w:pPr>
      <w:r w:rsidRPr="00A02F8C">
        <w:rPr>
          <w:rFonts w:ascii="Book Antiqua" w:hAnsi="Book Antiqua"/>
          <w:color w:val="auto"/>
          <w:szCs w:val="22"/>
        </w:rPr>
        <w:t>Student-Faculty Expectations</w:t>
      </w:r>
      <w:r w:rsidR="00F1528B" w:rsidRPr="00A02F8C">
        <w:rPr>
          <w:rFonts w:ascii="Book Antiqua" w:hAnsi="Book Antiqua"/>
          <w:color w:val="auto"/>
          <w:szCs w:val="22"/>
        </w:rPr>
        <w:t xml:space="preserve"> Agreement</w:t>
      </w:r>
    </w:p>
    <w:p w14:paraId="56A52C8F" w14:textId="1EFE7D9F" w:rsidR="00F1528B" w:rsidRPr="00A02F8C" w:rsidRDefault="1177F073" w:rsidP="00DB04D2">
      <w:pPr>
        <w:spacing w:after="0" w:line="264" w:lineRule="auto"/>
        <w:contextualSpacing/>
        <w:mirrorIndents/>
        <w:rPr>
          <w:rFonts w:ascii="Book Antiqua" w:hAnsi="Book Antiqua"/>
          <w:color w:val="auto"/>
          <w:sz w:val="22"/>
          <w:szCs w:val="22"/>
        </w:rPr>
      </w:pPr>
      <w:r w:rsidRPr="00A02F8C">
        <w:rPr>
          <w:rFonts w:ascii="Book Antiqua" w:hAnsi="Book Antiqua"/>
          <w:color w:val="auto"/>
          <w:sz w:val="22"/>
          <w:szCs w:val="22"/>
        </w:rPr>
        <w:t xml:space="preserve">At Georgia Tech we believe that it is important to strive for an atmosphere of mutual respect, acknowledgement, and responsibility between faculty members and the student body. See </w:t>
      </w:r>
      <w:hyperlink r:id="rId10">
        <w:r w:rsidRPr="00A02F8C">
          <w:rPr>
            <w:rStyle w:val="Hyperlink"/>
            <w:rFonts w:ascii="Book Antiqua" w:hAnsi="Book Antiqua"/>
            <w:color w:val="auto"/>
            <w:sz w:val="22"/>
            <w:szCs w:val="22"/>
          </w:rPr>
          <w:t>http://www.catalog.gatech.edu/rules/22/</w:t>
        </w:r>
      </w:hyperlink>
      <w:r w:rsidRPr="00A02F8C">
        <w:rPr>
          <w:rFonts w:ascii="Book Antiqua" w:hAnsi="Book Antiqua"/>
          <w:color w:val="auto"/>
          <w:sz w:val="22"/>
          <w:szCs w:val="22"/>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4AC732BE" w14:textId="77777777" w:rsidR="00F95DE1" w:rsidRPr="00A02F8C" w:rsidRDefault="00F95DE1" w:rsidP="00DB04D2">
      <w:pPr>
        <w:spacing w:after="0" w:line="264" w:lineRule="auto"/>
        <w:contextualSpacing/>
        <w:mirrorIndents/>
        <w:rPr>
          <w:rFonts w:ascii="Book Antiqua" w:hAnsi="Book Antiqua"/>
          <w:color w:val="auto"/>
          <w:sz w:val="22"/>
          <w:szCs w:val="22"/>
          <w:lang w:eastAsia="ko-KR"/>
        </w:rPr>
      </w:pPr>
    </w:p>
    <w:p w14:paraId="56F28853" w14:textId="2FDFED4B" w:rsidR="00F95DE1" w:rsidRPr="00A02F8C" w:rsidRDefault="00F95DE1" w:rsidP="00DB04D2">
      <w:pPr>
        <w:spacing w:after="0" w:line="264" w:lineRule="auto"/>
        <w:contextualSpacing/>
        <w:mirrorIndents/>
        <w:rPr>
          <w:rFonts w:ascii="Book Antiqua" w:hAnsi="Book Antiqua"/>
          <w:b/>
          <w:color w:val="auto"/>
          <w:sz w:val="22"/>
          <w:szCs w:val="22"/>
          <w:lang w:eastAsia="ko-KR"/>
        </w:rPr>
      </w:pPr>
      <w:r w:rsidRPr="00A02F8C">
        <w:rPr>
          <w:rFonts w:ascii="Book Antiqua" w:hAnsi="Book Antiqua"/>
          <w:b/>
          <w:color w:val="auto"/>
          <w:sz w:val="22"/>
          <w:szCs w:val="22"/>
          <w:lang w:eastAsia="ko-KR"/>
        </w:rPr>
        <w:t xml:space="preserve">Attendance &amp; Participation </w:t>
      </w:r>
    </w:p>
    <w:p w14:paraId="3164C82C" w14:textId="2BF4FE85" w:rsidR="00F95DE1" w:rsidRDefault="00F95DE1" w:rsidP="00DB04D2">
      <w:pPr>
        <w:pStyle w:val="BodyText"/>
        <w:kinsoku w:val="0"/>
        <w:overflowPunct w:val="0"/>
        <w:adjustRightInd/>
        <w:spacing w:line="264" w:lineRule="auto"/>
        <w:contextualSpacing/>
        <w:mirrorIndents/>
        <w:jc w:val="both"/>
        <w:rPr>
          <w:rFonts w:ascii="Book Antiqua" w:eastAsia="Batang" w:hAnsi="Book Antiqua"/>
          <w:lang w:eastAsia="ko-KR"/>
        </w:rPr>
      </w:pPr>
      <w:r w:rsidRPr="00A02F8C">
        <w:rPr>
          <w:rFonts w:ascii="Book Antiqua" w:hAnsi="Book Antiqua"/>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w:t>
      </w:r>
      <w:r w:rsidRPr="00A02F8C">
        <w:rPr>
          <w:rFonts w:ascii="Book Antiqua" w:hAnsi="Book Antiqua"/>
        </w:rPr>
        <w:lastRenderedPageBreak/>
        <w:t xml:space="preserve">from the Office of the Registrar. </w:t>
      </w:r>
      <w:ins w:id="20" w:author="Shook, David J" w:date="2019-01-03T14:30:00Z">
        <w:r w:rsidR="0086060D">
          <w:rPr>
            <w:rFonts w:ascii="Book Antiqua" w:hAnsi="Book Antiqua"/>
          </w:rPr>
          <w:fldChar w:fldCharType="begin"/>
        </w:r>
        <w:r w:rsidR="0086060D">
          <w:rPr>
            <w:rFonts w:ascii="Book Antiqua" w:hAnsi="Book Antiqua"/>
          </w:rPr>
          <w:instrText xml:space="preserve"> HYPERLINK "</w:instrText>
        </w:r>
        <w:r w:rsidR="0086060D" w:rsidRPr="0086060D">
          <w:rPr>
            <w:rFonts w:ascii="Book Antiqua" w:hAnsi="Book Antiqua"/>
          </w:rPr>
          <w:instrText>http://catalog.gatech.edu/rules/4/</w:instrText>
        </w:r>
        <w:r w:rsidR="0086060D">
          <w:rPr>
            <w:rFonts w:ascii="Book Antiqua" w:hAnsi="Book Antiqua"/>
          </w:rPr>
          <w:instrText xml:space="preserve">" </w:instrText>
        </w:r>
        <w:r w:rsidR="0086060D">
          <w:rPr>
            <w:rFonts w:ascii="Book Antiqua" w:hAnsi="Book Antiqua"/>
          </w:rPr>
          <w:fldChar w:fldCharType="separate"/>
        </w:r>
        <w:r w:rsidR="0086060D" w:rsidRPr="00DE4BF3">
          <w:rPr>
            <w:rStyle w:val="Hyperlink"/>
            <w:rFonts w:ascii="Book Antiqua" w:hAnsi="Book Antiqua"/>
          </w:rPr>
          <w:t>http://catalog.gatech.edu/rules/4/</w:t>
        </w:r>
        <w:r w:rsidR="0086060D">
          <w:rPr>
            <w:rFonts w:ascii="Book Antiqua" w:hAnsi="Book Antiqua"/>
          </w:rPr>
          <w:fldChar w:fldCharType="end"/>
        </w:r>
        <w:r w:rsidR="0086060D">
          <w:rPr>
            <w:rFonts w:ascii="Book Antiqua" w:hAnsi="Book Antiqua"/>
          </w:rPr>
          <w:t xml:space="preserve"> </w:t>
        </w:r>
      </w:ins>
    </w:p>
    <w:p w14:paraId="7A09B936" w14:textId="77777777" w:rsidR="009650C4" w:rsidRPr="009650C4" w:rsidRDefault="009650C4" w:rsidP="00E66D40">
      <w:pPr>
        <w:pStyle w:val="BodyText"/>
        <w:kinsoku w:val="0"/>
        <w:overflowPunct w:val="0"/>
        <w:adjustRightInd/>
        <w:spacing w:line="276" w:lineRule="auto"/>
        <w:contextualSpacing/>
        <w:mirrorIndents/>
        <w:jc w:val="both"/>
        <w:rPr>
          <w:rFonts w:ascii="Book Antiqua" w:eastAsia="Batang" w:hAnsi="Book Antiqua"/>
          <w:lang w:eastAsia="ko-KR"/>
        </w:rPr>
      </w:pPr>
    </w:p>
    <w:p w14:paraId="26477105" w14:textId="77777777" w:rsidR="00E66D40" w:rsidRPr="00A02F8C" w:rsidRDefault="00E66D40" w:rsidP="00E66D40">
      <w:pPr>
        <w:pStyle w:val="Heading1"/>
        <w:kinsoku w:val="0"/>
        <w:overflowPunct w:val="0"/>
        <w:spacing w:before="0" w:after="0" w:line="276" w:lineRule="auto"/>
        <w:contextualSpacing/>
        <w:mirrorIndents/>
        <w:rPr>
          <w:rFonts w:ascii="Book Antiqua" w:hAnsi="Book Antiqua"/>
          <w:color w:val="auto"/>
          <w:sz w:val="22"/>
          <w:szCs w:val="22"/>
        </w:rPr>
      </w:pPr>
      <w:r w:rsidRPr="00A02F8C">
        <w:rPr>
          <w:rFonts w:ascii="Book Antiqua" w:hAnsi="Book Antiqua"/>
          <w:color w:val="auto"/>
          <w:sz w:val="22"/>
          <w:szCs w:val="22"/>
        </w:rPr>
        <w:t>Honor Code</w:t>
      </w:r>
    </w:p>
    <w:p w14:paraId="288295F4" w14:textId="77777777" w:rsidR="00E66D40" w:rsidRPr="00A02F8C" w:rsidRDefault="00E66D40" w:rsidP="00E66D40">
      <w:pPr>
        <w:pStyle w:val="BodyText"/>
        <w:kinsoku w:val="0"/>
        <w:overflowPunct w:val="0"/>
        <w:adjustRightInd/>
        <w:spacing w:line="276" w:lineRule="auto"/>
        <w:contextualSpacing/>
        <w:mirrorIndents/>
        <w:rPr>
          <w:rFonts w:ascii="Book Antiqua" w:eastAsia="Batang" w:hAnsi="Book Antiqua"/>
          <w:lang w:eastAsia="ko-KR"/>
        </w:rPr>
      </w:pPr>
      <w:r w:rsidRPr="00A02F8C">
        <w:rPr>
          <w:rFonts w:ascii="Book Antiqua" w:hAnsi="Book Antiqua"/>
        </w:rPr>
        <w:t xml:space="preserve">The Academic Honor Code is a student initiative that became an official Institute policy in 1996. The objective of the Academic Honor Code is to increase academic integrity and strengthen trust in the Georgia Tech community. All students are required to sign an agreement acknowledging their awareness of the Academic Honor Code. They are strongly encouraged to seek a full understanding of their instructors' expectations regarding academic honor. </w:t>
      </w:r>
      <w:hyperlink r:id="rId11" w:history="1">
        <w:r w:rsidRPr="00A02F8C">
          <w:rPr>
            <w:rFonts w:ascii="Book Antiqua" w:hAnsi="Book Antiqua"/>
            <w:u w:val="single"/>
          </w:rPr>
          <w:t>http://catalog.gatech.edu/rules/18/</w:t>
        </w:r>
      </w:hyperlink>
      <w:r w:rsidRPr="00A02F8C">
        <w:rPr>
          <w:rFonts w:ascii="Book Antiqua" w:eastAsia="Batang" w:hAnsi="Book Antiqua"/>
          <w:lang w:eastAsia="ko-KR"/>
        </w:rPr>
        <w:t xml:space="preserve"> </w:t>
      </w:r>
    </w:p>
    <w:p w14:paraId="0D296589" w14:textId="34BF6F02" w:rsidR="00E66D40" w:rsidRPr="00A02F8C" w:rsidRDefault="00E66D40" w:rsidP="00E66D40">
      <w:pPr>
        <w:pStyle w:val="BodyText"/>
        <w:kinsoku w:val="0"/>
        <w:overflowPunct w:val="0"/>
        <w:adjustRightInd/>
        <w:spacing w:line="276" w:lineRule="auto"/>
        <w:contextualSpacing/>
        <w:mirrorIndents/>
        <w:rPr>
          <w:rFonts w:ascii="Book Antiqua" w:hAnsi="Book Antiqua"/>
        </w:rPr>
      </w:pPr>
      <w:r w:rsidRPr="00A02F8C">
        <w:rPr>
          <w:rFonts w:ascii="Book Antiqua" w:hAnsi="Book Antiqua"/>
        </w:rPr>
        <w:t xml:space="preserve">Code of Conduct: </w:t>
      </w:r>
      <w:hyperlink r:id="rId12" w:history="1">
        <w:r w:rsidRPr="00A02F8C">
          <w:rPr>
            <w:rFonts w:ascii="Book Antiqua" w:hAnsi="Book Antiqua"/>
            <w:u w:val="single"/>
          </w:rPr>
          <w:t>http://catalog.gatech.edu/rules/19/</w:t>
        </w:r>
      </w:hyperlink>
    </w:p>
    <w:p w14:paraId="40EFBB90" w14:textId="77777777" w:rsidR="00A02F8C" w:rsidRPr="00A02F8C" w:rsidRDefault="00A02F8C" w:rsidP="00A02F8C">
      <w:pPr>
        <w:pStyle w:val="Heading1"/>
        <w:keepNext w:val="0"/>
        <w:keepLines w:val="0"/>
        <w:widowControl w:val="0"/>
        <w:tabs>
          <w:tab w:val="left" w:pos="612"/>
        </w:tabs>
        <w:kinsoku w:val="0"/>
        <w:overflowPunct w:val="0"/>
        <w:autoSpaceDE w:val="0"/>
        <w:autoSpaceDN w:val="0"/>
        <w:adjustRightInd w:val="0"/>
        <w:spacing w:before="0" w:after="0"/>
        <w:ind w:left="611"/>
        <w:jc w:val="both"/>
        <w:rPr>
          <w:rFonts w:ascii="Book Antiqua" w:eastAsia="Batang" w:hAnsi="Book Antiqua" w:cs="Georgia"/>
          <w:b w:val="0"/>
          <w:bCs w:val="0"/>
          <w:color w:val="0070C0"/>
          <w:sz w:val="22"/>
          <w:szCs w:val="22"/>
          <w:lang w:eastAsia="ko-KR"/>
        </w:rPr>
      </w:pPr>
    </w:p>
    <w:p w14:paraId="6287E4A2" w14:textId="5FDE0F7D" w:rsidR="001821DE" w:rsidRPr="006550F7" w:rsidRDefault="00A02F8C" w:rsidP="006550F7">
      <w:pPr>
        <w:pStyle w:val="Heading1"/>
        <w:keepNext w:val="0"/>
        <w:keepLines w:val="0"/>
        <w:widowControl w:val="0"/>
        <w:tabs>
          <w:tab w:val="left" w:pos="612"/>
        </w:tabs>
        <w:kinsoku w:val="0"/>
        <w:overflowPunct w:val="0"/>
        <w:autoSpaceDE w:val="0"/>
        <w:autoSpaceDN w:val="0"/>
        <w:adjustRightInd w:val="0"/>
        <w:spacing w:before="0" w:after="0"/>
        <w:ind w:left="611" w:hanging="611"/>
        <w:jc w:val="both"/>
        <w:rPr>
          <w:rFonts w:ascii="Book Antiqua" w:eastAsia="Batang" w:hAnsi="Book Antiqua"/>
          <w:color w:val="0070C0"/>
          <w:lang w:eastAsia="ko-KR"/>
        </w:rPr>
      </w:pPr>
      <w:r w:rsidRPr="00A02F8C">
        <w:rPr>
          <w:rFonts w:ascii="Book Antiqua" w:hAnsi="Book Antiqua"/>
          <w:color w:val="0070C0"/>
        </w:rPr>
        <w:t>Class</w:t>
      </w:r>
      <w:r w:rsidRPr="00A02F8C">
        <w:rPr>
          <w:rFonts w:ascii="Book Antiqua" w:hAnsi="Book Antiqua"/>
          <w:color w:val="0070C0"/>
          <w:spacing w:val="-2"/>
        </w:rPr>
        <w:t xml:space="preserve"> </w:t>
      </w:r>
      <w:r w:rsidRPr="00A02F8C">
        <w:rPr>
          <w:rFonts w:ascii="Book Antiqua" w:hAnsi="Book Antiqua"/>
          <w:color w:val="0070C0"/>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2850"/>
        <w:gridCol w:w="2850"/>
        <w:gridCol w:w="2851"/>
      </w:tblGrid>
      <w:tr w:rsidR="001821DE" w:rsidRPr="007E5978" w14:paraId="5270CE35" w14:textId="77777777" w:rsidTr="00654A3B">
        <w:trPr>
          <w:trHeight w:val="422"/>
        </w:trPr>
        <w:tc>
          <w:tcPr>
            <w:tcW w:w="1637" w:type="dxa"/>
            <w:tcBorders>
              <w:top w:val="single" w:sz="12" w:space="0" w:color="auto"/>
              <w:left w:val="single" w:sz="12" w:space="0" w:color="auto"/>
              <w:bottom w:val="single" w:sz="12" w:space="0" w:color="auto"/>
              <w:right w:val="single" w:sz="12" w:space="0" w:color="auto"/>
            </w:tcBorders>
            <w:shd w:val="clear" w:color="auto" w:fill="auto"/>
            <w:vAlign w:val="center"/>
          </w:tcPr>
          <w:p w14:paraId="70789F00" w14:textId="77777777" w:rsidR="001821DE" w:rsidRPr="007E5978" w:rsidRDefault="001821DE" w:rsidP="00654A3B">
            <w:pPr>
              <w:jc w:val="center"/>
              <w:rPr>
                <w:rFonts w:ascii="Georgia" w:eastAsia="NanumGothic" w:hAnsi="Georgia"/>
                <w:b/>
                <w:bCs/>
                <w:sz w:val="22"/>
                <w:szCs w:val="22"/>
              </w:rPr>
            </w:pPr>
            <w:r w:rsidRPr="007E5978">
              <w:rPr>
                <w:rFonts w:ascii="Georgia" w:eastAsia="NanumGothic" w:hAnsi="Georgia"/>
                <w:b/>
                <w:bCs/>
                <w:sz w:val="22"/>
                <w:szCs w:val="22"/>
              </w:rPr>
              <w:t>Week</w:t>
            </w:r>
          </w:p>
        </w:tc>
        <w:tc>
          <w:tcPr>
            <w:tcW w:w="2850" w:type="dxa"/>
            <w:tcBorders>
              <w:top w:val="single" w:sz="12" w:space="0" w:color="auto"/>
              <w:left w:val="single" w:sz="12" w:space="0" w:color="auto"/>
              <w:bottom w:val="single" w:sz="12" w:space="0" w:color="auto"/>
            </w:tcBorders>
            <w:shd w:val="clear" w:color="auto" w:fill="auto"/>
            <w:vAlign w:val="center"/>
          </w:tcPr>
          <w:p w14:paraId="5E78C081" w14:textId="77777777" w:rsidR="001821DE" w:rsidRPr="007E5978" w:rsidRDefault="001821DE" w:rsidP="00654A3B">
            <w:pPr>
              <w:jc w:val="center"/>
              <w:rPr>
                <w:rFonts w:ascii="Georgia" w:eastAsia="NanumGothic" w:hAnsi="Georgia"/>
                <w:b/>
                <w:bCs/>
                <w:color w:val="000000"/>
                <w:sz w:val="22"/>
                <w:szCs w:val="22"/>
              </w:rPr>
            </w:pPr>
            <w:r w:rsidRPr="007E5978">
              <w:rPr>
                <w:rFonts w:ascii="Georgia" w:eastAsia="NanumGothic" w:hAnsi="Georgia"/>
                <w:b/>
                <w:bCs/>
                <w:color w:val="000000"/>
                <w:sz w:val="22"/>
                <w:szCs w:val="22"/>
              </w:rPr>
              <w:t>Mon</w:t>
            </w:r>
          </w:p>
        </w:tc>
        <w:tc>
          <w:tcPr>
            <w:tcW w:w="2850" w:type="dxa"/>
            <w:tcBorders>
              <w:top w:val="single" w:sz="12" w:space="0" w:color="auto"/>
              <w:bottom w:val="single" w:sz="12" w:space="0" w:color="auto"/>
            </w:tcBorders>
            <w:shd w:val="clear" w:color="auto" w:fill="auto"/>
            <w:vAlign w:val="center"/>
          </w:tcPr>
          <w:p w14:paraId="597DF84B" w14:textId="77777777" w:rsidR="001821DE" w:rsidRPr="007E5978" w:rsidRDefault="001821DE" w:rsidP="00654A3B">
            <w:pPr>
              <w:jc w:val="center"/>
              <w:rPr>
                <w:rFonts w:ascii="Georgia" w:eastAsia="NanumGothic" w:hAnsi="Georgia"/>
                <w:b/>
                <w:bCs/>
                <w:color w:val="000000"/>
                <w:sz w:val="22"/>
                <w:szCs w:val="22"/>
              </w:rPr>
            </w:pPr>
            <w:r w:rsidRPr="007E5978">
              <w:rPr>
                <w:rFonts w:ascii="Georgia" w:eastAsia="NanumGothic" w:hAnsi="Georgia"/>
                <w:b/>
                <w:bCs/>
                <w:color w:val="000000"/>
                <w:sz w:val="22"/>
                <w:szCs w:val="22"/>
              </w:rPr>
              <w:t>Wed</w:t>
            </w:r>
          </w:p>
        </w:tc>
        <w:tc>
          <w:tcPr>
            <w:tcW w:w="2851" w:type="dxa"/>
            <w:tcBorders>
              <w:top w:val="single" w:sz="12" w:space="0" w:color="auto"/>
              <w:bottom w:val="single" w:sz="12" w:space="0" w:color="auto"/>
              <w:right w:val="single" w:sz="12" w:space="0" w:color="auto"/>
            </w:tcBorders>
            <w:shd w:val="clear" w:color="auto" w:fill="auto"/>
            <w:vAlign w:val="center"/>
          </w:tcPr>
          <w:p w14:paraId="50AB3082" w14:textId="77777777" w:rsidR="001821DE" w:rsidRPr="007E5978" w:rsidRDefault="001821DE" w:rsidP="00654A3B">
            <w:pPr>
              <w:jc w:val="center"/>
              <w:rPr>
                <w:rFonts w:ascii="Georgia" w:eastAsia="NanumGothic" w:hAnsi="Georgia"/>
                <w:b/>
                <w:bCs/>
                <w:color w:val="000000"/>
                <w:sz w:val="22"/>
                <w:szCs w:val="22"/>
              </w:rPr>
            </w:pPr>
            <w:r w:rsidRPr="007E5978">
              <w:rPr>
                <w:rFonts w:ascii="Georgia" w:eastAsia="NanumGothic" w:hAnsi="Georgia"/>
                <w:b/>
                <w:bCs/>
                <w:color w:val="000000"/>
                <w:sz w:val="22"/>
                <w:szCs w:val="22"/>
              </w:rPr>
              <w:t>Fri</w:t>
            </w:r>
          </w:p>
        </w:tc>
      </w:tr>
      <w:tr w:rsidR="001821DE" w:rsidRPr="00A976B3" w14:paraId="620FDF7E" w14:textId="77777777" w:rsidTr="001821DE">
        <w:tc>
          <w:tcPr>
            <w:tcW w:w="1637" w:type="dxa"/>
            <w:tcBorders>
              <w:top w:val="single" w:sz="12" w:space="0" w:color="auto"/>
              <w:left w:val="single" w:sz="12" w:space="0" w:color="auto"/>
              <w:right w:val="single" w:sz="12" w:space="0" w:color="auto"/>
            </w:tcBorders>
            <w:shd w:val="clear" w:color="auto" w:fill="auto"/>
          </w:tcPr>
          <w:p w14:paraId="4CA39F1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w:t>
            </w:r>
          </w:p>
          <w:p w14:paraId="3C1A4AE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8/20-8/24</w:t>
            </w:r>
          </w:p>
        </w:tc>
        <w:tc>
          <w:tcPr>
            <w:tcW w:w="2850" w:type="dxa"/>
            <w:tcBorders>
              <w:top w:val="single" w:sz="12" w:space="0" w:color="auto"/>
              <w:left w:val="single" w:sz="12" w:space="0" w:color="auto"/>
            </w:tcBorders>
            <w:shd w:val="clear" w:color="auto" w:fill="auto"/>
          </w:tcPr>
          <w:p w14:paraId="57B795AB" w14:textId="05F67FE2" w:rsidR="001821DE" w:rsidRPr="00D7372B" w:rsidRDefault="001821DE"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rPr>
              <w:t xml:space="preserve">Course Orientation </w:t>
            </w:r>
          </w:p>
          <w:p w14:paraId="6EACA9BF" w14:textId="77777777" w:rsidR="001821DE" w:rsidRPr="00D7372B" w:rsidRDefault="001821DE" w:rsidP="001821DE">
            <w:pPr>
              <w:contextualSpacing/>
              <w:rPr>
                <w:rFonts w:ascii="Georgia" w:eastAsia="Gulim" w:hAnsi="Georgia"/>
                <w:bCs/>
                <w:color w:val="000000" w:themeColor="text1"/>
                <w:sz w:val="22"/>
                <w:szCs w:val="22"/>
              </w:rPr>
            </w:pPr>
          </w:p>
        </w:tc>
        <w:tc>
          <w:tcPr>
            <w:tcW w:w="2850" w:type="dxa"/>
            <w:tcBorders>
              <w:top w:val="single" w:sz="12" w:space="0" w:color="auto"/>
            </w:tcBorders>
            <w:shd w:val="clear" w:color="auto" w:fill="FFFFFF" w:themeFill="background1"/>
          </w:tcPr>
          <w:p w14:paraId="511D9A61" w14:textId="77777777" w:rsidR="00F97273" w:rsidRPr="00D7372B" w:rsidRDefault="00F97273" w:rsidP="00F97273">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Pre-Unit</w:t>
            </w:r>
          </w:p>
          <w:p w14:paraId="48A26075" w14:textId="40267A0E" w:rsidR="001821DE" w:rsidRPr="00D7372B" w:rsidRDefault="001821DE" w:rsidP="00654A3B">
            <w:pPr>
              <w:contextualSpacing/>
              <w:rPr>
                <w:rFonts w:ascii="Georgia" w:eastAsia="Gulim" w:hAnsi="Georgia"/>
                <w:bCs/>
                <w:color w:val="000000" w:themeColor="text1"/>
                <w:sz w:val="22"/>
                <w:szCs w:val="22"/>
              </w:rPr>
            </w:pPr>
          </w:p>
        </w:tc>
        <w:tc>
          <w:tcPr>
            <w:tcW w:w="2851" w:type="dxa"/>
            <w:tcBorders>
              <w:top w:val="single" w:sz="12" w:space="0" w:color="auto"/>
              <w:right w:val="single" w:sz="12" w:space="0" w:color="auto"/>
            </w:tcBorders>
            <w:shd w:val="clear" w:color="auto" w:fill="FFFFFF" w:themeFill="background1"/>
          </w:tcPr>
          <w:p w14:paraId="77B8596C" w14:textId="77777777" w:rsidR="00F97273" w:rsidRPr="00D7372B" w:rsidRDefault="00F97273" w:rsidP="00F97273">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Pre-Unit</w:t>
            </w:r>
          </w:p>
          <w:p w14:paraId="7E74CE00" w14:textId="77777777" w:rsidR="001821DE" w:rsidRPr="00D7372B" w:rsidRDefault="001821DE" w:rsidP="001821DE">
            <w:pPr>
              <w:contextualSpacing/>
              <w:rPr>
                <w:rFonts w:ascii="Georgia" w:eastAsia="Gulim" w:hAnsi="Georgia"/>
                <w:bCs/>
                <w:color w:val="000000" w:themeColor="text1"/>
                <w:sz w:val="22"/>
                <w:szCs w:val="22"/>
              </w:rPr>
            </w:pPr>
          </w:p>
        </w:tc>
      </w:tr>
      <w:tr w:rsidR="001821DE" w:rsidRPr="00A976B3" w14:paraId="5D18BCD0" w14:textId="77777777" w:rsidTr="002A11BB">
        <w:tc>
          <w:tcPr>
            <w:tcW w:w="1637" w:type="dxa"/>
            <w:tcBorders>
              <w:left w:val="single" w:sz="12" w:space="0" w:color="auto"/>
              <w:right w:val="single" w:sz="12" w:space="0" w:color="auto"/>
            </w:tcBorders>
            <w:shd w:val="clear" w:color="auto" w:fill="auto"/>
          </w:tcPr>
          <w:p w14:paraId="15FDCA9B"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W2</w:t>
            </w:r>
          </w:p>
          <w:p w14:paraId="44524A04"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8/27-8/31</w:t>
            </w:r>
          </w:p>
        </w:tc>
        <w:tc>
          <w:tcPr>
            <w:tcW w:w="2850" w:type="dxa"/>
            <w:tcBorders>
              <w:left w:val="single" w:sz="12" w:space="0" w:color="auto"/>
            </w:tcBorders>
            <w:shd w:val="clear" w:color="auto" w:fill="B3EAF2" w:themeFill="background2" w:themeFillShade="E6"/>
          </w:tcPr>
          <w:p w14:paraId="3DD3865D" w14:textId="77777777" w:rsidR="001821DE" w:rsidRPr="00D7372B" w:rsidRDefault="001821DE"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w:t>
            </w:r>
            <w:r w:rsidR="006D192C" w:rsidRPr="00D7372B">
              <w:rPr>
                <w:rFonts w:ascii="Georgia" w:eastAsia="Gulim" w:hAnsi="Georgia"/>
                <w:bCs/>
                <w:color w:val="000000" w:themeColor="text1"/>
                <w:sz w:val="22"/>
                <w:szCs w:val="22"/>
                <w:lang w:eastAsia="ko-KR"/>
              </w:rPr>
              <w:t xml:space="preserve"> 1</w:t>
            </w:r>
          </w:p>
          <w:p w14:paraId="23EE4DA7" w14:textId="756385F9" w:rsidR="006D192C" w:rsidRPr="00D7372B" w:rsidRDefault="006D192C"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Vocab Quiz #1</w:t>
            </w:r>
          </w:p>
        </w:tc>
        <w:tc>
          <w:tcPr>
            <w:tcW w:w="2850" w:type="dxa"/>
            <w:shd w:val="clear" w:color="auto" w:fill="FFFFFF" w:themeFill="background1"/>
          </w:tcPr>
          <w:p w14:paraId="2AD4B2EA" w14:textId="4CF3CDAE" w:rsidR="001821DE" w:rsidRPr="00D7372B" w:rsidRDefault="001821DE" w:rsidP="00707D35">
            <w:pPr>
              <w:contextualSpacing/>
              <w:rPr>
                <w:rFonts w:ascii="Georgia" w:eastAsia="Gulim" w:hAnsi="Georgia"/>
                <w:bCs/>
                <w:color w:val="000000" w:themeColor="text1"/>
                <w:sz w:val="22"/>
                <w:szCs w:val="22"/>
              </w:rPr>
            </w:pPr>
          </w:p>
        </w:tc>
        <w:tc>
          <w:tcPr>
            <w:tcW w:w="2851" w:type="dxa"/>
            <w:tcBorders>
              <w:right w:val="single" w:sz="12" w:space="0" w:color="auto"/>
            </w:tcBorders>
            <w:shd w:val="clear" w:color="auto" w:fill="FFFFFF" w:themeFill="background1"/>
          </w:tcPr>
          <w:p w14:paraId="52DF56FB" w14:textId="2F8AEFA2" w:rsidR="009F4ACD" w:rsidRPr="00D7372B" w:rsidRDefault="009F4ACD" w:rsidP="00654A3B">
            <w:pPr>
              <w:contextualSpacing/>
              <w:rPr>
                <w:rFonts w:ascii="Georgia" w:eastAsia="Gulim" w:hAnsi="Georgia"/>
                <w:bCs/>
                <w:color w:val="000000" w:themeColor="text1"/>
                <w:sz w:val="22"/>
                <w:szCs w:val="22"/>
                <w:lang w:eastAsia="ko-KR"/>
              </w:rPr>
            </w:pPr>
          </w:p>
        </w:tc>
      </w:tr>
      <w:tr w:rsidR="001821DE" w:rsidRPr="00A976B3" w14:paraId="2ADDA5E6" w14:textId="77777777" w:rsidTr="002A11BB">
        <w:tc>
          <w:tcPr>
            <w:tcW w:w="1637" w:type="dxa"/>
            <w:tcBorders>
              <w:left w:val="single" w:sz="12" w:space="0" w:color="auto"/>
              <w:right w:val="single" w:sz="12" w:space="0" w:color="auto"/>
            </w:tcBorders>
            <w:shd w:val="clear" w:color="auto" w:fill="auto"/>
          </w:tcPr>
          <w:p w14:paraId="19106B68"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W3</w:t>
            </w:r>
          </w:p>
          <w:p w14:paraId="25F52137"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9/3-9/7</w:t>
            </w:r>
          </w:p>
        </w:tc>
        <w:tc>
          <w:tcPr>
            <w:tcW w:w="2850" w:type="dxa"/>
            <w:tcBorders>
              <w:left w:val="single" w:sz="12" w:space="0" w:color="auto"/>
            </w:tcBorders>
            <w:shd w:val="clear" w:color="auto" w:fill="FDE9D9"/>
            <w:vAlign w:val="center"/>
          </w:tcPr>
          <w:p w14:paraId="480809CE" w14:textId="77777777" w:rsidR="001821DE" w:rsidRPr="00D7372B" w:rsidRDefault="001821DE" w:rsidP="00654A3B">
            <w:pPr>
              <w:contextualSpacing/>
              <w:jc w:val="center"/>
              <w:rPr>
                <w:rFonts w:ascii="Georgia" w:eastAsia="Gulim" w:hAnsi="Georgia"/>
                <w:bCs/>
                <w:color w:val="000000" w:themeColor="text1"/>
                <w:sz w:val="22"/>
                <w:szCs w:val="22"/>
              </w:rPr>
            </w:pPr>
            <w:r w:rsidRPr="00D7372B">
              <w:rPr>
                <w:rFonts w:ascii="Georgia" w:eastAsia="Gulim" w:hAnsi="Georgia"/>
                <w:bCs/>
                <w:color w:val="000000" w:themeColor="text1"/>
                <w:sz w:val="22"/>
                <w:szCs w:val="22"/>
              </w:rPr>
              <w:t>Labor Day</w:t>
            </w:r>
          </w:p>
        </w:tc>
        <w:tc>
          <w:tcPr>
            <w:tcW w:w="2850" w:type="dxa"/>
            <w:shd w:val="clear" w:color="auto" w:fill="B3EAF2" w:themeFill="background2" w:themeFillShade="E6"/>
          </w:tcPr>
          <w:p w14:paraId="4D24A83E" w14:textId="77777777" w:rsidR="001821DE" w:rsidRPr="00D7372B" w:rsidRDefault="008103E4" w:rsidP="000B67B8">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 2</w:t>
            </w:r>
          </w:p>
          <w:p w14:paraId="776D00F8" w14:textId="7E1E6F49" w:rsidR="008103E4" w:rsidRPr="00D7372B" w:rsidRDefault="002A11BB" w:rsidP="000B67B8">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VQ #2</w:t>
            </w:r>
          </w:p>
        </w:tc>
        <w:tc>
          <w:tcPr>
            <w:tcW w:w="2851" w:type="dxa"/>
            <w:tcBorders>
              <w:right w:val="single" w:sz="12" w:space="0" w:color="auto"/>
            </w:tcBorders>
            <w:shd w:val="clear" w:color="auto" w:fill="FFFFFF" w:themeFill="background1"/>
          </w:tcPr>
          <w:p w14:paraId="2BCB21D5" w14:textId="77777777" w:rsidR="001821DE" w:rsidRPr="00D7372B" w:rsidRDefault="001821DE" w:rsidP="00654A3B">
            <w:pPr>
              <w:contextualSpacing/>
              <w:rPr>
                <w:rFonts w:ascii="Georgia" w:eastAsia="Gulim" w:hAnsi="Georgia"/>
                <w:bCs/>
                <w:color w:val="000000" w:themeColor="text1"/>
                <w:sz w:val="22"/>
                <w:szCs w:val="22"/>
              </w:rPr>
            </w:pPr>
          </w:p>
        </w:tc>
      </w:tr>
      <w:tr w:rsidR="001821DE" w:rsidRPr="00FC5A3F" w14:paraId="0BEB0F12" w14:textId="77777777" w:rsidTr="000B67B8">
        <w:tc>
          <w:tcPr>
            <w:tcW w:w="1637" w:type="dxa"/>
            <w:tcBorders>
              <w:left w:val="single" w:sz="12" w:space="0" w:color="auto"/>
              <w:right w:val="single" w:sz="12" w:space="0" w:color="auto"/>
            </w:tcBorders>
            <w:shd w:val="clear" w:color="auto" w:fill="auto"/>
          </w:tcPr>
          <w:p w14:paraId="143220E7" w14:textId="125732A9"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W4</w:t>
            </w:r>
          </w:p>
          <w:p w14:paraId="6225082C"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9/10-9/14</w:t>
            </w:r>
          </w:p>
        </w:tc>
        <w:tc>
          <w:tcPr>
            <w:tcW w:w="2850" w:type="dxa"/>
            <w:tcBorders>
              <w:left w:val="single" w:sz="12" w:space="0" w:color="auto"/>
            </w:tcBorders>
            <w:shd w:val="clear" w:color="auto" w:fill="FFFFFF" w:themeFill="background1"/>
          </w:tcPr>
          <w:p w14:paraId="41B75A0C" w14:textId="1AD1FF19" w:rsidR="001821DE" w:rsidRPr="00D7372B" w:rsidRDefault="001821DE" w:rsidP="00707D35">
            <w:pPr>
              <w:contextualSpacing/>
              <w:rPr>
                <w:rFonts w:ascii="Georgia" w:eastAsia="Gulim" w:hAnsi="Georgia"/>
                <w:bCs/>
                <w:color w:val="000000" w:themeColor="text1"/>
                <w:sz w:val="22"/>
                <w:szCs w:val="22"/>
                <w:lang w:eastAsia="ko-KR"/>
              </w:rPr>
            </w:pPr>
          </w:p>
        </w:tc>
        <w:tc>
          <w:tcPr>
            <w:tcW w:w="2850" w:type="dxa"/>
            <w:shd w:val="clear" w:color="auto" w:fill="FFFFFF" w:themeFill="background1"/>
          </w:tcPr>
          <w:p w14:paraId="3A5B1837" w14:textId="7A0F61E7" w:rsidR="001821DE" w:rsidRPr="00D7372B" w:rsidRDefault="001821DE" w:rsidP="00654A3B">
            <w:pPr>
              <w:contextualSpacing/>
              <w:rPr>
                <w:rFonts w:ascii="Georgia" w:eastAsia="Gulim" w:hAnsi="Georgia"/>
                <w:bCs/>
                <w:color w:val="000000" w:themeColor="text1"/>
                <w:sz w:val="22"/>
                <w:szCs w:val="22"/>
                <w:lang w:eastAsia="ko-KR"/>
              </w:rPr>
            </w:pPr>
          </w:p>
        </w:tc>
        <w:tc>
          <w:tcPr>
            <w:tcW w:w="2851" w:type="dxa"/>
            <w:tcBorders>
              <w:right w:val="single" w:sz="12" w:space="0" w:color="auto"/>
            </w:tcBorders>
            <w:shd w:val="clear" w:color="auto" w:fill="FFFFFF" w:themeFill="background1"/>
          </w:tcPr>
          <w:p w14:paraId="53BCC554" w14:textId="61BD1813" w:rsidR="001821DE" w:rsidRPr="00D7372B" w:rsidRDefault="002A11BB" w:rsidP="002A11BB">
            <w:pPr>
              <w:pStyle w:val="TableParagraph"/>
              <w:kinsoku w:val="0"/>
              <w:overflowPunct w:val="0"/>
              <w:spacing w:before="107" w:line="244" w:lineRule="exact"/>
              <w:ind w:left="357" w:right="335"/>
              <w:jc w:val="center"/>
              <w:rPr>
                <w:rFonts w:eastAsia="Batang"/>
                <w:sz w:val="22"/>
                <w:szCs w:val="22"/>
                <w:lang w:eastAsia="ko-KR"/>
              </w:rPr>
            </w:pPr>
            <w:proofErr w:type="spellStart"/>
            <w:r w:rsidRPr="00D7372B">
              <w:rPr>
                <w:i/>
                <w:iCs/>
                <w:sz w:val="22"/>
                <w:szCs w:val="22"/>
              </w:rPr>
              <w:t>tete</w:t>
            </w:r>
            <w:proofErr w:type="spellEnd"/>
            <w:r w:rsidRPr="00D7372B">
              <w:rPr>
                <w:i/>
                <w:iCs/>
                <w:sz w:val="22"/>
                <w:szCs w:val="22"/>
              </w:rPr>
              <w:t>-a-</w:t>
            </w:r>
            <w:proofErr w:type="spellStart"/>
            <w:r w:rsidRPr="00D7372B">
              <w:rPr>
                <w:i/>
                <w:iCs/>
                <w:sz w:val="22"/>
                <w:szCs w:val="22"/>
              </w:rPr>
              <w:t>tete</w:t>
            </w:r>
            <w:proofErr w:type="spellEnd"/>
            <w:r w:rsidRPr="00D7372B">
              <w:rPr>
                <w:i/>
                <w:iCs/>
                <w:sz w:val="22"/>
                <w:szCs w:val="22"/>
              </w:rPr>
              <w:t xml:space="preserve"> </w:t>
            </w:r>
            <w:r w:rsidRPr="00D7372B">
              <w:rPr>
                <w:sz w:val="22"/>
                <w:szCs w:val="22"/>
              </w:rPr>
              <w:t>#1</w:t>
            </w:r>
          </w:p>
        </w:tc>
      </w:tr>
      <w:tr w:rsidR="001821DE" w:rsidRPr="007C7493" w14:paraId="7AFC7665" w14:textId="77777777" w:rsidTr="002A11BB">
        <w:tc>
          <w:tcPr>
            <w:tcW w:w="1637" w:type="dxa"/>
            <w:tcBorders>
              <w:left w:val="single" w:sz="12" w:space="0" w:color="auto"/>
              <w:right w:val="single" w:sz="12" w:space="0" w:color="auto"/>
            </w:tcBorders>
            <w:shd w:val="clear" w:color="auto" w:fill="auto"/>
          </w:tcPr>
          <w:p w14:paraId="53ADDA10"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W5</w:t>
            </w:r>
          </w:p>
          <w:p w14:paraId="4F937E50"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9/17-9/21</w:t>
            </w:r>
          </w:p>
        </w:tc>
        <w:tc>
          <w:tcPr>
            <w:tcW w:w="2850" w:type="dxa"/>
            <w:tcBorders>
              <w:left w:val="single" w:sz="12" w:space="0" w:color="auto"/>
            </w:tcBorders>
            <w:shd w:val="clear" w:color="auto" w:fill="B3EAF2" w:themeFill="background2" w:themeFillShade="E6"/>
          </w:tcPr>
          <w:p w14:paraId="1D9599A5" w14:textId="77777777" w:rsidR="001821DE" w:rsidRPr="00D7372B" w:rsidRDefault="008103E4"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 3</w:t>
            </w:r>
          </w:p>
          <w:p w14:paraId="6861AF7B" w14:textId="2292310F" w:rsidR="002A11BB" w:rsidRPr="00D7372B" w:rsidRDefault="00D7372B"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 xml:space="preserve">VQ </w:t>
            </w:r>
            <w:r w:rsidR="002A11BB" w:rsidRPr="00D7372B">
              <w:rPr>
                <w:rFonts w:ascii="Georgia" w:eastAsia="Gulim" w:hAnsi="Georgia"/>
                <w:bCs/>
                <w:color w:val="000000" w:themeColor="text1"/>
                <w:sz w:val="22"/>
                <w:szCs w:val="22"/>
                <w:lang w:eastAsia="ko-KR"/>
              </w:rPr>
              <w:t>#3</w:t>
            </w:r>
          </w:p>
        </w:tc>
        <w:tc>
          <w:tcPr>
            <w:tcW w:w="2850" w:type="dxa"/>
            <w:shd w:val="clear" w:color="auto" w:fill="FFFFFF" w:themeFill="background1"/>
          </w:tcPr>
          <w:p w14:paraId="0695FB85" w14:textId="3B6252A8" w:rsidR="001821DE" w:rsidRPr="00D7372B" w:rsidRDefault="001821DE" w:rsidP="00654A3B">
            <w:pPr>
              <w:contextualSpacing/>
              <w:rPr>
                <w:rFonts w:ascii="Georgia" w:eastAsia="Gulim" w:hAnsi="Georgia"/>
                <w:bCs/>
                <w:color w:val="000000" w:themeColor="text1"/>
                <w:sz w:val="22"/>
                <w:szCs w:val="22"/>
                <w:lang w:eastAsia="ko-KR"/>
              </w:rPr>
            </w:pPr>
          </w:p>
        </w:tc>
        <w:tc>
          <w:tcPr>
            <w:tcW w:w="2851" w:type="dxa"/>
            <w:tcBorders>
              <w:right w:val="single" w:sz="12" w:space="0" w:color="auto"/>
            </w:tcBorders>
            <w:shd w:val="clear" w:color="auto" w:fill="FFFFFF" w:themeFill="background1"/>
          </w:tcPr>
          <w:p w14:paraId="42DEDE21" w14:textId="05341DA7" w:rsidR="001821DE" w:rsidRPr="00D7372B" w:rsidRDefault="001821DE" w:rsidP="00654A3B">
            <w:pPr>
              <w:contextualSpacing/>
              <w:rPr>
                <w:rFonts w:ascii="Georgia" w:eastAsia="Gulim" w:hAnsi="Georgia"/>
                <w:bCs/>
                <w:color w:val="000000" w:themeColor="text1"/>
                <w:sz w:val="22"/>
                <w:szCs w:val="22"/>
              </w:rPr>
            </w:pPr>
          </w:p>
        </w:tc>
      </w:tr>
      <w:tr w:rsidR="001821DE" w:rsidRPr="007C7493" w14:paraId="62A1A329" w14:textId="77777777" w:rsidTr="002A11BB">
        <w:tc>
          <w:tcPr>
            <w:tcW w:w="1637" w:type="dxa"/>
            <w:tcBorders>
              <w:left w:val="single" w:sz="12" w:space="0" w:color="auto"/>
              <w:right w:val="single" w:sz="12" w:space="0" w:color="auto"/>
            </w:tcBorders>
            <w:shd w:val="clear" w:color="auto" w:fill="auto"/>
          </w:tcPr>
          <w:p w14:paraId="4256FBCC"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W6</w:t>
            </w:r>
          </w:p>
          <w:p w14:paraId="1E06ABBC"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9/24-9/28</w:t>
            </w:r>
          </w:p>
        </w:tc>
        <w:tc>
          <w:tcPr>
            <w:tcW w:w="2850" w:type="dxa"/>
            <w:tcBorders>
              <w:left w:val="single" w:sz="12" w:space="0" w:color="auto"/>
            </w:tcBorders>
            <w:shd w:val="clear" w:color="auto" w:fill="B3EAF2" w:themeFill="background2" w:themeFillShade="E6"/>
          </w:tcPr>
          <w:p w14:paraId="1D084956" w14:textId="77777777" w:rsidR="001821DE" w:rsidRPr="00D7372B" w:rsidRDefault="008103E4"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 4</w:t>
            </w:r>
          </w:p>
          <w:p w14:paraId="00F710FC" w14:textId="09ECC3A6" w:rsidR="002A11BB" w:rsidRPr="00D7372B" w:rsidRDefault="00D7372B"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 xml:space="preserve">VQ </w:t>
            </w:r>
            <w:r w:rsidR="002A11BB" w:rsidRPr="00D7372B">
              <w:rPr>
                <w:rFonts w:ascii="Georgia" w:eastAsia="Gulim" w:hAnsi="Georgia"/>
                <w:bCs/>
                <w:color w:val="000000" w:themeColor="text1"/>
                <w:sz w:val="22"/>
                <w:szCs w:val="22"/>
                <w:lang w:eastAsia="ko-KR"/>
              </w:rPr>
              <w:t>#4</w:t>
            </w:r>
          </w:p>
        </w:tc>
        <w:tc>
          <w:tcPr>
            <w:tcW w:w="2850" w:type="dxa"/>
            <w:shd w:val="clear" w:color="auto" w:fill="FFFFFF" w:themeFill="background1"/>
          </w:tcPr>
          <w:p w14:paraId="126B47C5" w14:textId="3CA07C9E" w:rsidR="001821DE" w:rsidRPr="00D7372B" w:rsidRDefault="001821DE" w:rsidP="00CC7932">
            <w:pPr>
              <w:contextualSpacing/>
              <w:rPr>
                <w:rFonts w:ascii="Georgia" w:eastAsia="Gulim" w:hAnsi="Georgia"/>
                <w:bCs/>
                <w:color w:val="000000" w:themeColor="text1"/>
                <w:sz w:val="22"/>
                <w:szCs w:val="22"/>
                <w:lang w:eastAsia="ko-KR"/>
              </w:rPr>
            </w:pPr>
          </w:p>
        </w:tc>
        <w:tc>
          <w:tcPr>
            <w:tcW w:w="2851" w:type="dxa"/>
            <w:tcBorders>
              <w:right w:val="single" w:sz="12" w:space="0" w:color="auto"/>
            </w:tcBorders>
            <w:shd w:val="clear" w:color="auto" w:fill="FFFFFF" w:themeFill="background1"/>
          </w:tcPr>
          <w:p w14:paraId="38AD123E" w14:textId="44A1F1AE" w:rsidR="001821DE" w:rsidRPr="00D7372B" w:rsidRDefault="001821DE" w:rsidP="00654A3B">
            <w:pPr>
              <w:contextualSpacing/>
              <w:rPr>
                <w:rFonts w:ascii="Georgia" w:eastAsia="Gulim" w:hAnsi="Georgia"/>
                <w:bCs/>
                <w:color w:val="000000" w:themeColor="text1"/>
                <w:sz w:val="22"/>
                <w:szCs w:val="22"/>
                <w:lang w:eastAsia="ko-KR"/>
              </w:rPr>
            </w:pPr>
          </w:p>
        </w:tc>
      </w:tr>
      <w:tr w:rsidR="001821DE" w:rsidRPr="007C7493" w14:paraId="212E89B1" w14:textId="77777777" w:rsidTr="0091478D">
        <w:tc>
          <w:tcPr>
            <w:tcW w:w="1637" w:type="dxa"/>
            <w:tcBorders>
              <w:left w:val="single" w:sz="12" w:space="0" w:color="auto"/>
              <w:right w:val="single" w:sz="12" w:space="0" w:color="auto"/>
            </w:tcBorders>
            <w:shd w:val="clear" w:color="auto" w:fill="auto"/>
          </w:tcPr>
          <w:p w14:paraId="6DFD3AD4"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W7</w:t>
            </w:r>
          </w:p>
          <w:p w14:paraId="26C6B62D"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10/1-10/5</w:t>
            </w:r>
          </w:p>
        </w:tc>
        <w:tc>
          <w:tcPr>
            <w:tcW w:w="2850" w:type="dxa"/>
            <w:tcBorders>
              <w:left w:val="single" w:sz="12" w:space="0" w:color="auto"/>
            </w:tcBorders>
            <w:shd w:val="clear" w:color="auto" w:fill="auto"/>
            <w:vAlign w:val="center"/>
          </w:tcPr>
          <w:p w14:paraId="3047AA0D" w14:textId="119B861C" w:rsidR="001821DE" w:rsidRPr="00D7372B" w:rsidRDefault="0091478D" w:rsidP="0091478D">
            <w:pPr>
              <w:contextualSpacing/>
              <w:jc w:val="center"/>
              <w:rPr>
                <w:rFonts w:ascii="Georgia" w:eastAsia="Gulim" w:hAnsi="Georgia"/>
                <w:bCs/>
                <w:color w:val="000000" w:themeColor="text1"/>
                <w:sz w:val="22"/>
                <w:szCs w:val="22"/>
                <w:lang w:eastAsia="ko-KR"/>
              </w:rPr>
            </w:pPr>
            <w:proofErr w:type="spellStart"/>
            <w:r w:rsidRPr="00D7372B">
              <w:rPr>
                <w:rFonts w:ascii="Georgia" w:hAnsi="Georgia"/>
                <w:i/>
                <w:iCs/>
                <w:color w:val="000000" w:themeColor="text1"/>
                <w:sz w:val="22"/>
                <w:szCs w:val="22"/>
              </w:rPr>
              <w:t>tete</w:t>
            </w:r>
            <w:proofErr w:type="spellEnd"/>
            <w:r w:rsidRPr="00D7372B">
              <w:rPr>
                <w:rFonts w:ascii="Georgia" w:hAnsi="Georgia"/>
                <w:i/>
                <w:iCs/>
                <w:color w:val="000000" w:themeColor="text1"/>
                <w:sz w:val="22"/>
                <w:szCs w:val="22"/>
              </w:rPr>
              <w:t>-a-</w:t>
            </w:r>
            <w:proofErr w:type="spellStart"/>
            <w:r w:rsidRPr="00D7372B">
              <w:rPr>
                <w:rFonts w:ascii="Georgia" w:hAnsi="Georgia"/>
                <w:i/>
                <w:iCs/>
                <w:color w:val="000000" w:themeColor="text1"/>
                <w:sz w:val="22"/>
                <w:szCs w:val="22"/>
              </w:rPr>
              <w:t>tete</w:t>
            </w:r>
            <w:proofErr w:type="spellEnd"/>
            <w:r w:rsidRPr="00D7372B">
              <w:rPr>
                <w:rFonts w:ascii="Georgia" w:hAnsi="Georgia"/>
                <w:i/>
                <w:iCs/>
                <w:color w:val="000000" w:themeColor="text1"/>
                <w:sz w:val="22"/>
                <w:szCs w:val="22"/>
              </w:rPr>
              <w:t xml:space="preserve"> </w:t>
            </w:r>
            <w:r w:rsidRPr="00D7372B">
              <w:rPr>
                <w:rFonts w:ascii="Georgia" w:hAnsi="Georgia"/>
                <w:color w:val="000000" w:themeColor="text1"/>
                <w:sz w:val="22"/>
                <w:szCs w:val="22"/>
              </w:rPr>
              <w:t>#</w:t>
            </w:r>
            <w:r w:rsidRPr="00D7372B">
              <w:rPr>
                <w:rFonts w:ascii="Georgia" w:hAnsi="Georgia"/>
                <w:color w:val="000000" w:themeColor="text1"/>
                <w:sz w:val="22"/>
                <w:szCs w:val="22"/>
                <w:lang w:eastAsia="ko-KR"/>
              </w:rPr>
              <w:t>2</w:t>
            </w:r>
          </w:p>
        </w:tc>
        <w:tc>
          <w:tcPr>
            <w:tcW w:w="2850" w:type="dxa"/>
            <w:shd w:val="clear" w:color="auto" w:fill="FFFFFF" w:themeFill="background1"/>
          </w:tcPr>
          <w:p w14:paraId="4853760F" w14:textId="01C14D4D" w:rsidR="001821DE" w:rsidRPr="00D7372B" w:rsidRDefault="001821DE" w:rsidP="00654A3B">
            <w:pPr>
              <w:ind w:firstLine="13"/>
              <w:contextualSpacing/>
              <w:rPr>
                <w:rFonts w:ascii="Georgia" w:eastAsia="Gulim" w:hAnsi="Georgia"/>
                <w:bCs/>
                <w:color w:val="000000" w:themeColor="text1"/>
                <w:sz w:val="22"/>
                <w:szCs w:val="22"/>
              </w:rPr>
            </w:pPr>
          </w:p>
        </w:tc>
        <w:tc>
          <w:tcPr>
            <w:tcW w:w="2851" w:type="dxa"/>
            <w:tcBorders>
              <w:right w:val="single" w:sz="12" w:space="0" w:color="auto"/>
            </w:tcBorders>
            <w:shd w:val="clear" w:color="auto" w:fill="FFFFFF" w:themeFill="background1"/>
          </w:tcPr>
          <w:p w14:paraId="44E50646" w14:textId="53672ECC" w:rsidR="001821DE" w:rsidRPr="00D7372B" w:rsidRDefault="0091478D" w:rsidP="0091478D">
            <w:pPr>
              <w:pStyle w:val="TableParagraph"/>
              <w:kinsoku w:val="0"/>
              <w:overflowPunct w:val="0"/>
              <w:spacing w:before="107" w:line="244" w:lineRule="exact"/>
              <w:ind w:left="357" w:right="335"/>
              <w:jc w:val="center"/>
              <w:rPr>
                <w:rFonts w:eastAsia="Batang"/>
                <w:sz w:val="22"/>
                <w:szCs w:val="22"/>
                <w:lang w:eastAsia="ko-KR"/>
              </w:rPr>
            </w:pPr>
            <w:r w:rsidRPr="00D7372B">
              <w:rPr>
                <w:rFonts w:eastAsia="Batang"/>
                <w:sz w:val="22"/>
                <w:szCs w:val="22"/>
                <w:lang w:eastAsia="ko-KR"/>
              </w:rPr>
              <w:t>Mini-Skit #1</w:t>
            </w:r>
          </w:p>
        </w:tc>
      </w:tr>
      <w:tr w:rsidR="001821DE" w:rsidRPr="007C7493" w14:paraId="60C59A42" w14:textId="77777777" w:rsidTr="00612921">
        <w:tc>
          <w:tcPr>
            <w:tcW w:w="1637" w:type="dxa"/>
            <w:tcBorders>
              <w:left w:val="single" w:sz="12" w:space="0" w:color="auto"/>
              <w:right w:val="single" w:sz="12" w:space="0" w:color="auto"/>
            </w:tcBorders>
            <w:shd w:val="clear" w:color="auto" w:fill="auto"/>
          </w:tcPr>
          <w:p w14:paraId="1165121C"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W8</w:t>
            </w:r>
          </w:p>
          <w:p w14:paraId="6D748899"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10/8-10/12</w:t>
            </w:r>
          </w:p>
        </w:tc>
        <w:tc>
          <w:tcPr>
            <w:tcW w:w="2850" w:type="dxa"/>
            <w:tcBorders>
              <w:left w:val="single" w:sz="12" w:space="0" w:color="auto"/>
              <w:right w:val="single" w:sz="4" w:space="0" w:color="000000"/>
            </w:tcBorders>
            <w:shd w:val="clear" w:color="auto" w:fill="FDE9D9"/>
            <w:vAlign w:val="center"/>
          </w:tcPr>
          <w:p w14:paraId="2AA939EA" w14:textId="77777777" w:rsidR="001821DE" w:rsidRPr="00D7372B" w:rsidRDefault="001821DE" w:rsidP="00654A3B">
            <w:pPr>
              <w:contextualSpacing/>
              <w:jc w:val="center"/>
              <w:rPr>
                <w:rFonts w:ascii="Georgia" w:eastAsia="Gulim" w:hAnsi="Georgia"/>
                <w:bCs/>
                <w:color w:val="000000" w:themeColor="text1"/>
                <w:sz w:val="22"/>
                <w:szCs w:val="22"/>
              </w:rPr>
            </w:pPr>
            <w:r w:rsidRPr="00D7372B">
              <w:rPr>
                <w:rFonts w:ascii="Georgia" w:eastAsia="Gulim" w:hAnsi="Georgia"/>
                <w:bCs/>
                <w:color w:val="000000" w:themeColor="text1"/>
                <w:sz w:val="22"/>
                <w:szCs w:val="22"/>
              </w:rPr>
              <w:t>Fall recess</w:t>
            </w:r>
          </w:p>
        </w:tc>
        <w:tc>
          <w:tcPr>
            <w:tcW w:w="2850" w:type="dxa"/>
            <w:shd w:val="clear" w:color="auto" w:fill="FFFFFF" w:themeFill="background1"/>
          </w:tcPr>
          <w:p w14:paraId="391F81E0" w14:textId="115D19FD" w:rsidR="001821DE" w:rsidRPr="00D7372B" w:rsidRDefault="001821DE" w:rsidP="00654A3B">
            <w:pPr>
              <w:ind w:firstLine="13"/>
              <w:contextualSpacing/>
              <w:rPr>
                <w:rFonts w:ascii="Georgia" w:eastAsia="산돌광수 M" w:hAnsi="Georgia"/>
                <w:bCs/>
                <w:color w:val="000000" w:themeColor="text1"/>
                <w:sz w:val="22"/>
                <w:szCs w:val="22"/>
              </w:rPr>
            </w:pPr>
          </w:p>
        </w:tc>
        <w:tc>
          <w:tcPr>
            <w:tcW w:w="2851" w:type="dxa"/>
            <w:tcBorders>
              <w:right w:val="single" w:sz="12" w:space="0" w:color="auto"/>
            </w:tcBorders>
            <w:shd w:val="clear" w:color="auto" w:fill="92D050"/>
            <w:vAlign w:val="center"/>
          </w:tcPr>
          <w:p w14:paraId="6D4A91BB" w14:textId="13332BB7" w:rsidR="001821DE" w:rsidRPr="00D7372B" w:rsidRDefault="0015480B" w:rsidP="00612921">
            <w:pPr>
              <w:contextualSpacing/>
              <w:jc w:val="center"/>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Midterm Exam</w:t>
            </w:r>
          </w:p>
        </w:tc>
      </w:tr>
      <w:tr w:rsidR="001821DE" w:rsidRPr="00FC5A3F" w14:paraId="50469D7B" w14:textId="77777777" w:rsidTr="002A11BB">
        <w:tc>
          <w:tcPr>
            <w:tcW w:w="1637" w:type="dxa"/>
            <w:tcBorders>
              <w:left w:val="single" w:sz="12" w:space="0" w:color="auto"/>
              <w:right w:val="single" w:sz="12" w:space="0" w:color="auto"/>
            </w:tcBorders>
            <w:shd w:val="clear" w:color="auto" w:fill="auto"/>
          </w:tcPr>
          <w:p w14:paraId="17BBC267"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W9</w:t>
            </w:r>
          </w:p>
          <w:p w14:paraId="191D9687"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bCs/>
                <w:color w:val="000000" w:themeColor="text1"/>
                <w:sz w:val="22"/>
                <w:szCs w:val="22"/>
              </w:rPr>
              <w:t>10/15-10/19</w:t>
            </w:r>
          </w:p>
        </w:tc>
        <w:tc>
          <w:tcPr>
            <w:tcW w:w="2850" w:type="dxa"/>
            <w:tcBorders>
              <w:left w:val="single" w:sz="12" w:space="0" w:color="auto"/>
              <w:right w:val="single" w:sz="4" w:space="0" w:color="000000"/>
            </w:tcBorders>
            <w:shd w:val="clear" w:color="auto" w:fill="B3EAF2" w:themeFill="background2" w:themeFillShade="E6"/>
          </w:tcPr>
          <w:p w14:paraId="08D3E3FA" w14:textId="77777777" w:rsidR="001821DE" w:rsidRPr="00D7372B" w:rsidRDefault="008103E4"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 5</w:t>
            </w:r>
          </w:p>
          <w:p w14:paraId="5563A4F8" w14:textId="57ED8E38" w:rsidR="002A11BB" w:rsidRPr="00D7372B" w:rsidRDefault="00D7372B"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 xml:space="preserve">VQ </w:t>
            </w:r>
            <w:r w:rsidR="002A11BB" w:rsidRPr="00D7372B">
              <w:rPr>
                <w:rFonts w:ascii="Georgia" w:eastAsia="Gulim" w:hAnsi="Georgia"/>
                <w:bCs/>
                <w:color w:val="000000" w:themeColor="text1"/>
                <w:sz w:val="22"/>
                <w:szCs w:val="22"/>
                <w:lang w:eastAsia="ko-KR"/>
              </w:rPr>
              <w:t>#5</w:t>
            </w:r>
          </w:p>
        </w:tc>
        <w:tc>
          <w:tcPr>
            <w:tcW w:w="2850" w:type="dxa"/>
            <w:shd w:val="clear" w:color="auto" w:fill="FFFFFF" w:themeFill="background1"/>
          </w:tcPr>
          <w:p w14:paraId="5F5A064A" w14:textId="4D6966DD" w:rsidR="001821DE" w:rsidRPr="00D7372B" w:rsidRDefault="001821DE" w:rsidP="00654A3B">
            <w:pPr>
              <w:contextualSpacing/>
              <w:rPr>
                <w:rFonts w:ascii="Georgia" w:eastAsia="Gulim" w:hAnsi="Georgia"/>
                <w:bCs/>
                <w:color w:val="000000" w:themeColor="text1"/>
                <w:sz w:val="22"/>
                <w:szCs w:val="22"/>
                <w:lang w:eastAsia="ko-KR"/>
              </w:rPr>
            </w:pPr>
          </w:p>
        </w:tc>
        <w:tc>
          <w:tcPr>
            <w:tcW w:w="2851" w:type="dxa"/>
            <w:tcBorders>
              <w:right w:val="single" w:sz="12" w:space="0" w:color="auto"/>
            </w:tcBorders>
            <w:shd w:val="clear" w:color="auto" w:fill="FFFFFF" w:themeFill="background1"/>
          </w:tcPr>
          <w:p w14:paraId="1BB029F7" w14:textId="77777777" w:rsidR="001821DE" w:rsidRPr="00D7372B" w:rsidRDefault="001821DE" w:rsidP="00654A3B">
            <w:pPr>
              <w:contextualSpacing/>
              <w:rPr>
                <w:rFonts w:ascii="Georgia" w:eastAsia="산돌광수 M" w:hAnsi="Georgia"/>
                <w:bCs/>
                <w:color w:val="000000" w:themeColor="text1"/>
                <w:sz w:val="22"/>
                <w:szCs w:val="22"/>
                <w:lang w:eastAsia="ko-KR"/>
              </w:rPr>
            </w:pPr>
          </w:p>
        </w:tc>
      </w:tr>
      <w:tr w:rsidR="001821DE" w:rsidRPr="00F47CE5" w14:paraId="718D1C0B" w14:textId="77777777" w:rsidTr="002A11BB">
        <w:tc>
          <w:tcPr>
            <w:tcW w:w="1637" w:type="dxa"/>
            <w:tcBorders>
              <w:left w:val="single" w:sz="12" w:space="0" w:color="auto"/>
              <w:right w:val="single" w:sz="12" w:space="0" w:color="auto"/>
            </w:tcBorders>
            <w:shd w:val="clear" w:color="auto" w:fill="auto"/>
          </w:tcPr>
          <w:p w14:paraId="40144CBA"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W10</w:t>
            </w:r>
          </w:p>
          <w:p w14:paraId="65D05BA0"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bCs/>
                <w:color w:val="000000" w:themeColor="text1"/>
                <w:sz w:val="22"/>
                <w:szCs w:val="22"/>
              </w:rPr>
              <w:t>10/22-10/26</w:t>
            </w:r>
          </w:p>
        </w:tc>
        <w:tc>
          <w:tcPr>
            <w:tcW w:w="2850" w:type="dxa"/>
            <w:tcBorders>
              <w:left w:val="single" w:sz="12" w:space="0" w:color="auto"/>
            </w:tcBorders>
            <w:shd w:val="clear" w:color="auto" w:fill="B3EAF2" w:themeFill="background2" w:themeFillShade="E6"/>
          </w:tcPr>
          <w:p w14:paraId="0343FEB0" w14:textId="77777777" w:rsidR="001821DE" w:rsidRPr="00D7372B" w:rsidRDefault="008103E4" w:rsidP="00654A3B">
            <w:pPr>
              <w:contextualSpacing/>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Unit 6</w:t>
            </w:r>
          </w:p>
          <w:p w14:paraId="05580416" w14:textId="2BF1474C" w:rsidR="002A11BB" w:rsidRPr="00D7372B" w:rsidRDefault="00D7372B" w:rsidP="00654A3B">
            <w:pPr>
              <w:contextualSpacing/>
              <w:rPr>
                <w:rFonts w:ascii="Georgia" w:eastAsia="Gulim" w:hAnsi="Georgia"/>
                <w:bCs/>
                <w:color w:val="000000" w:themeColor="text1"/>
                <w:sz w:val="22"/>
                <w:szCs w:val="22"/>
              </w:rPr>
            </w:pPr>
            <w:r w:rsidRPr="00D7372B">
              <w:rPr>
                <w:rFonts w:ascii="Georgia" w:eastAsia="Gulim" w:hAnsi="Georgia"/>
                <w:bCs/>
                <w:color w:val="000000" w:themeColor="text1"/>
                <w:sz w:val="22"/>
                <w:szCs w:val="22"/>
                <w:lang w:eastAsia="ko-KR"/>
              </w:rPr>
              <w:t xml:space="preserve">VQ </w:t>
            </w:r>
            <w:r w:rsidR="002A11BB" w:rsidRPr="00D7372B">
              <w:rPr>
                <w:rFonts w:ascii="Georgia" w:eastAsia="Gulim" w:hAnsi="Georgia"/>
                <w:bCs/>
                <w:color w:val="000000" w:themeColor="text1"/>
                <w:sz w:val="22"/>
                <w:szCs w:val="22"/>
                <w:lang w:eastAsia="ko-KR"/>
              </w:rPr>
              <w:t>#6</w:t>
            </w:r>
          </w:p>
        </w:tc>
        <w:tc>
          <w:tcPr>
            <w:tcW w:w="2850" w:type="dxa"/>
            <w:shd w:val="clear" w:color="auto" w:fill="FFFFFF" w:themeFill="background1"/>
          </w:tcPr>
          <w:p w14:paraId="1CA1763E" w14:textId="214087A7" w:rsidR="001821DE" w:rsidRPr="00D7372B" w:rsidRDefault="001821DE" w:rsidP="00654A3B">
            <w:pPr>
              <w:contextualSpacing/>
              <w:rPr>
                <w:rFonts w:ascii="Georgia" w:eastAsia="Gulim" w:hAnsi="Georgia"/>
                <w:bCs/>
                <w:color w:val="000000" w:themeColor="text1"/>
                <w:sz w:val="22"/>
                <w:szCs w:val="22"/>
              </w:rPr>
            </w:pPr>
          </w:p>
        </w:tc>
        <w:tc>
          <w:tcPr>
            <w:tcW w:w="2851" w:type="dxa"/>
            <w:tcBorders>
              <w:right w:val="single" w:sz="12" w:space="0" w:color="auto"/>
            </w:tcBorders>
            <w:shd w:val="clear" w:color="auto" w:fill="FFFFFF" w:themeFill="background1"/>
          </w:tcPr>
          <w:p w14:paraId="7941EF7A" w14:textId="137C43C5" w:rsidR="001821DE" w:rsidRPr="00D7372B" w:rsidRDefault="001821DE" w:rsidP="00654A3B">
            <w:pPr>
              <w:contextualSpacing/>
              <w:rPr>
                <w:rFonts w:ascii="Georgia" w:eastAsia="산돌광수 M" w:hAnsi="Georgia"/>
                <w:bCs/>
                <w:color w:val="000000" w:themeColor="text1"/>
                <w:sz w:val="22"/>
                <w:szCs w:val="22"/>
              </w:rPr>
            </w:pPr>
          </w:p>
        </w:tc>
      </w:tr>
      <w:tr w:rsidR="001821DE" w:rsidRPr="00FC5A3F" w14:paraId="44D5C6C4" w14:textId="77777777" w:rsidTr="006C1CBF">
        <w:tc>
          <w:tcPr>
            <w:tcW w:w="1637" w:type="dxa"/>
            <w:tcBorders>
              <w:left w:val="single" w:sz="12" w:space="0" w:color="auto"/>
              <w:right w:val="single" w:sz="12" w:space="0" w:color="auto"/>
            </w:tcBorders>
            <w:shd w:val="clear" w:color="auto" w:fill="auto"/>
          </w:tcPr>
          <w:p w14:paraId="4D79D472"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W11</w:t>
            </w:r>
          </w:p>
          <w:p w14:paraId="55D7FC65"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10/29-11/2</w:t>
            </w:r>
          </w:p>
        </w:tc>
        <w:tc>
          <w:tcPr>
            <w:tcW w:w="2850" w:type="dxa"/>
            <w:tcBorders>
              <w:left w:val="single" w:sz="12" w:space="0" w:color="auto"/>
            </w:tcBorders>
            <w:shd w:val="clear" w:color="auto" w:fill="FFFFFF" w:themeFill="background1"/>
            <w:vAlign w:val="center"/>
          </w:tcPr>
          <w:p w14:paraId="59FA8682" w14:textId="5519822D" w:rsidR="001821DE" w:rsidRPr="009832FB" w:rsidRDefault="006C1CBF" w:rsidP="006C1CBF">
            <w:pPr>
              <w:contextualSpacing/>
              <w:jc w:val="center"/>
              <w:rPr>
                <w:rFonts w:ascii="Georgia" w:eastAsia="Gulim" w:hAnsi="Georgia"/>
                <w:bCs/>
                <w:color w:val="000000" w:themeColor="text1"/>
                <w:sz w:val="22"/>
                <w:szCs w:val="22"/>
                <w:lang w:eastAsia="ko-KR"/>
              </w:rPr>
            </w:pPr>
            <w:proofErr w:type="spellStart"/>
            <w:r w:rsidRPr="009832FB">
              <w:rPr>
                <w:rFonts w:ascii="Georgia" w:hAnsi="Georgia"/>
                <w:i/>
                <w:iCs/>
                <w:color w:val="000000" w:themeColor="text1"/>
                <w:sz w:val="22"/>
                <w:szCs w:val="22"/>
              </w:rPr>
              <w:t>tete</w:t>
            </w:r>
            <w:proofErr w:type="spellEnd"/>
            <w:r w:rsidRPr="009832FB">
              <w:rPr>
                <w:rFonts w:ascii="Georgia" w:hAnsi="Georgia"/>
                <w:i/>
                <w:iCs/>
                <w:color w:val="000000" w:themeColor="text1"/>
                <w:sz w:val="22"/>
                <w:szCs w:val="22"/>
              </w:rPr>
              <w:t>-a-</w:t>
            </w:r>
            <w:proofErr w:type="spellStart"/>
            <w:r w:rsidRPr="009832FB">
              <w:rPr>
                <w:rFonts w:ascii="Georgia" w:hAnsi="Georgia"/>
                <w:i/>
                <w:iCs/>
                <w:color w:val="000000" w:themeColor="text1"/>
                <w:sz w:val="22"/>
                <w:szCs w:val="22"/>
              </w:rPr>
              <w:t>tete</w:t>
            </w:r>
            <w:proofErr w:type="spellEnd"/>
            <w:r w:rsidRPr="009832FB">
              <w:rPr>
                <w:rFonts w:ascii="Georgia" w:hAnsi="Georgia"/>
                <w:i/>
                <w:iCs/>
                <w:color w:val="000000" w:themeColor="text1"/>
                <w:sz w:val="22"/>
                <w:szCs w:val="22"/>
              </w:rPr>
              <w:t xml:space="preserve"> </w:t>
            </w:r>
            <w:r w:rsidRPr="009832FB">
              <w:rPr>
                <w:rFonts w:ascii="Georgia" w:hAnsi="Georgia"/>
                <w:color w:val="000000" w:themeColor="text1"/>
                <w:sz w:val="22"/>
                <w:szCs w:val="22"/>
              </w:rPr>
              <w:t>#</w:t>
            </w:r>
            <w:r w:rsidRPr="009832FB">
              <w:rPr>
                <w:rFonts w:ascii="Georgia" w:hAnsi="Georgia" w:hint="eastAsia"/>
                <w:color w:val="000000" w:themeColor="text1"/>
                <w:sz w:val="22"/>
                <w:szCs w:val="22"/>
                <w:lang w:eastAsia="ko-KR"/>
              </w:rPr>
              <w:t>3</w:t>
            </w:r>
          </w:p>
        </w:tc>
        <w:tc>
          <w:tcPr>
            <w:tcW w:w="2850" w:type="dxa"/>
            <w:shd w:val="clear" w:color="auto" w:fill="FFFFFF" w:themeFill="background1"/>
          </w:tcPr>
          <w:p w14:paraId="5660FC9B" w14:textId="0169F6DE" w:rsidR="001821DE" w:rsidRPr="00D7372B" w:rsidRDefault="001821DE" w:rsidP="00654A3B">
            <w:pPr>
              <w:contextualSpacing/>
              <w:rPr>
                <w:rFonts w:ascii="Georgia" w:eastAsia="Gulim" w:hAnsi="Georgia"/>
                <w:bCs/>
                <w:color w:val="000000" w:themeColor="text1"/>
                <w:sz w:val="22"/>
                <w:szCs w:val="22"/>
                <w:lang w:eastAsia="ko-KR"/>
              </w:rPr>
            </w:pPr>
          </w:p>
        </w:tc>
        <w:tc>
          <w:tcPr>
            <w:tcW w:w="2851" w:type="dxa"/>
            <w:tcBorders>
              <w:right w:val="single" w:sz="12" w:space="0" w:color="auto"/>
            </w:tcBorders>
            <w:shd w:val="clear" w:color="auto" w:fill="FFFFFF" w:themeFill="background1"/>
            <w:vAlign w:val="center"/>
          </w:tcPr>
          <w:p w14:paraId="61C7B0C8" w14:textId="6097B896" w:rsidR="001821DE" w:rsidRPr="00D7372B" w:rsidRDefault="00050C1A" w:rsidP="00050C1A">
            <w:pPr>
              <w:contextualSpacing/>
              <w:jc w:val="center"/>
              <w:rPr>
                <w:rFonts w:ascii="Georgia" w:eastAsia="산돌광수 M" w:hAnsi="Georgia"/>
                <w:bCs/>
                <w:color w:val="000000" w:themeColor="text1"/>
                <w:sz w:val="22"/>
                <w:szCs w:val="22"/>
              </w:rPr>
            </w:pPr>
            <w:r w:rsidRPr="006C1CBF">
              <w:rPr>
                <w:rFonts w:ascii="Tempus Sans ITC" w:hAnsi="Tempus Sans ITC" w:cs="Tempus Sans ITC"/>
                <w:color w:val="000000" w:themeColor="text1"/>
                <w:sz w:val="22"/>
                <w:szCs w:val="22"/>
              </w:rPr>
              <w:t>movie screening</w:t>
            </w:r>
          </w:p>
        </w:tc>
      </w:tr>
      <w:tr w:rsidR="001821DE" w:rsidRPr="00A976B3" w14:paraId="437BD371" w14:textId="77777777" w:rsidTr="002A11BB">
        <w:tc>
          <w:tcPr>
            <w:tcW w:w="1637" w:type="dxa"/>
            <w:tcBorders>
              <w:left w:val="single" w:sz="12" w:space="0" w:color="auto"/>
              <w:right w:val="single" w:sz="12" w:space="0" w:color="auto"/>
            </w:tcBorders>
            <w:shd w:val="clear" w:color="auto" w:fill="auto"/>
          </w:tcPr>
          <w:p w14:paraId="58372C70"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12</w:t>
            </w:r>
          </w:p>
          <w:p w14:paraId="57B0995B"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11/5-11/9</w:t>
            </w:r>
          </w:p>
        </w:tc>
        <w:tc>
          <w:tcPr>
            <w:tcW w:w="2850" w:type="dxa"/>
            <w:tcBorders>
              <w:left w:val="single" w:sz="12" w:space="0" w:color="auto"/>
            </w:tcBorders>
            <w:shd w:val="clear" w:color="auto" w:fill="B3EAF2" w:themeFill="background2" w:themeFillShade="E6"/>
          </w:tcPr>
          <w:p w14:paraId="3ED00D17" w14:textId="77777777" w:rsidR="001821DE" w:rsidRPr="009832FB" w:rsidRDefault="008103E4" w:rsidP="00654A3B">
            <w:pPr>
              <w:contextualSpacing/>
              <w:rPr>
                <w:rFonts w:ascii="Georgia" w:eastAsia="Gulim" w:hAnsi="Georgia"/>
                <w:bCs/>
                <w:color w:val="000000" w:themeColor="text1"/>
                <w:sz w:val="22"/>
                <w:szCs w:val="22"/>
                <w:lang w:eastAsia="ko-KR"/>
              </w:rPr>
            </w:pPr>
            <w:r w:rsidRPr="009832FB">
              <w:rPr>
                <w:rFonts w:ascii="Georgia" w:eastAsia="Gulim" w:hAnsi="Georgia"/>
                <w:bCs/>
                <w:color w:val="000000" w:themeColor="text1"/>
                <w:sz w:val="22"/>
                <w:szCs w:val="22"/>
                <w:lang w:eastAsia="ko-KR"/>
              </w:rPr>
              <w:t>Unit 7</w:t>
            </w:r>
          </w:p>
          <w:p w14:paraId="2CF81BA4" w14:textId="4E2759B1" w:rsidR="002A11BB" w:rsidRPr="009832FB" w:rsidRDefault="00D7372B" w:rsidP="00654A3B">
            <w:pPr>
              <w:contextualSpacing/>
              <w:rPr>
                <w:rFonts w:ascii="Georgia" w:eastAsia="Gulim" w:hAnsi="Georgia"/>
                <w:bCs/>
                <w:color w:val="000000" w:themeColor="text1"/>
                <w:sz w:val="22"/>
                <w:szCs w:val="22"/>
              </w:rPr>
            </w:pPr>
            <w:r w:rsidRPr="009832FB">
              <w:rPr>
                <w:rFonts w:ascii="Georgia" w:eastAsia="Gulim" w:hAnsi="Georgia"/>
                <w:bCs/>
                <w:color w:val="000000" w:themeColor="text1"/>
                <w:sz w:val="22"/>
                <w:szCs w:val="22"/>
                <w:lang w:eastAsia="ko-KR"/>
              </w:rPr>
              <w:t xml:space="preserve">VQ </w:t>
            </w:r>
            <w:r w:rsidR="002A11BB" w:rsidRPr="009832FB">
              <w:rPr>
                <w:rFonts w:ascii="Georgia" w:eastAsia="Gulim" w:hAnsi="Georgia"/>
                <w:bCs/>
                <w:color w:val="000000" w:themeColor="text1"/>
                <w:sz w:val="22"/>
                <w:szCs w:val="22"/>
                <w:lang w:eastAsia="ko-KR"/>
              </w:rPr>
              <w:t>#7</w:t>
            </w:r>
          </w:p>
        </w:tc>
        <w:tc>
          <w:tcPr>
            <w:tcW w:w="2850" w:type="dxa"/>
            <w:shd w:val="clear" w:color="auto" w:fill="FFFFFF" w:themeFill="background1"/>
          </w:tcPr>
          <w:p w14:paraId="4549256A" w14:textId="68801B59" w:rsidR="001821DE" w:rsidRPr="00D7372B" w:rsidRDefault="001821DE" w:rsidP="00654A3B">
            <w:pPr>
              <w:contextualSpacing/>
              <w:rPr>
                <w:rFonts w:ascii="Georgia" w:eastAsia="Gulim" w:hAnsi="Georgia"/>
                <w:bCs/>
                <w:color w:val="000000" w:themeColor="text1"/>
                <w:sz w:val="22"/>
                <w:szCs w:val="22"/>
              </w:rPr>
            </w:pPr>
          </w:p>
        </w:tc>
        <w:tc>
          <w:tcPr>
            <w:tcW w:w="2851" w:type="dxa"/>
            <w:tcBorders>
              <w:right w:val="single" w:sz="12" w:space="0" w:color="auto"/>
            </w:tcBorders>
            <w:shd w:val="clear" w:color="auto" w:fill="FFFFFF" w:themeFill="background1"/>
          </w:tcPr>
          <w:p w14:paraId="3A53FF74" w14:textId="38A68D1B" w:rsidR="001821DE" w:rsidRPr="00D7372B" w:rsidRDefault="001821DE" w:rsidP="00654A3B">
            <w:pPr>
              <w:contextualSpacing/>
              <w:rPr>
                <w:rFonts w:ascii="Georgia" w:eastAsia="산돌광수 M" w:hAnsi="Georgia"/>
                <w:bCs/>
                <w:color w:val="000000" w:themeColor="text1"/>
                <w:sz w:val="22"/>
                <w:szCs w:val="22"/>
              </w:rPr>
            </w:pPr>
          </w:p>
        </w:tc>
      </w:tr>
      <w:tr w:rsidR="001821DE" w:rsidRPr="00642A9B" w14:paraId="593A3553" w14:textId="77777777" w:rsidTr="002A11BB">
        <w:tc>
          <w:tcPr>
            <w:tcW w:w="1637" w:type="dxa"/>
            <w:tcBorders>
              <w:left w:val="single" w:sz="12" w:space="0" w:color="auto"/>
              <w:right w:val="single" w:sz="12" w:space="0" w:color="auto"/>
            </w:tcBorders>
            <w:shd w:val="clear" w:color="auto" w:fill="auto"/>
          </w:tcPr>
          <w:p w14:paraId="006B68C7"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13</w:t>
            </w:r>
          </w:p>
          <w:p w14:paraId="339F3BC9"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11/12-11/16</w:t>
            </w:r>
          </w:p>
        </w:tc>
        <w:tc>
          <w:tcPr>
            <w:tcW w:w="2850" w:type="dxa"/>
            <w:tcBorders>
              <w:left w:val="single" w:sz="12" w:space="0" w:color="auto"/>
            </w:tcBorders>
            <w:shd w:val="clear" w:color="auto" w:fill="B3EAF2" w:themeFill="background2" w:themeFillShade="E6"/>
          </w:tcPr>
          <w:p w14:paraId="5C8EB57F" w14:textId="77777777" w:rsidR="001821DE" w:rsidRPr="009832FB" w:rsidRDefault="008103E4" w:rsidP="00654A3B">
            <w:pPr>
              <w:contextualSpacing/>
              <w:rPr>
                <w:rFonts w:ascii="Georgia" w:eastAsia="Gulim" w:hAnsi="Georgia"/>
                <w:bCs/>
                <w:color w:val="000000" w:themeColor="text1"/>
                <w:sz w:val="22"/>
                <w:szCs w:val="22"/>
                <w:lang w:eastAsia="ko-KR"/>
              </w:rPr>
            </w:pPr>
            <w:r w:rsidRPr="009832FB">
              <w:rPr>
                <w:rFonts w:ascii="Georgia" w:eastAsia="Gulim" w:hAnsi="Georgia"/>
                <w:bCs/>
                <w:color w:val="000000" w:themeColor="text1"/>
                <w:sz w:val="22"/>
                <w:szCs w:val="22"/>
                <w:lang w:eastAsia="ko-KR"/>
              </w:rPr>
              <w:t>Unit 8</w:t>
            </w:r>
          </w:p>
          <w:p w14:paraId="7EC56F46" w14:textId="459E1EC1" w:rsidR="002A11BB" w:rsidRPr="009832FB" w:rsidRDefault="00D7372B" w:rsidP="00654A3B">
            <w:pPr>
              <w:contextualSpacing/>
              <w:rPr>
                <w:rFonts w:ascii="Georgia" w:eastAsia="Gulim" w:hAnsi="Georgia"/>
                <w:bCs/>
                <w:color w:val="000000" w:themeColor="text1"/>
                <w:sz w:val="22"/>
                <w:szCs w:val="22"/>
              </w:rPr>
            </w:pPr>
            <w:r w:rsidRPr="009832FB">
              <w:rPr>
                <w:rFonts w:ascii="Georgia" w:eastAsia="Gulim" w:hAnsi="Georgia"/>
                <w:bCs/>
                <w:color w:val="000000" w:themeColor="text1"/>
                <w:sz w:val="22"/>
                <w:szCs w:val="22"/>
                <w:lang w:eastAsia="ko-KR"/>
              </w:rPr>
              <w:t xml:space="preserve">VQ </w:t>
            </w:r>
            <w:r w:rsidR="002A11BB" w:rsidRPr="009832FB">
              <w:rPr>
                <w:rFonts w:ascii="Georgia" w:eastAsia="Gulim" w:hAnsi="Georgia"/>
                <w:bCs/>
                <w:color w:val="000000" w:themeColor="text1"/>
                <w:sz w:val="22"/>
                <w:szCs w:val="22"/>
                <w:lang w:eastAsia="ko-KR"/>
              </w:rPr>
              <w:t>#8</w:t>
            </w:r>
          </w:p>
        </w:tc>
        <w:tc>
          <w:tcPr>
            <w:tcW w:w="2850" w:type="dxa"/>
            <w:shd w:val="clear" w:color="auto" w:fill="FFFFFF" w:themeFill="background1"/>
          </w:tcPr>
          <w:p w14:paraId="774AD34A" w14:textId="77777777" w:rsidR="001821DE" w:rsidRPr="00D7372B" w:rsidRDefault="001821DE" w:rsidP="00654A3B">
            <w:pPr>
              <w:contextualSpacing/>
              <w:rPr>
                <w:rFonts w:ascii="Georgia" w:eastAsia="Gulim" w:hAnsi="Georgia"/>
                <w:bCs/>
                <w:color w:val="000000" w:themeColor="text1"/>
                <w:sz w:val="22"/>
                <w:szCs w:val="22"/>
              </w:rPr>
            </w:pPr>
          </w:p>
        </w:tc>
        <w:tc>
          <w:tcPr>
            <w:tcW w:w="2851" w:type="dxa"/>
            <w:tcBorders>
              <w:right w:val="single" w:sz="12" w:space="0" w:color="auto"/>
            </w:tcBorders>
            <w:shd w:val="clear" w:color="auto" w:fill="FFFFFF" w:themeFill="background1"/>
          </w:tcPr>
          <w:p w14:paraId="0C98B3E6" w14:textId="15A61DAB" w:rsidR="001821DE" w:rsidRPr="00D7372B" w:rsidRDefault="001821DE" w:rsidP="00654A3B">
            <w:pPr>
              <w:contextualSpacing/>
              <w:rPr>
                <w:rFonts w:ascii="Georgia" w:eastAsia="산돌광수 M" w:hAnsi="Georgia"/>
                <w:bCs/>
                <w:color w:val="000000" w:themeColor="text1"/>
                <w:sz w:val="22"/>
                <w:szCs w:val="22"/>
              </w:rPr>
            </w:pPr>
          </w:p>
        </w:tc>
      </w:tr>
      <w:tr w:rsidR="001821DE" w:rsidRPr="00A976B3" w14:paraId="2FFDA64C" w14:textId="77777777" w:rsidTr="009832FB">
        <w:tc>
          <w:tcPr>
            <w:tcW w:w="1637" w:type="dxa"/>
            <w:tcBorders>
              <w:left w:val="single" w:sz="12" w:space="0" w:color="auto"/>
              <w:right w:val="single" w:sz="12" w:space="0" w:color="auto"/>
            </w:tcBorders>
            <w:shd w:val="clear" w:color="auto" w:fill="auto"/>
          </w:tcPr>
          <w:p w14:paraId="291CA8E4"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14</w:t>
            </w:r>
          </w:p>
          <w:p w14:paraId="4B87F058"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11/19-11/23</w:t>
            </w:r>
          </w:p>
        </w:tc>
        <w:tc>
          <w:tcPr>
            <w:tcW w:w="2850" w:type="dxa"/>
            <w:tcBorders>
              <w:left w:val="single" w:sz="12" w:space="0" w:color="auto"/>
            </w:tcBorders>
            <w:shd w:val="clear" w:color="auto" w:fill="FFFFFF" w:themeFill="background1"/>
            <w:vAlign w:val="center"/>
          </w:tcPr>
          <w:p w14:paraId="391C3EAE" w14:textId="39D59D40" w:rsidR="001821DE" w:rsidRPr="009832FB" w:rsidRDefault="009832FB" w:rsidP="009832FB">
            <w:pPr>
              <w:contextualSpacing/>
              <w:jc w:val="center"/>
              <w:rPr>
                <w:rFonts w:ascii="Georgia" w:eastAsia="Gulim" w:hAnsi="Georgia"/>
                <w:bCs/>
                <w:color w:val="000000" w:themeColor="text1"/>
                <w:sz w:val="22"/>
                <w:szCs w:val="22"/>
              </w:rPr>
            </w:pPr>
            <w:r w:rsidRPr="009832FB">
              <w:rPr>
                <w:rFonts w:ascii="Georgia" w:hAnsi="Georgia"/>
                <w:color w:val="000000" w:themeColor="text1"/>
                <w:sz w:val="22"/>
                <w:szCs w:val="22"/>
                <w:lang w:eastAsia="ko-KR"/>
              </w:rPr>
              <w:t>Mini-Sk</w:t>
            </w:r>
            <w:r>
              <w:rPr>
                <w:rFonts w:ascii="Georgia" w:hAnsi="Georgia"/>
                <w:color w:val="000000" w:themeColor="text1"/>
                <w:sz w:val="22"/>
                <w:szCs w:val="22"/>
                <w:lang w:eastAsia="ko-KR"/>
              </w:rPr>
              <w:t>it #</w:t>
            </w:r>
            <w:r>
              <w:rPr>
                <w:rFonts w:ascii="Georgia" w:hAnsi="Georgia" w:hint="eastAsia"/>
                <w:color w:val="000000" w:themeColor="text1"/>
                <w:sz w:val="22"/>
                <w:szCs w:val="22"/>
                <w:lang w:eastAsia="ko-KR"/>
              </w:rPr>
              <w:t>2</w:t>
            </w:r>
          </w:p>
        </w:tc>
        <w:tc>
          <w:tcPr>
            <w:tcW w:w="5701" w:type="dxa"/>
            <w:gridSpan w:val="2"/>
            <w:tcBorders>
              <w:right w:val="single" w:sz="12" w:space="0" w:color="auto"/>
            </w:tcBorders>
            <w:shd w:val="clear" w:color="auto" w:fill="FDE9D9"/>
            <w:vAlign w:val="center"/>
          </w:tcPr>
          <w:p w14:paraId="0B9D6378" w14:textId="77777777" w:rsidR="001821DE" w:rsidRPr="00D7372B" w:rsidRDefault="001821DE" w:rsidP="00654A3B">
            <w:pPr>
              <w:contextualSpacing/>
              <w:jc w:val="center"/>
              <w:rPr>
                <w:rFonts w:ascii="Georgia" w:eastAsia="산돌광수 M" w:hAnsi="Georgia"/>
                <w:bCs/>
                <w:color w:val="000000" w:themeColor="text1"/>
                <w:sz w:val="22"/>
                <w:szCs w:val="22"/>
              </w:rPr>
            </w:pPr>
            <w:r w:rsidRPr="00D7372B">
              <w:rPr>
                <w:rFonts w:ascii="Georgia" w:eastAsia="산돌광수 M" w:hAnsi="Georgia"/>
                <w:bCs/>
                <w:color w:val="000000" w:themeColor="text1"/>
                <w:sz w:val="22"/>
                <w:szCs w:val="22"/>
              </w:rPr>
              <w:t>Thanksgiving</w:t>
            </w:r>
          </w:p>
        </w:tc>
      </w:tr>
      <w:tr w:rsidR="001821DE" w:rsidRPr="00A976B3" w14:paraId="031F208C" w14:textId="77777777" w:rsidTr="00F655C7">
        <w:trPr>
          <w:trHeight w:val="602"/>
        </w:trPr>
        <w:tc>
          <w:tcPr>
            <w:tcW w:w="1637" w:type="dxa"/>
            <w:tcBorders>
              <w:left w:val="single" w:sz="12" w:space="0" w:color="auto"/>
              <w:right w:val="single" w:sz="12" w:space="0" w:color="auto"/>
            </w:tcBorders>
            <w:shd w:val="clear" w:color="auto" w:fill="auto"/>
          </w:tcPr>
          <w:p w14:paraId="30E171D3"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 15</w:t>
            </w:r>
          </w:p>
          <w:p w14:paraId="53D878AE" w14:textId="77777777" w:rsidR="001821DE" w:rsidRPr="00471812" w:rsidRDefault="001821DE" w:rsidP="00654A3B">
            <w:pPr>
              <w:contextualSpacing/>
              <w:rPr>
                <w:rFonts w:ascii="Georgia" w:eastAsia="Gulim" w:hAnsi="Georgia"/>
                <w:b/>
                <w:bCs/>
                <w:color w:val="000000" w:themeColor="text1"/>
                <w:sz w:val="22"/>
                <w:szCs w:val="22"/>
              </w:rPr>
            </w:pPr>
            <w:r w:rsidRPr="00471812">
              <w:rPr>
                <w:rFonts w:ascii="Georgia" w:eastAsia="Gulim" w:hAnsi="Georgia"/>
                <w:color w:val="000000" w:themeColor="text1"/>
                <w:sz w:val="22"/>
                <w:szCs w:val="22"/>
              </w:rPr>
              <w:t>11/26-11/30</w:t>
            </w:r>
          </w:p>
        </w:tc>
        <w:tc>
          <w:tcPr>
            <w:tcW w:w="2850" w:type="dxa"/>
            <w:tcBorders>
              <w:left w:val="single" w:sz="12" w:space="0" w:color="auto"/>
            </w:tcBorders>
            <w:shd w:val="clear" w:color="auto" w:fill="FFFFFF" w:themeFill="background1"/>
            <w:vAlign w:val="center"/>
          </w:tcPr>
          <w:p w14:paraId="329A7A90" w14:textId="0A2804F7" w:rsidR="001821DE" w:rsidRPr="009832FB" w:rsidRDefault="001821DE" w:rsidP="009832FB">
            <w:pPr>
              <w:contextualSpacing/>
              <w:jc w:val="center"/>
              <w:rPr>
                <w:rFonts w:ascii="Georgia" w:eastAsia="Gulim" w:hAnsi="Georgia"/>
                <w:bCs/>
                <w:color w:val="000000" w:themeColor="text1"/>
                <w:sz w:val="22"/>
                <w:szCs w:val="22"/>
                <w:lang w:eastAsia="ko-KR"/>
              </w:rPr>
            </w:pPr>
          </w:p>
        </w:tc>
        <w:tc>
          <w:tcPr>
            <w:tcW w:w="2850" w:type="dxa"/>
            <w:shd w:val="clear" w:color="auto" w:fill="auto"/>
            <w:vAlign w:val="center"/>
          </w:tcPr>
          <w:p w14:paraId="6B5CA77F" w14:textId="166A616B" w:rsidR="001821DE" w:rsidRPr="00D7372B" w:rsidRDefault="00F655C7" w:rsidP="00F655C7">
            <w:pPr>
              <w:contextualSpacing/>
              <w:jc w:val="center"/>
              <w:rPr>
                <w:rFonts w:ascii="Georgia" w:eastAsia="Gulim" w:hAnsi="Georgia"/>
                <w:bCs/>
                <w:color w:val="000000" w:themeColor="text1"/>
                <w:sz w:val="22"/>
                <w:szCs w:val="22"/>
              </w:rPr>
            </w:pPr>
            <w:proofErr w:type="spellStart"/>
            <w:r w:rsidRPr="009832FB">
              <w:rPr>
                <w:rFonts w:ascii="Georgia" w:hAnsi="Georgia"/>
                <w:i/>
                <w:iCs/>
                <w:color w:val="000000" w:themeColor="text1"/>
                <w:sz w:val="22"/>
                <w:szCs w:val="22"/>
              </w:rPr>
              <w:t>tete</w:t>
            </w:r>
            <w:proofErr w:type="spellEnd"/>
            <w:r w:rsidRPr="009832FB">
              <w:rPr>
                <w:rFonts w:ascii="Georgia" w:hAnsi="Georgia"/>
                <w:i/>
                <w:iCs/>
                <w:color w:val="000000" w:themeColor="text1"/>
                <w:sz w:val="22"/>
                <w:szCs w:val="22"/>
              </w:rPr>
              <w:t>-a-</w:t>
            </w:r>
            <w:proofErr w:type="spellStart"/>
            <w:r w:rsidRPr="009832FB">
              <w:rPr>
                <w:rFonts w:ascii="Georgia" w:hAnsi="Georgia"/>
                <w:i/>
                <w:iCs/>
                <w:color w:val="000000" w:themeColor="text1"/>
                <w:sz w:val="22"/>
                <w:szCs w:val="22"/>
              </w:rPr>
              <w:t>tete</w:t>
            </w:r>
            <w:proofErr w:type="spellEnd"/>
            <w:r w:rsidRPr="009832FB">
              <w:rPr>
                <w:rFonts w:ascii="Georgia" w:hAnsi="Georgia"/>
                <w:i/>
                <w:iCs/>
                <w:color w:val="000000" w:themeColor="text1"/>
                <w:sz w:val="22"/>
                <w:szCs w:val="22"/>
              </w:rPr>
              <w:t xml:space="preserve"> </w:t>
            </w:r>
            <w:r w:rsidRPr="009832FB">
              <w:rPr>
                <w:rFonts w:ascii="Georgia" w:hAnsi="Georgia"/>
                <w:color w:val="000000" w:themeColor="text1"/>
                <w:sz w:val="22"/>
                <w:szCs w:val="22"/>
              </w:rPr>
              <w:t>#</w:t>
            </w:r>
            <w:r>
              <w:rPr>
                <w:rFonts w:ascii="Georgia" w:hAnsi="Georgia" w:hint="eastAsia"/>
                <w:color w:val="000000" w:themeColor="text1"/>
                <w:sz w:val="22"/>
                <w:szCs w:val="22"/>
                <w:lang w:eastAsia="ko-KR"/>
              </w:rPr>
              <w:t>4</w:t>
            </w:r>
          </w:p>
        </w:tc>
        <w:tc>
          <w:tcPr>
            <w:tcW w:w="2851" w:type="dxa"/>
            <w:tcBorders>
              <w:right w:val="single" w:sz="12" w:space="0" w:color="auto"/>
            </w:tcBorders>
            <w:shd w:val="clear" w:color="auto" w:fill="auto"/>
          </w:tcPr>
          <w:p w14:paraId="5C92B463" w14:textId="77E932C1" w:rsidR="001821DE" w:rsidRPr="00D7372B" w:rsidRDefault="001821DE" w:rsidP="00654A3B">
            <w:pPr>
              <w:contextualSpacing/>
              <w:rPr>
                <w:rFonts w:ascii="Georgia" w:eastAsia="Gulim" w:hAnsi="Georgia"/>
                <w:bCs/>
                <w:color w:val="000000" w:themeColor="text1"/>
                <w:sz w:val="22"/>
                <w:szCs w:val="22"/>
              </w:rPr>
            </w:pPr>
          </w:p>
        </w:tc>
      </w:tr>
      <w:tr w:rsidR="001821DE" w:rsidRPr="00A976B3" w14:paraId="62E47A83" w14:textId="77777777" w:rsidTr="00BD2B28">
        <w:trPr>
          <w:trHeight w:val="548"/>
        </w:trPr>
        <w:tc>
          <w:tcPr>
            <w:tcW w:w="1637" w:type="dxa"/>
            <w:tcBorders>
              <w:left w:val="single" w:sz="12" w:space="0" w:color="auto"/>
              <w:bottom w:val="single" w:sz="12" w:space="0" w:color="auto"/>
              <w:right w:val="single" w:sz="12" w:space="0" w:color="auto"/>
            </w:tcBorders>
            <w:shd w:val="clear" w:color="auto" w:fill="auto"/>
          </w:tcPr>
          <w:p w14:paraId="5C304185"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W16</w:t>
            </w:r>
          </w:p>
          <w:p w14:paraId="424E8108" w14:textId="77777777" w:rsidR="001821DE" w:rsidRPr="00471812" w:rsidRDefault="001821DE" w:rsidP="00654A3B">
            <w:pPr>
              <w:contextualSpacing/>
              <w:rPr>
                <w:rFonts w:ascii="Georgia" w:eastAsia="Gulim" w:hAnsi="Georgia"/>
                <w:color w:val="000000" w:themeColor="text1"/>
                <w:sz w:val="22"/>
                <w:szCs w:val="22"/>
              </w:rPr>
            </w:pPr>
            <w:r w:rsidRPr="00471812">
              <w:rPr>
                <w:rFonts w:ascii="Georgia" w:eastAsia="Gulim" w:hAnsi="Georgia"/>
                <w:color w:val="000000" w:themeColor="text1"/>
                <w:sz w:val="22"/>
                <w:szCs w:val="22"/>
              </w:rPr>
              <w:t>12/3-12/4</w:t>
            </w:r>
          </w:p>
        </w:tc>
        <w:tc>
          <w:tcPr>
            <w:tcW w:w="2850" w:type="dxa"/>
            <w:tcBorders>
              <w:left w:val="single" w:sz="12" w:space="0" w:color="auto"/>
              <w:bottom w:val="single" w:sz="12" w:space="0" w:color="auto"/>
            </w:tcBorders>
            <w:shd w:val="clear" w:color="auto" w:fill="FFFF00"/>
            <w:vAlign w:val="center"/>
          </w:tcPr>
          <w:p w14:paraId="48ACD8E7" w14:textId="0DA9CD3D" w:rsidR="001821DE" w:rsidRPr="00D7372B" w:rsidRDefault="00BD2B28" w:rsidP="00BD2B28">
            <w:pPr>
              <w:contextualSpacing/>
              <w:jc w:val="center"/>
              <w:rPr>
                <w:rFonts w:ascii="Georgia" w:eastAsia="Gulim" w:hAnsi="Georgia"/>
                <w:b/>
                <w:bCs/>
                <w:color w:val="000000" w:themeColor="text1"/>
                <w:sz w:val="22"/>
                <w:szCs w:val="22"/>
                <w:lang w:eastAsia="ko-KR"/>
              </w:rPr>
            </w:pPr>
            <w:r>
              <w:rPr>
                <w:rFonts w:ascii="Georgia" w:eastAsia="Gulim" w:hAnsi="Georgia" w:hint="eastAsia"/>
                <w:b/>
                <w:bCs/>
                <w:color w:val="000000" w:themeColor="text1"/>
                <w:sz w:val="22"/>
                <w:szCs w:val="22"/>
                <w:lang w:eastAsia="ko-KR"/>
              </w:rPr>
              <w:t>Project Presentation</w:t>
            </w:r>
          </w:p>
        </w:tc>
        <w:tc>
          <w:tcPr>
            <w:tcW w:w="2850" w:type="dxa"/>
            <w:tcBorders>
              <w:bottom w:val="single" w:sz="12" w:space="0" w:color="auto"/>
            </w:tcBorders>
            <w:shd w:val="clear" w:color="auto" w:fill="auto"/>
          </w:tcPr>
          <w:p w14:paraId="2A09FD3F" w14:textId="0D922066" w:rsidR="001821DE" w:rsidRPr="00D7372B" w:rsidRDefault="001821DE" w:rsidP="00654A3B">
            <w:pPr>
              <w:contextualSpacing/>
              <w:rPr>
                <w:rFonts w:ascii="Georgia" w:eastAsia="Gulim" w:hAnsi="Georgia"/>
                <w:bCs/>
                <w:color w:val="000000" w:themeColor="text1"/>
                <w:sz w:val="22"/>
                <w:szCs w:val="22"/>
                <w:lang w:eastAsia="ko-KR"/>
              </w:rPr>
            </w:pPr>
          </w:p>
        </w:tc>
        <w:tc>
          <w:tcPr>
            <w:tcW w:w="2851" w:type="dxa"/>
            <w:tcBorders>
              <w:bottom w:val="single" w:sz="12" w:space="0" w:color="auto"/>
              <w:right w:val="single" w:sz="12" w:space="0" w:color="auto"/>
            </w:tcBorders>
            <w:shd w:val="clear" w:color="auto" w:fill="92D050"/>
            <w:vAlign w:val="center"/>
          </w:tcPr>
          <w:p w14:paraId="34FAF843" w14:textId="633E03C8" w:rsidR="001821DE" w:rsidRPr="00D7372B" w:rsidRDefault="00E81A12" w:rsidP="00612921">
            <w:pPr>
              <w:contextualSpacing/>
              <w:jc w:val="center"/>
              <w:rPr>
                <w:rFonts w:ascii="Georgia" w:eastAsia="Gulim" w:hAnsi="Georgia"/>
                <w:bCs/>
                <w:color w:val="000000" w:themeColor="text1"/>
                <w:sz w:val="22"/>
                <w:szCs w:val="22"/>
                <w:lang w:eastAsia="ko-KR"/>
              </w:rPr>
            </w:pPr>
            <w:r w:rsidRPr="00D7372B">
              <w:rPr>
                <w:rFonts w:ascii="Georgia" w:eastAsia="Gulim" w:hAnsi="Georgia"/>
                <w:bCs/>
                <w:color w:val="000000" w:themeColor="text1"/>
                <w:sz w:val="22"/>
                <w:szCs w:val="22"/>
                <w:lang w:eastAsia="ko-KR"/>
              </w:rPr>
              <w:t>Final Exam</w:t>
            </w:r>
          </w:p>
          <w:p w14:paraId="5C451FDE" w14:textId="5A17F19E" w:rsidR="00E81A12" w:rsidRPr="00D7372B" w:rsidRDefault="00E81A12" w:rsidP="00612921">
            <w:pPr>
              <w:contextualSpacing/>
              <w:jc w:val="center"/>
              <w:rPr>
                <w:rFonts w:ascii="Georgia" w:eastAsia="Gulim" w:hAnsi="Georgia"/>
                <w:bCs/>
                <w:color w:val="000000" w:themeColor="text1"/>
                <w:sz w:val="22"/>
                <w:szCs w:val="22"/>
              </w:rPr>
            </w:pPr>
            <w:r w:rsidRPr="00D7372B">
              <w:rPr>
                <w:rFonts w:ascii="Georgia" w:eastAsia="Gulim" w:hAnsi="Georgia"/>
                <w:bCs/>
                <w:color w:val="000000" w:themeColor="text1"/>
                <w:sz w:val="22"/>
                <w:szCs w:val="22"/>
                <w:lang w:eastAsia="ko-KR"/>
              </w:rPr>
              <w:t>(TBD)</w:t>
            </w:r>
          </w:p>
        </w:tc>
      </w:tr>
    </w:tbl>
    <w:p w14:paraId="125AFDFC" w14:textId="1B12E315" w:rsidR="001821DE" w:rsidRDefault="001821DE" w:rsidP="006550F7">
      <w:pPr>
        <w:rPr>
          <w:lang w:eastAsia="ko-KR"/>
        </w:rPr>
      </w:pPr>
    </w:p>
    <w:sectPr w:rsidR="001821DE" w:rsidSect="00E66D40">
      <w:footerReference w:type="default" r:id="rId13"/>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E1E2A" w14:textId="77777777" w:rsidR="00E375B7" w:rsidRDefault="00E375B7">
      <w:pPr>
        <w:spacing w:after="0"/>
      </w:pPr>
      <w:r>
        <w:separator/>
      </w:r>
    </w:p>
  </w:endnote>
  <w:endnote w:type="continuationSeparator" w:id="0">
    <w:p w14:paraId="51AE3EE2" w14:textId="77777777" w:rsidR="00E375B7" w:rsidRDefault="00E37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NanumGothic">
    <w:altName w:val="나눔고딕"/>
    <w:charset w:val="81"/>
    <w:family w:val="modern"/>
    <w:pitch w:val="variable"/>
    <w:sig w:usb0="900002A7" w:usb1="29D7FCFB" w:usb2="00000010" w:usb3="00000000" w:csb0="00080001" w:csb1="00000000"/>
  </w:font>
  <w:font w:name="산돌광수 M">
    <w:charset w:val="81"/>
    <w:family w:val="roman"/>
    <w:pitch w:val="variable"/>
    <w:sig w:usb0="800002A7" w:usb1="29D77CFB" w:usb2="00000010" w:usb3="00000000" w:csb0="00080000"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315381B6" w:rsidR="001C5E8D" w:rsidRDefault="00463815">
          <w:pPr>
            <w:pStyle w:val="Footer"/>
            <w:rPr>
              <w:noProof/>
            </w:rPr>
          </w:pPr>
          <w:r>
            <w:t xml:space="preserve">Page </w:t>
          </w:r>
          <w:r>
            <w:fldChar w:fldCharType="begin"/>
          </w:r>
          <w:r>
            <w:instrText xml:space="preserve"> PAGE   \* MERGEFORMAT </w:instrText>
          </w:r>
          <w:r>
            <w:fldChar w:fldCharType="separate"/>
          </w:r>
          <w:r w:rsidR="00DB04D2">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EACAD" w14:textId="77777777" w:rsidR="00E375B7" w:rsidRDefault="00E375B7">
      <w:pPr>
        <w:spacing w:after="0"/>
      </w:pPr>
      <w:r>
        <w:separator/>
      </w:r>
    </w:p>
  </w:footnote>
  <w:footnote w:type="continuationSeparator" w:id="0">
    <w:p w14:paraId="7786F297" w14:textId="77777777" w:rsidR="00E375B7" w:rsidRDefault="00E375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1"/>
      <w:numFmt w:val="decimal"/>
      <w:lvlText w:val="%1."/>
      <w:lvlJc w:val="left"/>
      <w:pPr>
        <w:ind w:left="827" w:hanging="236"/>
      </w:pPr>
      <w:rPr>
        <w:rFonts w:ascii="Georgia" w:hAnsi="Georgia" w:cs="Georgia"/>
        <w:b/>
        <w:bCs/>
        <w:w w:val="100"/>
        <w:sz w:val="22"/>
        <w:szCs w:val="22"/>
      </w:rPr>
    </w:lvl>
    <w:lvl w:ilvl="1">
      <w:start w:val="1"/>
      <w:numFmt w:val="lowerRoman"/>
      <w:lvlText w:val="(%2)"/>
      <w:lvlJc w:val="left"/>
      <w:pPr>
        <w:ind w:left="530" w:hanging="286"/>
      </w:pPr>
      <w:rPr>
        <w:rFonts w:ascii="Georgia" w:hAnsi="Georgia" w:cs="Georgia"/>
        <w:b w:val="0"/>
        <w:bCs w:val="0"/>
        <w:w w:val="100"/>
        <w:sz w:val="22"/>
        <w:szCs w:val="22"/>
      </w:rPr>
    </w:lvl>
    <w:lvl w:ilvl="2">
      <w:numFmt w:val="bullet"/>
      <w:lvlText w:val="•"/>
      <w:lvlJc w:val="left"/>
      <w:pPr>
        <w:ind w:left="1889" w:hanging="286"/>
      </w:pPr>
    </w:lvl>
    <w:lvl w:ilvl="3">
      <w:numFmt w:val="bullet"/>
      <w:lvlText w:val="•"/>
      <w:lvlJc w:val="left"/>
      <w:pPr>
        <w:ind w:left="2958" w:hanging="286"/>
      </w:pPr>
    </w:lvl>
    <w:lvl w:ilvl="4">
      <w:numFmt w:val="bullet"/>
      <w:lvlText w:val="•"/>
      <w:lvlJc w:val="left"/>
      <w:pPr>
        <w:ind w:left="4027" w:hanging="286"/>
      </w:pPr>
    </w:lvl>
    <w:lvl w:ilvl="5">
      <w:numFmt w:val="bullet"/>
      <w:lvlText w:val="•"/>
      <w:lvlJc w:val="left"/>
      <w:pPr>
        <w:ind w:left="5096" w:hanging="286"/>
      </w:pPr>
    </w:lvl>
    <w:lvl w:ilvl="6">
      <w:numFmt w:val="bullet"/>
      <w:lvlText w:val="•"/>
      <w:lvlJc w:val="left"/>
      <w:pPr>
        <w:ind w:left="6165" w:hanging="286"/>
      </w:pPr>
    </w:lvl>
    <w:lvl w:ilvl="7">
      <w:numFmt w:val="bullet"/>
      <w:lvlText w:val="•"/>
      <w:lvlJc w:val="left"/>
      <w:pPr>
        <w:ind w:left="7234" w:hanging="286"/>
      </w:pPr>
    </w:lvl>
    <w:lvl w:ilvl="8">
      <w:numFmt w:val="bullet"/>
      <w:lvlText w:val="•"/>
      <w:lvlJc w:val="left"/>
      <w:pPr>
        <w:ind w:left="8304" w:hanging="286"/>
      </w:pPr>
    </w:lvl>
  </w:abstractNum>
  <w:abstractNum w:abstractNumId="11" w15:restartNumberingAfterBreak="0">
    <w:nsid w:val="00000405"/>
    <w:multiLevelType w:val="multilevel"/>
    <w:tmpl w:val="00000888"/>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2" w15:restartNumberingAfterBreak="0">
    <w:nsid w:val="00000406"/>
    <w:multiLevelType w:val="multilevel"/>
    <w:tmpl w:val="00000889"/>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3" w15:restartNumberingAfterBreak="0">
    <w:nsid w:val="00000407"/>
    <w:multiLevelType w:val="multilevel"/>
    <w:tmpl w:val="0000088A"/>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4" w15:restartNumberingAfterBreak="0">
    <w:nsid w:val="00000408"/>
    <w:multiLevelType w:val="multilevel"/>
    <w:tmpl w:val="0000088B"/>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5" w15:restartNumberingAfterBreak="0">
    <w:nsid w:val="00000409"/>
    <w:multiLevelType w:val="multilevel"/>
    <w:tmpl w:val="0000088C"/>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6" w15:restartNumberingAfterBreak="0">
    <w:nsid w:val="0000040A"/>
    <w:multiLevelType w:val="multilevel"/>
    <w:tmpl w:val="0000088D"/>
    <w:lvl w:ilvl="0">
      <w:numFmt w:val="bullet"/>
      <w:lvlText w:val=""/>
      <w:lvlJc w:val="left"/>
      <w:pPr>
        <w:ind w:left="827" w:hanging="360"/>
      </w:pPr>
      <w:rPr>
        <w:rFonts w:ascii="Symbol" w:hAnsi="Symbol"/>
        <w:b w:val="0"/>
        <w:w w:val="100"/>
        <w:sz w:val="22"/>
      </w:rPr>
    </w:lvl>
    <w:lvl w:ilvl="1">
      <w:numFmt w:val="bullet"/>
      <w:lvlText w:val="•"/>
      <w:lvlJc w:val="left"/>
      <w:pPr>
        <w:ind w:left="1184" w:hanging="360"/>
      </w:pPr>
    </w:lvl>
    <w:lvl w:ilvl="2">
      <w:numFmt w:val="bullet"/>
      <w:lvlText w:val="•"/>
      <w:lvlJc w:val="left"/>
      <w:pPr>
        <w:ind w:left="1549" w:hanging="360"/>
      </w:pPr>
    </w:lvl>
    <w:lvl w:ilvl="3">
      <w:numFmt w:val="bullet"/>
      <w:lvlText w:val="•"/>
      <w:lvlJc w:val="left"/>
      <w:pPr>
        <w:ind w:left="1913" w:hanging="360"/>
      </w:pPr>
    </w:lvl>
    <w:lvl w:ilvl="4">
      <w:numFmt w:val="bullet"/>
      <w:lvlText w:val="•"/>
      <w:lvlJc w:val="left"/>
      <w:pPr>
        <w:ind w:left="2278" w:hanging="360"/>
      </w:pPr>
    </w:lvl>
    <w:lvl w:ilvl="5">
      <w:numFmt w:val="bullet"/>
      <w:lvlText w:val="•"/>
      <w:lvlJc w:val="left"/>
      <w:pPr>
        <w:ind w:left="2642" w:hanging="360"/>
      </w:pPr>
    </w:lvl>
    <w:lvl w:ilvl="6">
      <w:numFmt w:val="bullet"/>
      <w:lvlText w:val="•"/>
      <w:lvlJc w:val="left"/>
      <w:pPr>
        <w:ind w:left="3007" w:hanging="360"/>
      </w:pPr>
    </w:lvl>
    <w:lvl w:ilvl="7">
      <w:numFmt w:val="bullet"/>
      <w:lvlText w:val="•"/>
      <w:lvlJc w:val="left"/>
      <w:pPr>
        <w:ind w:left="3371" w:hanging="360"/>
      </w:pPr>
    </w:lvl>
    <w:lvl w:ilvl="8">
      <w:numFmt w:val="bullet"/>
      <w:lvlText w:val="•"/>
      <w:lvlJc w:val="left"/>
      <w:pPr>
        <w:ind w:left="3736" w:hanging="360"/>
      </w:pPr>
    </w:lvl>
  </w:abstractNum>
  <w:abstractNum w:abstractNumId="17" w15:restartNumberingAfterBreak="0">
    <w:nsid w:val="0D16342C"/>
    <w:multiLevelType w:val="hybridMultilevel"/>
    <w:tmpl w:val="79BE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DD76CC"/>
    <w:multiLevelType w:val="multilevel"/>
    <w:tmpl w:val="9A543572"/>
    <w:lvl w:ilvl="0">
      <w:start w:val="1"/>
      <w:numFmt w:val="decimal"/>
      <w:lvlText w:val="%1."/>
      <w:lvlJc w:val="left"/>
      <w:pPr>
        <w:ind w:left="360" w:hanging="360"/>
      </w:pPr>
      <w:rPr>
        <w:rFonts w:ascii="Malgun Gothic" w:eastAsia="Malgun Gothic" w:hAnsi="Malgun Gothic" w:cs="Malgun Gothic" w:hint="default"/>
        <w:b/>
        <w:color w:val="000000"/>
      </w:rPr>
    </w:lvl>
    <w:lvl w:ilvl="1">
      <w:start w:val="1"/>
      <w:numFmt w:val="decimal"/>
      <w:lvlText w:val="%1.%2."/>
      <w:lvlJc w:val="left"/>
      <w:pPr>
        <w:ind w:left="360" w:hanging="360"/>
      </w:pPr>
      <w:rPr>
        <w:rFonts w:ascii="Malgun Gothic" w:eastAsia="Malgun Gothic" w:hAnsi="Malgun Gothic" w:cs="Malgun Gothic" w:hint="default"/>
        <w:b/>
        <w:color w:val="000000"/>
      </w:rPr>
    </w:lvl>
    <w:lvl w:ilvl="2">
      <w:start w:val="1"/>
      <w:numFmt w:val="decimal"/>
      <w:lvlText w:val="%1.%2.%3."/>
      <w:lvlJc w:val="left"/>
      <w:pPr>
        <w:ind w:left="720" w:hanging="720"/>
      </w:pPr>
      <w:rPr>
        <w:rFonts w:ascii="Malgun Gothic" w:eastAsia="Malgun Gothic" w:hAnsi="Malgun Gothic" w:cs="Malgun Gothic" w:hint="default"/>
        <w:b/>
        <w:color w:val="000000"/>
      </w:rPr>
    </w:lvl>
    <w:lvl w:ilvl="3">
      <w:start w:val="1"/>
      <w:numFmt w:val="decimal"/>
      <w:lvlText w:val="%1.%2.%3.%4."/>
      <w:lvlJc w:val="left"/>
      <w:pPr>
        <w:ind w:left="720" w:hanging="720"/>
      </w:pPr>
      <w:rPr>
        <w:rFonts w:ascii="Malgun Gothic" w:eastAsia="Malgun Gothic" w:hAnsi="Malgun Gothic" w:cs="Malgun Gothic" w:hint="default"/>
        <w:b/>
        <w:color w:val="000000"/>
      </w:rPr>
    </w:lvl>
    <w:lvl w:ilvl="4">
      <w:start w:val="1"/>
      <w:numFmt w:val="decimal"/>
      <w:lvlText w:val="%1.%2.%3.%4.%5."/>
      <w:lvlJc w:val="left"/>
      <w:pPr>
        <w:ind w:left="1080" w:hanging="1080"/>
      </w:pPr>
      <w:rPr>
        <w:rFonts w:ascii="Malgun Gothic" w:eastAsia="Malgun Gothic" w:hAnsi="Malgun Gothic" w:cs="Malgun Gothic" w:hint="default"/>
        <w:b/>
        <w:color w:val="000000"/>
      </w:rPr>
    </w:lvl>
    <w:lvl w:ilvl="5">
      <w:start w:val="1"/>
      <w:numFmt w:val="decimal"/>
      <w:lvlText w:val="%1.%2.%3.%4.%5.%6."/>
      <w:lvlJc w:val="left"/>
      <w:pPr>
        <w:ind w:left="1080" w:hanging="1080"/>
      </w:pPr>
      <w:rPr>
        <w:rFonts w:ascii="Malgun Gothic" w:eastAsia="Malgun Gothic" w:hAnsi="Malgun Gothic" w:cs="Malgun Gothic" w:hint="default"/>
        <w:b/>
        <w:color w:val="000000"/>
      </w:rPr>
    </w:lvl>
    <w:lvl w:ilvl="6">
      <w:start w:val="1"/>
      <w:numFmt w:val="decimal"/>
      <w:lvlText w:val="%1.%2.%3.%4.%5.%6.%7."/>
      <w:lvlJc w:val="left"/>
      <w:pPr>
        <w:ind w:left="1440" w:hanging="1440"/>
      </w:pPr>
      <w:rPr>
        <w:rFonts w:ascii="Malgun Gothic" w:eastAsia="Malgun Gothic" w:hAnsi="Malgun Gothic" w:cs="Malgun Gothic" w:hint="default"/>
        <w:b/>
        <w:color w:val="000000"/>
      </w:rPr>
    </w:lvl>
    <w:lvl w:ilvl="7">
      <w:start w:val="1"/>
      <w:numFmt w:val="decimal"/>
      <w:lvlText w:val="%1.%2.%3.%4.%5.%6.%7.%8."/>
      <w:lvlJc w:val="left"/>
      <w:pPr>
        <w:ind w:left="1440" w:hanging="1440"/>
      </w:pPr>
      <w:rPr>
        <w:rFonts w:ascii="Malgun Gothic" w:eastAsia="Malgun Gothic" w:hAnsi="Malgun Gothic" w:cs="Malgun Gothic" w:hint="default"/>
        <w:b/>
        <w:color w:val="000000"/>
      </w:rPr>
    </w:lvl>
    <w:lvl w:ilvl="8">
      <w:start w:val="1"/>
      <w:numFmt w:val="decimal"/>
      <w:lvlText w:val="%1.%2.%3.%4.%5.%6.%7.%8.%9."/>
      <w:lvlJc w:val="left"/>
      <w:pPr>
        <w:ind w:left="1800" w:hanging="1800"/>
      </w:pPr>
      <w:rPr>
        <w:rFonts w:ascii="Malgun Gothic" w:eastAsia="Malgun Gothic" w:hAnsi="Malgun Gothic" w:cs="Malgun Gothic" w:hint="default"/>
        <w:b/>
        <w:color w:val="000000"/>
      </w:rPr>
    </w:lvl>
  </w:abstractNum>
  <w:abstractNum w:abstractNumId="19" w15:restartNumberingAfterBreak="0">
    <w:nsid w:val="1D95157C"/>
    <w:multiLevelType w:val="hybridMultilevel"/>
    <w:tmpl w:val="10F4C81E"/>
    <w:lvl w:ilvl="0" w:tplc="40661D4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125625"/>
    <w:multiLevelType w:val="hybridMultilevel"/>
    <w:tmpl w:val="945282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23175F33"/>
    <w:multiLevelType w:val="hybridMultilevel"/>
    <w:tmpl w:val="E780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2E390C40"/>
    <w:multiLevelType w:val="hybridMultilevel"/>
    <w:tmpl w:val="6AFEF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43048E"/>
    <w:multiLevelType w:val="hybridMultilevel"/>
    <w:tmpl w:val="D63A15C0"/>
    <w:lvl w:ilvl="0" w:tplc="B3FC7D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4431A8"/>
    <w:multiLevelType w:val="hybridMultilevel"/>
    <w:tmpl w:val="A4F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15D91"/>
    <w:multiLevelType w:val="multilevel"/>
    <w:tmpl w:val="8F4007EC"/>
    <w:lvl w:ilvl="0">
      <w:start w:val="1"/>
      <w:numFmt w:val="decimal"/>
      <w:lvlText w:val="%1"/>
      <w:lvlJc w:val="left"/>
      <w:pPr>
        <w:ind w:left="360" w:hanging="360"/>
      </w:pPr>
      <w:rPr>
        <w:rFonts w:eastAsia="Batang" w:cs="Malgun Gothic" w:hint="default"/>
      </w:rPr>
    </w:lvl>
    <w:lvl w:ilvl="1">
      <w:start w:val="1"/>
      <w:numFmt w:val="decimal"/>
      <w:lvlText w:val="%1.%2"/>
      <w:lvlJc w:val="left"/>
      <w:pPr>
        <w:ind w:left="360" w:hanging="360"/>
      </w:pPr>
      <w:rPr>
        <w:rFonts w:eastAsia="Batang" w:cs="Malgun Gothic" w:hint="default"/>
      </w:rPr>
    </w:lvl>
    <w:lvl w:ilvl="2">
      <w:start w:val="1"/>
      <w:numFmt w:val="decimal"/>
      <w:lvlText w:val="%1.%2.%3"/>
      <w:lvlJc w:val="left"/>
      <w:pPr>
        <w:ind w:left="720" w:hanging="720"/>
      </w:pPr>
      <w:rPr>
        <w:rFonts w:eastAsia="Batang" w:cs="Malgun Gothic" w:hint="default"/>
      </w:rPr>
    </w:lvl>
    <w:lvl w:ilvl="3">
      <w:start w:val="1"/>
      <w:numFmt w:val="decimal"/>
      <w:lvlText w:val="%1.%2.%3.%4"/>
      <w:lvlJc w:val="left"/>
      <w:pPr>
        <w:ind w:left="1080" w:hanging="1080"/>
      </w:pPr>
      <w:rPr>
        <w:rFonts w:eastAsia="Batang" w:cs="Malgun Gothic" w:hint="default"/>
      </w:rPr>
    </w:lvl>
    <w:lvl w:ilvl="4">
      <w:start w:val="1"/>
      <w:numFmt w:val="decimal"/>
      <w:lvlText w:val="%1.%2.%3.%4.%5"/>
      <w:lvlJc w:val="left"/>
      <w:pPr>
        <w:ind w:left="1080" w:hanging="1080"/>
      </w:pPr>
      <w:rPr>
        <w:rFonts w:eastAsia="Batang" w:cs="Malgun Gothic" w:hint="default"/>
      </w:rPr>
    </w:lvl>
    <w:lvl w:ilvl="5">
      <w:start w:val="1"/>
      <w:numFmt w:val="decimal"/>
      <w:lvlText w:val="%1.%2.%3.%4.%5.%6"/>
      <w:lvlJc w:val="left"/>
      <w:pPr>
        <w:ind w:left="1440" w:hanging="1440"/>
      </w:pPr>
      <w:rPr>
        <w:rFonts w:eastAsia="Batang" w:cs="Malgun Gothic" w:hint="default"/>
      </w:rPr>
    </w:lvl>
    <w:lvl w:ilvl="6">
      <w:start w:val="1"/>
      <w:numFmt w:val="decimal"/>
      <w:lvlText w:val="%1.%2.%3.%4.%5.%6.%7"/>
      <w:lvlJc w:val="left"/>
      <w:pPr>
        <w:ind w:left="1440" w:hanging="1440"/>
      </w:pPr>
      <w:rPr>
        <w:rFonts w:eastAsia="Batang" w:cs="Malgun Gothic" w:hint="default"/>
      </w:rPr>
    </w:lvl>
    <w:lvl w:ilvl="7">
      <w:start w:val="1"/>
      <w:numFmt w:val="decimal"/>
      <w:lvlText w:val="%1.%2.%3.%4.%5.%6.%7.%8"/>
      <w:lvlJc w:val="left"/>
      <w:pPr>
        <w:ind w:left="1800" w:hanging="1800"/>
      </w:pPr>
      <w:rPr>
        <w:rFonts w:eastAsia="Batang" w:cs="Malgun Gothic" w:hint="default"/>
      </w:rPr>
    </w:lvl>
    <w:lvl w:ilvl="8">
      <w:start w:val="1"/>
      <w:numFmt w:val="decimal"/>
      <w:lvlText w:val="%1.%2.%3.%4.%5.%6.%7.%8.%9"/>
      <w:lvlJc w:val="left"/>
      <w:pPr>
        <w:ind w:left="2160" w:hanging="2160"/>
      </w:pPr>
      <w:rPr>
        <w:rFonts w:eastAsia="Batang" w:cs="Malgun Gothic" w:hint="default"/>
      </w:rPr>
    </w:lvl>
  </w:abstractNum>
  <w:abstractNum w:abstractNumId="2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24601"/>
    <w:multiLevelType w:val="hybridMultilevel"/>
    <w:tmpl w:val="D296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37A23"/>
    <w:multiLevelType w:val="hybridMultilevel"/>
    <w:tmpl w:val="EB2EC2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28"/>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29"/>
  </w:num>
  <w:num w:numId="14">
    <w:abstractNumId w:val="26"/>
  </w:num>
  <w:num w:numId="15">
    <w:abstractNumId w:val="19"/>
  </w:num>
  <w:num w:numId="16">
    <w:abstractNumId w:val="24"/>
  </w:num>
  <w:num w:numId="17">
    <w:abstractNumId w:val="18"/>
  </w:num>
  <w:num w:numId="18">
    <w:abstractNumId w:val="27"/>
  </w:num>
  <w:num w:numId="19">
    <w:abstractNumId w:val="20"/>
  </w:num>
  <w:num w:numId="20">
    <w:abstractNumId w:val="30"/>
  </w:num>
  <w:num w:numId="21">
    <w:abstractNumId w:val="23"/>
  </w:num>
  <w:num w:numId="22">
    <w:abstractNumId w:val="31"/>
  </w:num>
  <w:num w:numId="23">
    <w:abstractNumId w:val="21"/>
  </w:num>
  <w:num w:numId="24">
    <w:abstractNumId w:val="17"/>
  </w:num>
  <w:num w:numId="25">
    <w:abstractNumId w:val="16"/>
  </w:num>
  <w:num w:numId="26">
    <w:abstractNumId w:val="15"/>
  </w:num>
  <w:num w:numId="27">
    <w:abstractNumId w:val="14"/>
  </w:num>
  <w:num w:numId="28">
    <w:abstractNumId w:val="13"/>
  </w:num>
  <w:num w:numId="29">
    <w:abstractNumId w:val="12"/>
  </w:num>
  <w:num w:numId="30">
    <w:abstractNumId w:val="11"/>
  </w:num>
  <w:num w:numId="31">
    <w:abstractNumId w:val="10"/>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8D"/>
    <w:rsid w:val="00011263"/>
    <w:rsid w:val="000149EB"/>
    <w:rsid w:val="000179B3"/>
    <w:rsid w:val="00033680"/>
    <w:rsid w:val="00036E4C"/>
    <w:rsid w:val="00042E01"/>
    <w:rsid w:val="00050C1A"/>
    <w:rsid w:val="00051773"/>
    <w:rsid w:val="00062C8D"/>
    <w:rsid w:val="000B406C"/>
    <w:rsid w:val="000B67B8"/>
    <w:rsid w:val="000C2F0E"/>
    <w:rsid w:val="000C3F67"/>
    <w:rsid w:val="000C6419"/>
    <w:rsid w:val="000D51D2"/>
    <w:rsid w:val="000E4B07"/>
    <w:rsid w:val="0011125A"/>
    <w:rsid w:val="001247B2"/>
    <w:rsid w:val="0015480B"/>
    <w:rsid w:val="00161AC4"/>
    <w:rsid w:val="00162D02"/>
    <w:rsid w:val="00171F1A"/>
    <w:rsid w:val="00174C89"/>
    <w:rsid w:val="00177FF3"/>
    <w:rsid w:val="001821DE"/>
    <w:rsid w:val="001902AC"/>
    <w:rsid w:val="001A70A1"/>
    <w:rsid w:val="001C5E8D"/>
    <w:rsid w:val="001C71D4"/>
    <w:rsid w:val="001D4C9D"/>
    <w:rsid w:val="001E7AB0"/>
    <w:rsid w:val="002001DA"/>
    <w:rsid w:val="00203E67"/>
    <w:rsid w:val="0024474C"/>
    <w:rsid w:val="00270222"/>
    <w:rsid w:val="00281FB2"/>
    <w:rsid w:val="002A11BB"/>
    <w:rsid w:val="002A206E"/>
    <w:rsid w:val="002A4BA1"/>
    <w:rsid w:val="002B01C2"/>
    <w:rsid w:val="002C2852"/>
    <w:rsid w:val="002C7849"/>
    <w:rsid w:val="002D3E6F"/>
    <w:rsid w:val="002D42BC"/>
    <w:rsid w:val="002F6E86"/>
    <w:rsid w:val="003017F8"/>
    <w:rsid w:val="00326721"/>
    <w:rsid w:val="003517FD"/>
    <w:rsid w:val="003577E3"/>
    <w:rsid w:val="003651F1"/>
    <w:rsid w:val="00365253"/>
    <w:rsid w:val="00372AB0"/>
    <w:rsid w:val="003B632F"/>
    <w:rsid w:val="003D65AE"/>
    <w:rsid w:val="00405AAB"/>
    <w:rsid w:val="00406F0F"/>
    <w:rsid w:val="00425E17"/>
    <w:rsid w:val="00444C32"/>
    <w:rsid w:val="00463815"/>
    <w:rsid w:val="00471812"/>
    <w:rsid w:val="0049747E"/>
    <w:rsid w:val="004A0979"/>
    <w:rsid w:val="004A7AE8"/>
    <w:rsid w:val="004B2A40"/>
    <w:rsid w:val="004C2C1C"/>
    <w:rsid w:val="004E2AFB"/>
    <w:rsid w:val="0052396F"/>
    <w:rsid w:val="00534EF0"/>
    <w:rsid w:val="005442D3"/>
    <w:rsid w:val="00564828"/>
    <w:rsid w:val="0057766A"/>
    <w:rsid w:val="005939DE"/>
    <w:rsid w:val="0059438B"/>
    <w:rsid w:val="005A39EF"/>
    <w:rsid w:val="005C2AD2"/>
    <w:rsid w:val="005C3649"/>
    <w:rsid w:val="005E60ED"/>
    <w:rsid w:val="005E60FB"/>
    <w:rsid w:val="005F6333"/>
    <w:rsid w:val="00610EFD"/>
    <w:rsid w:val="00611637"/>
    <w:rsid w:val="00612921"/>
    <w:rsid w:val="00616F84"/>
    <w:rsid w:val="00636A14"/>
    <w:rsid w:val="006550F7"/>
    <w:rsid w:val="0068225C"/>
    <w:rsid w:val="00697457"/>
    <w:rsid w:val="006C1CBF"/>
    <w:rsid w:val="006D192C"/>
    <w:rsid w:val="006D44BF"/>
    <w:rsid w:val="00707D35"/>
    <w:rsid w:val="007376FF"/>
    <w:rsid w:val="00747AEE"/>
    <w:rsid w:val="00756BF1"/>
    <w:rsid w:val="00764E33"/>
    <w:rsid w:val="00776D12"/>
    <w:rsid w:val="0078466A"/>
    <w:rsid w:val="0079739C"/>
    <w:rsid w:val="007A6928"/>
    <w:rsid w:val="007A7848"/>
    <w:rsid w:val="007B281E"/>
    <w:rsid w:val="007C29F3"/>
    <w:rsid w:val="00807A3A"/>
    <w:rsid w:val="008103E4"/>
    <w:rsid w:val="0084687A"/>
    <w:rsid w:val="008506C1"/>
    <w:rsid w:val="0086060D"/>
    <w:rsid w:val="0086301F"/>
    <w:rsid w:val="00873C49"/>
    <w:rsid w:val="008A2E8E"/>
    <w:rsid w:val="008C04A7"/>
    <w:rsid w:val="008C441D"/>
    <w:rsid w:val="008D6E8D"/>
    <w:rsid w:val="008E0D1F"/>
    <w:rsid w:val="0091478D"/>
    <w:rsid w:val="009277D2"/>
    <w:rsid w:val="00946595"/>
    <w:rsid w:val="00961C8A"/>
    <w:rsid w:val="00964D9F"/>
    <w:rsid w:val="009650C4"/>
    <w:rsid w:val="009671F3"/>
    <w:rsid w:val="009832FB"/>
    <w:rsid w:val="009907A4"/>
    <w:rsid w:val="009D7504"/>
    <w:rsid w:val="009E3F85"/>
    <w:rsid w:val="009F0EFA"/>
    <w:rsid w:val="009F4ACD"/>
    <w:rsid w:val="009F74EB"/>
    <w:rsid w:val="00A00066"/>
    <w:rsid w:val="00A02F8C"/>
    <w:rsid w:val="00A11086"/>
    <w:rsid w:val="00A1623D"/>
    <w:rsid w:val="00A2648B"/>
    <w:rsid w:val="00A264E8"/>
    <w:rsid w:val="00A649D3"/>
    <w:rsid w:val="00A8702E"/>
    <w:rsid w:val="00A92C18"/>
    <w:rsid w:val="00A94504"/>
    <w:rsid w:val="00AA4012"/>
    <w:rsid w:val="00AB31AD"/>
    <w:rsid w:val="00AB7C47"/>
    <w:rsid w:val="00AC197C"/>
    <w:rsid w:val="00AD097B"/>
    <w:rsid w:val="00AD71EC"/>
    <w:rsid w:val="00AF5DA7"/>
    <w:rsid w:val="00B07E24"/>
    <w:rsid w:val="00B172BD"/>
    <w:rsid w:val="00B329B9"/>
    <w:rsid w:val="00B37AEB"/>
    <w:rsid w:val="00B40F8A"/>
    <w:rsid w:val="00B65D1A"/>
    <w:rsid w:val="00B71585"/>
    <w:rsid w:val="00B76089"/>
    <w:rsid w:val="00BD2B28"/>
    <w:rsid w:val="00C626E4"/>
    <w:rsid w:val="00C761F4"/>
    <w:rsid w:val="00C96849"/>
    <w:rsid w:val="00CC7932"/>
    <w:rsid w:val="00CE274C"/>
    <w:rsid w:val="00D2397D"/>
    <w:rsid w:val="00D3603D"/>
    <w:rsid w:val="00D51688"/>
    <w:rsid w:val="00D60B19"/>
    <w:rsid w:val="00D7372B"/>
    <w:rsid w:val="00D77BB4"/>
    <w:rsid w:val="00D80FC2"/>
    <w:rsid w:val="00D9742E"/>
    <w:rsid w:val="00DB04D2"/>
    <w:rsid w:val="00DD3DDB"/>
    <w:rsid w:val="00DE6F88"/>
    <w:rsid w:val="00DE7977"/>
    <w:rsid w:val="00E0569B"/>
    <w:rsid w:val="00E16050"/>
    <w:rsid w:val="00E25B56"/>
    <w:rsid w:val="00E375B7"/>
    <w:rsid w:val="00E550D8"/>
    <w:rsid w:val="00E65542"/>
    <w:rsid w:val="00E66D40"/>
    <w:rsid w:val="00E8118F"/>
    <w:rsid w:val="00E81A12"/>
    <w:rsid w:val="00EA1749"/>
    <w:rsid w:val="00EC1A9A"/>
    <w:rsid w:val="00EE4568"/>
    <w:rsid w:val="00EF0264"/>
    <w:rsid w:val="00EF1AFC"/>
    <w:rsid w:val="00F11AD5"/>
    <w:rsid w:val="00F1528B"/>
    <w:rsid w:val="00F37FCA"/>
    <w:rsid w:val="00F40C8A"/>
    <w:rsid w:val="00F655C7"/>
    <w:rsid w:val="00F95DE1"/>
    <w:rsid w:val="00F97273"/>
    <w:rsid w:val="00FA5C87"/>
    <w:rsid w:val="00FA7CC1"/>
    <w:rsid w:val="00FE297B"/>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0D5353D8-BF7E-4B48-8FB7-647270A0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NormalWeb">
    <w:name w:val="Normal (Web)"/>
    <w:basedOn w:val="Normal"/>
    <w:uiPriority w:val="99"/>
    <w:unhideWhenUsed/>
    <w:rsid w:val="00776D12"/>
    <w:pPr>
      <w:spacing w:before="100" w:beforeAutospacing="1" w:after="100" w:afterAutospacing="1"/>
    </w:pPr>
    <w:rPr>
      <w:rFonts w:ascii="Times New Roman" w:eastAsia="Times New Roman" w:hAnsi="Times New Roman" w:cs="Times New Roman"/>
      <w:color w:val="auto"/>
      <w:sz w:val="24"/>
      <w:szCs w:val="24"/>
      <w:lang w:eastAsia="zh-CN"/>
    </w:rPr>
  </w:style>
  <w:style w:type="paragraph" w:styleId="BodyText">
    <w:name w:val="Body Text"/>
    <w:basedOn w:val="Normal"/>
    <w:link w:val="BodyTextChar"/>
    <w:uiPriority w:val="1"/>
    <w:qFormat/>
    <w:rsid w:val="00C761F4"/>
    <w:pPr>
      <w:widowControl w:val="0"/>
      <w:autoSpaceDE w:val="0"/>
      <w:autoSpaceDN w:val="0"/>
      <w:adjustRightInd w:val="0"/>
      <w:spacing w:after="0"/>
    </w:pPr>
    <w:rPr>
      <w:rFonts w:ascii="Georgia" w:eastAsiaTheme="minorEastAsia" w:hAnsi="Georgia" w:cs="Georgia"/>
      <w:color w:val="auto"/>
      <w:sz w:val="22"/>
      <w:szCs w:val="22"/>
    </w:rPr>
  </w:style>
  <w:style w:type="character" w:customStyle="1" w:styleId="BodyTextChar">
    <w:name w:val="Body Text Char"/>
    <w:basedOn w:val="DefaultParagraphFont"/>
    <w:link w:val="BodyText"/>
    <w:uiPriority w:val="99"/>
    <w:rsid w:val="00C761F4"/>
    <w:rPr>
      <w:rFonts w:ascii="Georgia" w:eastAsiaTheme="minorEastAsia" w:hAnsi="Georgia" w:cs="Georgia"/>
      <w:color w:val="auto"/>
      <w:sz w:val="22"/>
      <w:szCs w:val="22"/>
    </w:rPr>
  </w:style>
  <w:style w:type="paragraph" w:customStyle="1" w:styleId="TableParagraph">
    <w:name w:val="Table Paragraph"/>
    <w:basedOn w:val="Normal"/>
    <w:uiPriority w:val="1"/>
    <w:qFormat/>
    <w:rsid w:val="00A02F8C"/>
    <w:pPr>
      <w:widowControl w:val="0"/>
      <w:autoSpaceDE w:val="0"/>
      <w:autoSpaceDN w:val="0"/>
      <w:adjustRightInd w:val="0"/>
      <w:spacing w:after="0" w:line="250" w:lineRule="exact"/>
      <w:ind w:left="107"/>
    </w:pPr>
    <w:rPr>
      <w:rFonts w:ascii="Georgia" w:eastAsiaTheme="minorEastAsia" w:hAnsi="Georgia" w:cs="Georgia"/>
      <w:color w:val="auto"/>
      <w:sz w:val="24"/>
      <w:szCs w:val="24"/>
    </w:rPr>
  </w:style>
  <w:style w:type="character" w:styleId="UnresolvedMention">
    <w:name w:val="Unresolved Mention"/>
    <w:basedOn w:val="DefaultParagraphFont"/>
    <w:uiPriority w:val="99"/>
    <w:semiHidden/>
    <w:unhideWhenUsed/>
    <w:rsid w:val="0086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vas.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gatech.edu/rules/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gatech.edu/rules/18/"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catalog.gatech.edu/rules/22/"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33D30-F693-486A-AF98-0D0B4372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Shook, David J</cp:lastModifiedBy>
  <cp:revision>2</cp:revision>
  <cp:lastPrinted>2015-12-08T16:53:00Z</cp:lastPrinted>
  <dcterms:created xsi:type="dcterms:W3CDTF">2019-01-03T19:32:00Z</dcterms:created>
  <dcterms:modified xsi:type="dcterms:W3CDTF">2019-01-03T19:32:00Z</dcterms:modified>
</cp:coreProperties>
</file>