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3AA46" w14:textId="6F1F7210" w:rsidR="007A1554" w:rsidRPr="003021B2" w:rsidRDefault="00A20A6C" w:rsidP="007A1554">
      <w:pPr>
        <w:pStyle w:val="Title"/>
        <w:rPr>
          <w:rFonts w:ascii="Trebuchet MS" w:hAnsi="Trebuchet MS"/>
        </w:rPr>
      </w:pPr>
      <w:r w:rsidRPr="003021B2">
        <w:rPr>
          <w:rFonts w:ascii="Trebuchet MS" w:hAnsi="Trebuchet MS"/>
          <w:color w:val="E36C0A" w:themeColor="accent6" w:themeShade="BF"/>
        </w:rPr>
        <w:t>FR</w:t>
      </w:r>
      <w:r w:rsidR="00B70163" w:rsidRPr="003021B2">
        <w:rPr>
          <w:rFonts w:ascii="Trebuchet MS" w:hAnsi="Trebuchet MS"/>
          <w:color w:val="E36C0A" w:themeColor="accent6" w:themeShade="BF"/>
        </w:rPr>
        <w:t xml:space="preserve"> </w:t>
      </w:r>
      <w:r w:rsidR="002D71D3">
        <w:rPr>
          <w:rFonts w:ascii="Trebuchet MS" w:hAnsi="Trebuchet MS"/>
          <w:color w:val="FF0000"/>
        </w:rPr>
        <w:t>4080/6080</w:t>
      </w:r>
      <w:r w:rsidR="0028642B" w:rsidRPr="003021B2">
        <w:rPr>
          <w:rFonts w:ascii="Trebuchet MS" w:hAnsi="Trebuchet MS"/>
        </w:rPr>
        <w:t xml:space="preserve"> Syllabus</w:t>
      </w:r>
    </w:p>
    <w:p w14:paraId="2ED83166" w14:textId="52AB7EAF" w:rsidR="007A1554" w:rsidRPr="00E47A02" w:rsidRDefault="002D71D3" w:rsidP="007A1554">
      <w:pPr>
        <w:rPr>
          <w:rFonts w:ascii="Trebuchet MS" w:hAnsi="Trebuchet MS"/>
          <w:b/>
          <w:color w:val="262626" w:themeColor="text1" w:themeTint="D9"/>
          <w:sz w:val="24"/>
          <w:szCs w:val="24"/>
        </w:rPr>
      </w:pPr>
      <w:r w:rsidRPr="00E47A02">
        <w:rPr>
          <w:rFonts w:ascii="Trebuchet MS" w:eastAsia="Times New Roman" w:hAnsi="Trebuchet MS" w:cs="Times New Roman"/>
          <w:b/>
          <w:bCs/>
          <w:rPrChange w:id="0" w:author="Shook, David J" w:date="2017-08-30T10:57:00Z">
            <w:rPr>
              <w:rFonts w:ascii="Trebuchet MS" w:eastAsia="Times New Roman" w:hAnsi="Trebuchet MS" w:cs="Times New Roman"/>
              <w:b/>
              <w:bCs/>
              <w:highlight w:val="yellow"/>
            </w:rPr>
          </w:rPrChange>
        </w:rPr>
        <w:t xml:space="preserve">Politics &amp; </w:t>
      </w:r>
      <w:del w:id="1" w:author="Chris Ippolito" w:date="2017-08-25T19:00:00Z">
        <w:r w:rsidRPr="00E47A02" w:rsidDel="00F032C6">
          <w:rPr>
            <w:rFonts w:ascii="Trebuchet MS" w:eastAsia="Times New Roman" w:hAnsi="Trebuchet MS" w:cs="Times New Roman"/>
            <w:b/>
            <w:bCs/>
            <w:rPrChange w:id="2" w:author="Shook, David J" w:date="2017-08-30T10:57:00Z">
              <w:rPr>
                <w:rFonts w:ascii="Trebuchet MS" w:eastAsia="Times New Roman" w:hAnsi="Trebuchet MS" w:cs="Times New Roman"/>
                <w:b/>
                <w:bCs/>
                <w:highlight w:val="yellow"/>
              </w:rPr>
            </w:rPrChange>
          </w:rPr>
          <w:delText xml:space="preserve">Public </w:delText>
        </w:r>
      </w:del>
      <w:r w:rsidRPr="00E47A02">
        <w:rPr>
          <w:rFonts w:ascii="Trebuchet MS" w:eastAsia="Times New Roman" w:hAnsi="Trebuchet MS" w:cs="Times New Roman"/>
          <w:b/>
          <w:bCs/>
          <w:rPrChange w:id="3" w:author="Shook, David J" w:date="2017-08-30T10:57:00Z">
            <w:rPr>
              <w:rFonts w:ascii="Trebuchet MS" w:eastAsia="Times New Roman" w:hAnsi="Trebuchet MS" w:cs="Times New Roman"/>
              <w:b/>
              <w:bCs/>
              <w:highlight w:val="yellow"/>
            </w:rPr>
          </w:rPrChange>
        </w:rPr>
        <w:t>Policy</w:t>
      </w:r>
      <w:r w:rsidR="00BB1C86" w:rsidRPr="00E47A02">
        <w:rPr>
          <w:rFonts w:ascii="Trebuchet MS" w:eastAsia="Times New Roman" w:hAnsi="Trebuchet MS" w:cs="Times New Roman"/>
          <w:b/>
          <w:bCs/>
          <w:rPrChange w:id="4" w:author="Shook, David J" w:date="2017-08-30T10:57:00Z">
            <w:rPr>
              <w:rFonts w:ascii="Trebuchet MS" w:eastAsia="Times New Roman" w:hAnsi="Trebuchet MS" w:cs="Times New Roman"/>
              <w:b/>
              <w:bCs/>
              <w:highlight w:val="yellow"/>
            </w:rPr>
          </w:rPrChange>
        </w:rPr>
        <w:t>,</w:t>
      </w:r>
      <w:r w:rsidR="00602A7A" w:rsidRPr="00E47A02">
        <w:rPr>
          <w:rFonts w:ascii="Trebuchet MS" w:hAnsi="Trebuchet MS"/>
          <w:b/>
          <w:color w:val="E36C0A" w:themeColor="accent6" w:themeShade="BF"/>
          <w:sz w:val="24"/>
          <w:szCs w:val="24"/>
        </w:rPr>
        <w:t xml:space="preserve"> Section TBD</w:t>
      </w:r>
      <w:r w:rsidR="007A1554" w:rsidRPr="00E47A02">
        <w:rPr>
          <w:rFonts w:ascii="Trebuchet MS" w:hAnsi="Trebuchet MS"/>
          <w:b/>
          <w:color w:val="E36C0A" w:themeColor="accent6" w:themeShade="BF"/>
          <w:sz w:val="24"/>
          <w:szCs w:val="24"/>
        </w:rPr>
        <w:t>, 3 Credits</w:t>
      </w:r>
      <w:r w:rsidR="007A1554" w:rsidRPr="00E47A02">
        <w:rPr>
          <w:rFonts w:ascii="Trebuchet MS" w:hAnsi="Trebuchet MS"/>
          <w:b/>
          <w:color w:val="262626" w:themeColor="text1" w:themeTint="D9"/>
          <w:sz w:val="24"/>
          <w:szCs w:val="24"/>
        </w:rPr>
        <w:t xml:space="preserve"> </w:t>
      </w:r>
    </w:p>
    <w:p w14:paraId="36EBD419" w14:textId="0546F887" w:rsidR="007A1554" w:rsidRPr="00E47A02" w:rsidRDefault="00602A7A" w:rsidP="007A1554">
      <w:pPr>
        <w:rPr>
          <w:rFonts w:ascii="Trebuchet MS" w:hAnsi="Trebuchet MS"/>
          <w:b/>
          <w:color w:val="262626" w:themeColor="text1" w:themeTint="D9"/>
          <w:sz w:val="24"/>
          <w:szCs w:val="24"/>
        </w:rPr>
      </w:pPr>
      <w:r w:rsidRPr="00E47A02">
        <w:rPr>
          <w:rFonts w:ascii="Trebuchet MS" w:hAnsi="Trebuchet MS"/>
          <w:b/>
          <w:color w:val="E36C0A" w:themeColor="accent6" w:themeShade="BF"/>
          <w:sz w:val="24"/>
          <w:szCs w:val="24"/>
        </w:rPr>
        <w:t>DAYS/TIME/ROOM TBD</w:t>
      </w:r>
    </w:p>
    <w:p w14:paraId="103485D9" w14:textId="77777777" w:rsidR="007A1554" w:rsidRPr="00E47A02" w:rsidRDefault="007A1554" w:rsidP="007A1554">
      <w:pPr>
        <w:rPr>
          <w:rFonts w:ascii="Trebuchet MS" w:hAnsi="Trebuchet MS"/>
          <w:sz w:val="10"/>
          <w:szCs w:val="10"/>
        </w:rPr>
      </w:pPr>
    </w:p>
    <w:p w14:paraId="49FF833D" w14:textId="77777777" w:rsidR="007A1554" w:rsidRPr="00E47A02" w:rsidRDefault="007A1554" w:rsidP="007A1554">
      <w:pPr>
        <w:spacing w:after="80"/>
        <w:rPr>
          <w:rFonts w:ascii="Trebuchet MS" w:hAnsi="Trebuchet MS"/>
          <w:b/>
          <w:color w:val="262626" w:themeColor="text1" w:themeTint="D9"/>
          <w:sz w:val="24"/>
          <w:szCs w:val="24"/>
        </w:rPr>
      </w:pPr>
      <w:r w:rsidRPr="00E47A02">
        <w:rPr>
          <w:rFonts w:ascii="Trebuchet MS" w:hAnsi="Trebuchet MS"/>
          <w:b/>
          <w:color w:val="4F81BD" w:themeColor="accent1"/>
          <w:sz w:val="24"/>
          <w:szCs w:val="24"/>
        </w:rPr>
        <w:t>Instructor Information</w:t>
      </w:r>
    </w:p>
    <w:tbl>
      <w:tblPr>
        <w:tblStyle w:val="SyllabusTable-NoBorders"/>
        <w:tblW w:w="9720" w:type="dxa"/>
        <w:tblLook w:val="04A0" w:firstRow="1" w:lastRow="0" w:firstColumn="1" w:lastColumn="0" w:noHBand="0" w:noVBand="1"/>
        <w:tblCaption w:val="Content table"/>
      </w:tblPr>
      <w:tblGrid>
        <w:gridCol w:w="2906"/>
        <w:gridCol w:w="3892"/>
        <w:gridCol w:w="2922"/>
      </w:tblGrid>
      <w:tr w:rsidR="007A1554" w:rsidRPr="00E47A02" w14:paraId="7AAE0C4D" w14:textId="77777777" w:rsidTr="00A1463D">
        <w:trPr>
          <w:cnfStyle w:val="100000000000" w:firstRow="1" w:lastRow="0" w:firstColumn="0" w:lastColumn="0" w:oddVBand="0" w:evenVBand="0" w:oddHBand="0" w:evenHBand="0" w:firstRowFirstColumn="0" w:firstRowLastColumn="0" w:lastRowFirstColumn="0" w:lastRowLastColumn="0"/>
        </w:trPr>
        <w:tc>
          <w:tcPr>
            <w:tcW w:w="2906" w:type="dxa"/>
          </w:tcPr>
          <w:p w14:paraId="6A5A97D8" w14:textId="77777777" w:rsidR="007A1554" w:rsidRPr="00E47A02" w:rsidRDefault="007A1554" w:rsidP="007A1554">
            <w:pPr>
              <w:spacing w:after="0"/>
              <w:rPr>
                <w:rFonts w:ascii="Trebuchet MS" w:hAnsi="Trebuchet MS"/>
                <w:color w:val="auto"/>
              </w:rPr>
            </w:pPr>
            <w:r w:rsidRPr="00E47A02">
              <w:rPr>
                <w:rFonts w:ascii="Trebuchet MS" w:hAnsi="Trebuchet MS"/>
              </w:rPr>
              <w:t>Instructor</w:t>
            </w:r>
          </w:p>
        </w:tc>
        <w:tc>
          <w:tcPr>
            <w:tcW w:w="3892" w:type="dxa"/>
          </w:tcPr>
          <w:p w14:paraId="30802DC2" w14:textId="77777777" w:rsidR="007A1554" w:rsidRPr="00E47A02" w:rsidRDefault="007A1554" w:rsidP="007A1554">
            <w:pPr>
              <w:spacing w:after="0"/>
              <w:rPr>
                <w:rFonts w:ascii="Trebuchet MS" w:hAnsi="Trebuchet MS"/>
                <w:color w:val="auto"/>
              </w:rPr>
            </w:pPr>
            <w:r w:rsidRPr="00E47A02">
              <w:rPr>
                <w:rFonts w:ascii="Trebuchet MS" w:hAnsi="Trebuchet MS"/>
              </w:rPr>
              <w:t>Email</w:t>
            </w:r>
          </w:p>
        </w:tc>
        <w:tc>
          <w:tcPr>
            <w:tcW w:w="2922" w:type="dxa"/>
          </w:tcPr>
          <w:p w14:paraId="406841B8" w14:textId="77777777" w:rsidR="007A1554" w:rsidRPr="00E47A02" w:rsidRDefault="007A1554" w:rsidP="007A1554">
            <w:pPr>
              <w:spacing w:after="0"/>
              <w:rPr>
                <w:rFonts w:ascii="Trebuchet MS" w:hAnsi="Trebuchet MS"/>
                <w:color w:val="auto"/>
              </w:rPr>
            </w:pPr>
            <w:r w:rsidRPr="00E47A02">
              <w:rPr>
                <w:rFonts w:ascii="Trebuchet MS" w:hAnsi="Trebuchet MS"/>
              </w:rPr>
              <w:t>Office Hours &amp; Location</w:t>
            </w:r>
          </w:p>
        </w:tc>
      </w:tr>
      <w:tr w:rsidR="007A1554" w:rsidRPr="00E47A02" w14:paraId="19F39261" w14:textId="77777777" w:rsidTr="00A1463D">
        <w:tc>
          <w:tcPr>
            <w:tcW w:w="2906" w:type="dxa"/>
          </w:tcPr>
          <w:p w14:paraId="021AEBB9" w14:textId="70E651C8" w:rsidR="007A1554" w:rsidRPr="00E47A02" w:rsidRDefault="007A1554" w:rsidP="007A1554">
            <w:pPr>
              <w:rPr>
                <w:rFonts w:ascii="Trebuchet MS" w:hAnsi="Trebuchet MS"/>
                <w:color w:val="auto"/>
              </w:rPr>
            </w:pPr>
            <w:r w:rsidRPr="00E47A02">
              <w:rPr>
                <w:rFonts w:ascii="Trebuchet MS" w:eastAsia="Times New Roman" w:hAnsi="Trebuchet MS" w:cs="Times New Roman"/>
              </w:rPr>
              <w:t>Dr. Christophe Ippolito</w:t>
            </w:r>
          </w:p>
        </w:tc>
        <w:tc>
          <w:tcPr>
            <w:tcW w:w="3892" w:type="dxa"/>
          </w:tcPr>
          <w:p w14:paraId="5DD1D486" w14:textId="30412234" w:rsidR="007A1554" w:rsidRPr="00E47A02" w:rsidRDefault="007A1554" w:rsidP="007A1554">
            <w:pPr>
              <w:rPr>
                <w:rFonts w:ascii="Trebuchet MS" w:hAnsi="Trebuchet MS"/>
                <w:color w:val="auto"/>
              </w:rPr>
            </w:pPr>
            <w:r w:rsidRPr="00E47A02">
              <w:rPr>
                <w:rFonts w:ascii="Trebuchet MS" w:hAnsi="Trebuchet MS"/>
              </w:rPr>
              <w:t>christophe.ippolito@modlangs.gatech.edu</w:t>
            </w:r>
          </w:p>
        </w:tc>
        <w:tc>
          <w:tcPr>
            <w:tcW w:w="2922" w:type="dxa"/>
          </w:tcPr>
          <w:p w14:paraId="55D2FAFD" w14:textId="696A42F0" w:rsidR="007A1554" w:rsidRPr="00E47A02" w:rsidRDefault="00602A7A" w:rsidP="007A1554">
            <w:pPr>
              <w:rPr>
                <w:rFonts w:ascii="Trebuchet MS" w:hAnsi="Trebuchet MS"/>
                <w:color w:val="auto"/>
              </w:rPr>
            </w:pPr>
            <w:r w:rsidRPr="00E47A02">
              <w:rPr>
                <w:rFonts w:ascii="Trebuchet MS" w:hAnsi="Trebuchet MS"/>
              </w:rPr>
              <w:t xml:space="preserve">TBD </w:t>
            </w:r>
            <w:r w:rsidR="007A1554" w:rsidRPr="00E47A02">
              <w:rPr>
                <w:rFonts w:ascii="Trebuchet MS" w:hAnsi="Trebuchet MS"/>
              </w:rPr>
              <w:t>and by appointment</w:t>
            </w:r>
          </w:p>
        </w:tc>
      </w:tr>
    </w:tbl>
    <w:p w14:paraId="5977E164" w14:textId="77777777" w:rsidR="007A1554" w:rsidRPr="00E47A02" w:rsidRDefault="007A1554" w:rsidP="007A1554">
      <w:pPr>
        <w:spacing w:before="240" w:after="80"/>
        <w:rPr>
          <w:rFonts w:ascii="Trebuchet MS" w:hAnsi="Trebuchet MS"/>
          <w:b/>
          <w:color w:val="262626" w:themeColor="text1" w:themeTint="D9"/>
          <w:sz w:val="24"/>
          <w:szCs w:val="24"/>
        </w:rPr>
      </w:pPr>
      <w:r w:rsidRPr="00E47A02">
        <w:rPr>
          <w:rFonts w:ascii="Trebuchet MS" w:hAnsi="Trebuchet MS"/>
          <w:b/>
          <w:color w:val="4F81BD" w:themeColor="accent1"/>
          <w:sz w:val="24"/>
          <w:szCs w:val="24"/>
        </w:rPr>
        <w:t>General Information</w:t>
      </w:r>
    </w:p>
    <w:p w14:paraId="45F0E027" w14:textId="77777777" w:rsidR="007A1554" w:rsidRPr="00E47A02" w:rsidRDefault="007A1554" w:rsidP="0028642B">
      <w:pPr>
        <w:spacing w:after="120" w:line="240" w:lineRule="auto"/>
        <w:rPr>
          <w:rFonts w:ascii="Trebuchet MS" w:hAnsi="Trebuchet MS"/>
          <w:b/>
        </w:rPr>
      </w:pPr>
      <w:r w:rsidRPr="00E47A02">
        <w:rPr>
          <w:rFonts w:ascii="Trebuchet MS" w:hAnsi="Trebuchet MS"/>
          <w:b/>
        </w:rPr>
        <w:t>Description</w:t>
      </w:r>
    </w:p>
    <w:p w14:paraId="65B0608C" w14:textId="5FF4E00D" w:rsidR="002D71D3" w:rsidRPr="00E47A02" w:rsidRDefault="002D71D3">
      <w:pPr>
        <w:rPr>
          <w:rFonts w:ascii="Trebuchet MS" w:eastAsia="Times New Roman" w:hAnsi="Trebuchet MS" w:cs="Times New Roman"/>
          <w:sz w:val="20"/>
          <w:szCs w:val="20"/>
        </w:rPr>
      </w:pPr>
      <w:r w:rsidRPr="00E47A02">
        <w:rPr>
          <w:rFonts w:ascii="Trebuchet MS" w:eastAsia="Times New Roman" w:hAnsi="Trebuchet MS" w:cs="Times New Roman"/>
          <w:sz w:val="20"/>
          <w:szCs w:val="20"/>
          <w:rPrChange w:id="5" w:author="Shook, David J" w:date="2017-08-30T10:57:00Z">
            <w:rPr>
              <w:rFonts w:ascii="Trebuchet MS" w:eastAsia="Times New Roman" w:hAnsi="Trebuchet MS" w:cs="Times New Roman"/>
              <w:sz w:val="20"/>
              <w:szCs w:val="20"/>
              <w:highlight w:val="yellow"/>
            </w:rPr>
          </w:rPrChange>
        </w:rPr>
        <w:t>This course</w:t>
      </w:r>
      <w:del w:id="6" w:author="Shook, David J" w:date="2017-08-30T10:55:00Z">
        <w:r w:rsidRPr="00E47A02" w:rsidDel="00E47A02">
          <w:rPr>
            <w:rFonts w:ascii="Trebuchet MS" w:eastAsia="Times New Roman" w:hAnsi="Trebuchet MS" w:cs="Times New Roman"/>
            <w:sz w:val="20"/>
            <w:szCs w:val="20"/>
            <w:rPrChange w:id="7" w:author="Shook, David J" w:date="2017-08-30T10:57:00Z">
              <w:rPr>
                <w:rFonts w:ascii="Trebuchet MS" w:eastAsia="Times New Roman" w:hAnsi="Trebuchet MS" w:cs="Times New Roman"/>
                <w:sz w:val="20"/>
                <w:szCs w:val="20"/>
                <w:highlight w:val="yellow"/>
              </w:rPr>
            </w:rPrChange>
          </w:rPr>
          <w:delText>–</w:delText>
        </w:r>
      </w:del>
      <w:ins w:id="8" w:author="Shook, David J" w:date="2017-08-30T10:55:00Z">
        <w:r w:rsidR="00E47A02" w:rsidRPr="00E47A02">
          <w:rPr>
            <w:rFonts w:ascii="Trebuchet MS" w:eastAsia="Times New Roman" w:hAnsi="Trebuchet MS" w:cs="Times New Roman"/>
            <w:sz w:val="20"/>
            <w:szCs w:val="20"/>
            <w:rPrChange w:id="9" w:author="Shook, David J" w:date="2017-08-30T10:57:00Z">
              <w:rPr>
                <w:rFonts w:ascii="Trebuchet MS" w:eastAsia="Times New Roman" w:hAnsi="Trebuchet MS" w:cs="Times New Roman"/>
                <w:sz w:val="20"/>
                <w:szCs w:val="20"/>
                <w:highlight w:val="yellow"/>
              </w:rPr>
            </w:rPrChange>
          </w:rPr>
          <w:t xml:space="preserve"> </w:t>
        </w:r>
      </w:ins>
      <w:r w:rsidRPr="00E47A02">
        <w:rPr>
          <w:rFonts w:ascii="Trebuchet MS" w:eastAsia="Times New Roman" w:hAnsi="Trebuchet MS" w:cs="Times New Roman"/>
          <w:sz w:val="20"/>
          <w:szCs w:val="20"/>
          <w:rPrChange w:id="10" w:author="Shook, David J" w:date="2017-08-30T10:57:00Z">
            <w:rPr>
              <w:rFonts w:ascii="Trebuchet MS" w:eastAsia="Times New Roman" w:hAnsi="Trebuchet MS" w:cs="Times New Roman"/>
              <w:sz w:val="20"/>
              <w:szCs w:val="20"/>
              <w:highlight w:val="yellow"/>
            </w:rPr>
          </w:rPrChange>
        </w:rPr>
        <w:t>will analyze current issues in French society, and public policies initiated to address them. Taught in French.</w:t>
      </w:r>
    </w:p>
    <w:p w14:paraId="3EAE5527" w14:textId="77777777" w:rsidR="007A1554" w:rsidRPr="00E47A02" w:rsidRDefault="007A1554" w:rsidP="007A1554">
      <w:pPr>
        <w:pStyle w:val="Heading2"/>
        <w:rPr>
          <w:rFonts w:ascii="Trebuchet MS" w:hAnsi="Trebuchet MS"/>
          <w:color w:val="auto"/>
        </w:rPr>
      </w:pPr>
      <w:r w:rsidRPr="00E47A02">
        <w:rPr>
          <w:rFonts w:ascii="Trebuchet MS" w:hAnsi="Trebuchet MS"/>
          <w:color w:val="auto"/>
        </w:rPr>
        <w:t>Pre- &amp;/or Co-Requisites</w:t>
      </w:r>
    </w:p>
    <w:p w14:paraId="41057EC7" w14:textId="59224D90" w:rsidR="007A1554" w:rsidRPr="00E47A02" w:rsidRDefault="00347D04" w:rsidP="0028642B">
      <w:pPr>
        <w:spacing w:after="120" w:line="240" w:lineRule="auto"/>
        <w:rPr>
          <w:rFonts w:ascii="Trebuchet MS" w:hAnsi="Trebuchet MS"/>
          <w:b/>
          <w:sz w:val="20"/>
          <w:szCs w:val="20"/>
        </w:rPr>
      </w:pPr>
      <w:del w:id="11" w:author="Chris Ippolito" w:date="2017-08-01T04:48:00Z">
        <w:r w:rsidRPr="00E47A02" w:rsidDel="004B16F0">
          <w:rPr>
            <w:rFonts w:ascii="Trebuchet MS" w:eastAsia="Times New Roman" w:hAnsi="Trebuchet MS" w:cs="Times New Roman"/>
            <w:sz w:val="20"/>
            <w:szCs w:val="20"/>
          </w:rPr>
          <w:delText xml:space="preserve">1/ </w:delText>
        </w:r>
        <w:r w:rsidR="00576396" w:rsidRPr="00E47A02" w:rsidDel="004B16F0">
          <w:rPr>
            <w:rFonts w:ascii="Trebuchet MS" w:eastAsia="Times New Roman" w:hAnsi="Trebuchet MS" w:cs="Times New Roman"/>
            <w:sz w:val="20"/>
            <w:szCs w:val="20"/>
          </w:rPr>
          <w:delText xml:space="preserve">FREN </w:delText>
        </w:r>
        <w:r w:rsidR="007A1554" w:rsidRPr="00E47A02" w:rsidDel="004B16F0">
          <w:rPr>
            <w:rFonts w:ascii="Trebuchet MS" w:eastAsia="Times New Roman" w:hAnsi="Trebuchet MS" w:cs="Times New Roman"/>
            <w:sz w:val="20"/>
            <w:szCs w:val="20"/>
          </w:rPr>
          <w:delText>2002</w:delText>
        </w:r>
        <w:r w:rsidRPr="00E47A02" w:rsidDel="004B16F0">
          <w:rPr>
            <w:rFonts w:ascii="Trebuchet MS" w:eastAsia="Times New Roman" w:hAnsi="Trebuchet MS" w:cs="Times New Roman"/>
            <w:sz w:val="20"/>
            <w:szCs w:val="20"/>
          </w:rPr>
          <w:delText xml:space="preserve">, </w:delText>
        </w:r>
        <w:r w:rsidRPr="00E47A02" w:rsidDel="004B16F0">
          <w:rPr>
            <w:rFonts w:ascii="Trebuchet MS" w:eastAsia="Times New Roman" w:hAnsi="Trebuchet MS" w:cs="Times New Roman"/>
            <w:sz w:val="20"/>
            <w:szCs w:val="20"/>
            <w:rPrChange w:id="12" w:author="Shook, David J" w:date="2017-08-30T10:57:00Z">
              <w:rPr>
                <w:rFonts w:ascii="Trebuchet MS" w:eastAsia="Times New Roman" w:hAnsi="Trebuchet MS" w:cs="Times New Roman"/>
                <w:sz w:val="20"/>
                <w:szCs w:val="20"/>
                <w:highlight w:val="yellow"/>
              </w:rPr>
            </w:rPrChange>
          </w:rPr>
          <w:delText>or</w:delText>
        </w:r>
        <w:r w:rsidR="00576396" w:rsidRPr="00E47A02" w:rsidDel="004B16F0">
          <w:rPr>
            <w:rFonts w:ascii="Trebuchet MS" w:eastAsia="Times New Roman" w:hAnsi="Trebuchet MS" w:cs="Times New Roman"/>
            <w:sz w:val="20"/>
            <w:szCs w:val="20"/>
            <w:rPrChange w:id="13" w:author="Shook, David J" w:date="2017-08-30T10:57:00Z">
              <w:rPr>
                <w:rFonts w:ascii="Trebuchet MS" w:eastAsia="Times New Roman" w:hAnsi="Trebuchet MS" w:cs="Times New Roman"/>
                <w:sz w:val="20"/>
                <w:szCs w:val="20"/>
                <w:highlight w:val="yellow"/>
              </w:rPr>
            </w:rPrChange>
          </w:rPr>
          <w:delText xml:space="preserve"> </w:delText>
        </w:r>
        <w:r w:rsidR="00F866C2" w:rsidRPr="00E47A02" w:rsidDel="004B16F0">
          <w:rPr>
            <w:rFonts w:ascii="Trebuchet MS" w:eastAsia="Times New Roman" w:hAnsi="Trebuchet MS" w:cs="Times New Roman"/>
            <w:sz w:val="20"/>
            <w:szCs w:val="20"/>
            <w:rPrChange w:id="14" w:author="Shook, David J" w:date="2017-08-30T10:57:00Z">
              <w:rPr>
                <w:rFonts w:ascii="Trebuchet MS" w:eastAsia="Times New Roman" w:hAnsi="Trebuchet MS" w:cs="Times New Roman"/>
                <w:sz w:val="20"/>
                <w:szCs w:val="20"/>
                <w:highlight w:val="yellow"/>
              </w:rPr>
            </w:rPrChange>
          </w:rPr>
          <w:delText>2</w:delText>
        </w:r>
        <w:r w:rsidRPr="00E47A02" w:rsidDel="004B16F0">
          <w:rPr>
            <w:rFonts w:ascii="Trebuchet MS" w:eastAsia="Times New Roman" w:hAnsi="Trebuchet MS" w:cs="Times New Roman"/>
            <w:sz w:val="20"/>
            <w:szCs w:val="20"/>
            <w:rPrChange w:id="15" w:author="Shook, David J" w:date="2017-08-30T10:57:00Z">
              <w:rPr>
                <w:rFonts w:ascii="Trebuchet MS" w:eastAsia="Times New Roman" w:hAnsi="Trebuchet MS" w:cs="Times New Roman"/>
                <w:sz w:val="20"/>
                <w:szCs w:val="20"/>
                <w:highlight w:val="yellow"/>
              </w:rPr>
            </w:rPrChange>
          </w:rPr>
          <w:delText>/</w:delText>
        </w:r>
        <w:r w:rsidR="00BB1C86" w:rsidRPr="00E47A02" w:rsidDel="004B16F0">
          <w:rPr>
            <w:rFonts w:ascii="Trebuchet MS" w:eastAsia="Times New Roman" w:hAnsi="Trebuchet MS" w:cs="Times New Roman"/>
            <w:sz w:val="20"/>
            <w:szCs w:val="20"/>
            <w:rPrChange w:id="16" w:author="Shook, David J" w:date="2017-08-30T10:57:00Z">
              <w:rPr>
                <w:rFonts w:ascii="Trebuchet MS" w:eastAsia="Times New Roman" w:hAnsi="Trebuchet MS" w:cs="Times New Roman"/>
                <w:sz w:val="20"/>
                <w:szCs w:val="20"/>
                <w:highlight w:val="yellow"/>
              </w:rPr>
            </w:rPrChange>
          </w:rPr>
          <w:delText xml:space="preserve"> </w:delText>
        </w:r>
        <w:r w:rsidR="00576396" w:rsidRPr="00E47A02" w:rsidDel="004B16F0">
          <w:rPr>
            <w:rFonts w:ascii="Trebuchet MS" w:eastAsia="Times New Roman" w:hAnsi="Trebuchet MS" w:cs="Times New Roman"/>
            <w:sz w:val="20"/>
            <w:szCs w:val="20"/>
          </w:rPr>
          <w:delText xml:space="preserve">400+ on Placement Test: </w:delText>
        </w:r>
        <w:r w:rsidR="00B07183" w:rsidRPr="00E47A02" w:rsidDel="004B16F0">
          <w:rPr>
            <w:rFonts w:ascii="Trebuchet MS" w:eastAsia="Times New Roman" w:hAnsi="Trebuchet MS" w:cs="Times New Roman"/>
            <w:sz w:val="20"/>
            <w:szCs w:val="20"/>
          </w:rPr>
          <w:delText>https://modlangs.gatech.edu/students/placement-tests</w:delText>
        </w:r>
      </w:del>
      <w:ins w:id="17" w:author="Chris Ippolito" w:date="2017-08-01T04:48:00Z">
        <w:r w:rsidR="004B16F0" w:rsidRPr="00E47A02">
          <w:rPr>
            <w:rFonts w:ascii="Trebuchet MS" w:eastAsia="Times New Roman" w:hAnsi="Trebuchet MS" w:cs="Times New Roman"/>
            <w:sz w:val="20"/>
            <w:szCs w:val="20"/>
          </w:rPr>
          <w:t>NONE</w:t>
        </w:r>
      </w:ins>
    </w:p>
    <w:p w14:paraId="0ADD6852" w14:textId="77777777" w:rsidR="007A1554" w:rsidRPr="00E47A02" w:rsidRDefault="007A1554" w:rsidP="0028642B">
      <w:pPr>
        <w:pStyle w:val="Heading2"/>
        <w:spacing w:before="0" w:after="120"/>
        <w:rPr>
          <w:rFonts w:ascii="Trebuchet MS" w:hAnsi="Trebuchet MS"/>
          <w:color w:val="auto"/>
        </w:rPr>
      </w:pPr>
      <w:r w:rsidRPr="00E47A02">
        <w:rPr>
          <w:rFonts w:ascii="Trebuchet MS" w:hAnsi="Trebuchet MS"/>
          <w:color w:val="auto"/>
        </w:rPr>
        <w:t xml:space="preserve">Course Goals and Learning Outcomes </w:t>
      </w:r>
    </w:p>
    <w:p w14:paraId="1B5CA326" w14:textId="77777777" w:rsidR="002D71D3" w:rsidRPr="00E47A02" w:rsidRDefault="002D71D3">
      <w:pPr>
        <w:spacing w:after="0" w:line="240" w:lineRule="auto"/>
        <w:rPr>
          <w:rFonts w:ascii="Trebuchet MS" w:eastAsia="Times New Roman" w:hAnsi="Trebuchet MS" w:cs="Times New Roman"/>
          <w:sz w:val="20"/>
          <w:szCs w:val="20"/>
          <w:u w:val="single"/>
          <w:rPrChange w:id="18" w:author="Shook, David J" w:date="2017-08-30T10:57:00Z">
            <w:rPr>
              <w:rFonts w:ascii="Trebuchet MS" w:eastAsia="Times New Roman" w:hAnsi="Trebuchet MS" w:cs="Times New Roman"/>
              <w:sz w:val="20"/>
              <w:szCs w:val="20"/>
              <w:highlight w:val="yellow"/>
              <w:u w:val="single"/>
            </w:rPr>
          </w:rPrChange>
        </w:rPr>
        <w:pPrChange w:id="19" w:author="Shook, David J" w:date="2017-08-30T10:56:00Z">
          <w:pPr>
            <w:spacing w:line="240" w:lineRule="auto"/>
          </w:pPr>
        </w:pPrChange>
      </w:pPr>
      <w:r w:rsidRPr="00E47A02">
        <w:rPr>
          <w:rFonts w:ascii="Trebuchet MS" w:eastAsia="Times New Roman" w:hAnsi="Trebuchet MS" w:cs="Times New Roman"/>
          <w:sz w:val="20"/>
          <w:szCs w:val="20"/>
          <w:rPrChange w:id="20" w:author="Shook, David J" w:date="2017-08-30T10:57:00Z">
            <w:rPr>
              <w:rFonts w:ascii="Trebuchet MS" w:eastAsia="Times New Roman" w:hAnsi="Trebuchet MS" w:cs="Times New Roman"/>
              <w:sz w:val="20"/>
              <w:szCs w:val="20"/>
              <w:highlight w:val="yellow"/>
            </w:rPr>
          </w:rPrChange>
        </w:rPr>
        <w:t>This course will introduce students to current issues in French society</w:t>
      </w:r>
      <w:del w:id="21" w:author="Shook, David J" w:date="2017-08-30T10:56:00Z">
        <w:r w:rsidRPr="00E47A02" w:rsidDel="00E47A02">
          <w:rPr>
            <w:rFonts w:ascii="Trebuchet MS" w:eastAsia="Times New Roman" w:hAnsi="Trebuchet MS" w:cs="Times New Roman"/>
            <w:sz w:val="20"/>
            <w:szCs w:val="20"/>
            <w:rPrChange w:id="22" w:author="Shook, David J" w:date="2017-08-30T10:57:00Z">
              <w:rPr>
                <w:rFonts w:ascii="Trebuchet MS" w:eastAsia="Times New Roman" w:hAnsi="Trebuchet MS" w:cs="Times New Roman"/>
                <w:sz w:val="20"/>
                <w:szCs w:val="20"/>
                <w:highlight w:val="yellow"/>
              </w:rPr>
            </w:rPrChange>
          </w:rPr>
          <w:delText>,</w:delText>
        </w:r>
      </w:del>
      <w:r w:rsidRPr="00E47A02">
        <w:rPr>
          <w:rFonts w:ascii="Trebuchet MS" w:eastAsia="Times New Roman" w:hAnsi="Trebuchet MS" w:cs="Times New Roman"/>
          <w:sz w:val="20"/>
          <w:szCs w:val="20"/>
          <w:rPrChange w:id="23" w:author="Shook, David J" w:date="2017-08-30T10:57:00Z">
            <w:rPr>
              <w:rFonts w:ascii="Trebuchet MS" w:eastAsia="Times New Roman" w:hAnsi="Trebuchet MS" w:cs="Times New Roman"/>
              <w:sz w:val="20"/>
              <w:szCs w:val="20"/>
              <w:highlight w:val="yellow"/>
            </w:rPr>
          </w:rPrChange>
        </w:rPr>
        <w:t xml:space="preserve"> and public policies initiated to address them, with a focus on politics, social change and social dialogue, and on developing an analysis of significant achievements or failures. Students will:</w:t>
      </w:r>
    </w:p>
    <w:p w14:paraId="4BEBA499" w14:textId="77777777" w:rsidR="002D71D3" w:rsidRPr="00E47A02" w:rsidRDefault="002D71D3">
      <w:pPr>
        <w:spacing w:after="0" w:line="240" w:lineRule="auto"/>
        <w:rPr>
          <w:rFonts w:ascii="Trebuchet MS" w:eastAsia="Times New Roman" w:hAnsi="Trebuchet MS" w:cs="Times New Roman"/>
          <w:sz w:val="20"/>
          <w:szCs w:val="20"/>
          <w:rPrChange w:id="24" w:author="Shook, David J" w:date="2017-08-30T10:57:00Z">
            <w:rPr>
              <w:rFonts w:ascii="Trebuchet MS" w:eastAsia="Times New Roman" w:hAnsi="Trebuchet MS" w:cs="Times New Roman"/>
              <w:sz w:val="20"/>
              <w:szCs w:val="20"/>
              <w:highlight w:val="yellow"/>
            </w:rPr>
          </w:rPrChange>
        </w:rPr>
        <w:pPrChange w:id="25" w:author="Shook, David J" w:date="2017-08-30T10:56:00Z">
          <w:pPr>
            <w:spacing w:line="240" w:lineRule="auto"/>
          </w:pPr>
        </w:pPrChange>
      </w:pPr>
      <w:proofErr w:type="gramStart"/>
      <w:r w:rsidRPr="00E47A02">
        <w:rPr>
          <w:rFonts w:ascii="Trebuchet MS" w:eastAsia="Times New Roman" w:hAnsi="Trebuchet MS" w:cs="Times New Roman"/>
          <w:sz w:val="20"/>
          <w:szCs w:val="20"/>
          <w:rPrChange w:id="26" w:author="Shook, David J" w:date="2017-08-30T10:57:00Z">
            <w:rPr>
              <w:rFonts w:ascii="Trebuchet MS" w:eastAsia="Times New Roman" w:hAnsi="Trebuchet MS" w:cs="Times New Roman"/>
              <w:sz w:val="20"/>
              <w:szCs w:val="20"/>
              <w:highlight w:val="yellow"/>
            </w:rPr>
          </w:rPrChange>
        </w:rPr>
        <w:t>develop</w:t>
      </w:r>
      <w:proofErr w:type="gramEnd"/>
      <w:r w:rsidRPr="00E47A02">
        <w:rPr>
          <w:rFonts w:ascii="Trebuchet MS" w:eastAsia="Times New Roman" w:hAnsi="Trebuchet MS" w:cs="Times New Roman"/>
          <w:sz w:val="20"/>
          <w:szCs w:val="20"/>
          <w:rPrChange w:id="27" w:author="Shook, David J" w:date="2017-08-30T10:57:00Z">
            <w:rPr>
              <w:rFonts w:ascii="Trebuchet MS" w:eastAsia="Times New Roman" w:hAnsi="Trebuchet MS" w:cs="Times New Roman"/>
              <w:sz w:val="20"/>
              <w:szCs w:val="20"/>
              <w:highlight w:val="yellow"/>
            </w:rPr>
          </w:rPrChange>
        </w:rPr>
        <w:t xml:space="preserve"> their analysis skills related to cultural studies and politics;  </w:t>
      </w:r>
    </w:p>
    <w:p w14:paraId="677EC7A8" w14:textId="77777777" w:rsidR="00E47A02" w:rsidRPr="00E47A02" w:rsidRDefault="002D71D3">
      <w:pPr>
        <w:spacing w:after="0" w:line="240" w:lineRule="auto"/>
        <w:rPr>
          <w:ins w:id="28" w:author="Shook, David J" w:date="2017-08-30T10:56:00Z"/>
          <w:rFonts w:ascii="Trebuchet MS" w:eastAsia="Times New Roman" w:hAnsi="Trebuchet MS" w:cs="Times New Roman"/>
          <w:sz w:val="20"/>
          <w:szCs w:val="20"/>
          <w:rPrChange w:id="29" w:author="Shook, David J" w:date="2017-08-30T10:57:00Z">
            <w:rPr>
              <w:ins w:id="30" w:author="Shook, David J" w:date="2017-08-30T10:56:00Z"/>
              <w:rFonts w:ascii="Trebuchet MS" w:eastAsia="Times New Roman" w:hAnsi="Trebuchet MS" w:cs="Times New Roman"/>
              <w:sz w:val="20"/>
              <w:szCs w:val="20"/>
              <w:highlight w:val="yellow"/>
            </w:rPr>
          </w:rPrChange>
        </w:rPr>
        <w:pPrChange w:id="31" w:author="Shook, David J" w:date="2017-08-30T10:56:00Z">
          <w:pPr>
            <w:spacing w:line="240" w:lineRule="auto"/>
          </w:pPr>
        </w:pPrChange>
      </w:pPr>
      <w:proofErr w:type="gramStart"/>
      <w:r w:rsidRPr="00E47A02">
        <w:rPr>
          <w:rFonts w:ascii="Trebuchet MS" w:eastAsia="Times New Roman" w:hAnsi="Trebuchet MS" w:cs="Times New Roman"/>
          <w:sz w:val="20"/>
          <w:szCs w:val="20"/>
          <w:rPrChange w:id="32" w:author="Shook, David J" w:date="2017-08-30T10:57:00Z">
            <w:rPr>
              <w:rFonts w:ascii="Trebuchet MS" w:eastAsia="Times New Roman" w:hAnsi="Trebuchet MS" w:cs="Times New Roman"/>
              <w:sz w:val="20"/>
              <w:szCs w:val="20"/>
              <w:highlight w:val="yellow"/>
            </w:rPr>
          </w:rPrChange>
        </w:rPr>
        <w:t>analyze</w:t>
      </w:r>
      <w:proofErr w:type="gramEnd"/>
      <w:r w:rsidRPr="00E47A02">
        <w:rPr>
          <w:rFonts w:ascii="Trebuchet MS" w:eastAsia="Times New Roman" w:hAnsi="Trebuchet MS" w:cs="Times New Roman"/>
          <w:sz w:val="20"/>
          <w:szCs w:val="20"/>
          <w:rPrChange w:id="33" w:author="Shook, David J" w:date="2017-08-30T10:57:00Z">
            <w:rPr>
              <w:rFonts w:ascii="Trebuchet MS" w:eastAsia="Times New Roman" w:hAnsi="Trebuchet MS" w:cs="Times New Roman"/>
              <w:sz w:val="20"/>
              <w:szCs w:val="20"/>
              <w:highlight w:val="yellow"/>
            </w:rPr>
          </w:rPrChange>
        </w:rPr>
        <w:t xml:space="preserve"> and present in French on content related to French public policies issues/themes/developments;</w:t>
      </w:r>
    </w:p>
    <w:p w14:paraId="7473E5DB" w14:textId="77777777" w:rsidR="00E47A02" w:rsidRPr="00E47A02" w:rsidRDefault="002D71D3">
      <w:pPr>
        <w:spacing w:after="0" w:line="240" w:lineRule="auto"/>
        <w:rPr>
          <w:ins w:id="34" w:author="Shook, David J" w:date="2017-08-30T10:56:00Z"/>
          <w:rFonts w:ascii="Trebuchet MS" w:eastAsia="Times New Roman" w:hAnsi="Trebuchet MS" w:cs="Times New Roman"/>
          <w:sz w:val="20"/>
          <w:szCs w:val="20"/>
          <w:rPrChange w:id="35" w:author="Shook, David J" w:date="2017-08-30T10:57:00Z">
            <w:rPr>
              <w:ins w:id="36" w:author="Shook, David J" w:date="2017-08-30T10:56:00Z"/>
              <w:rFonts w:ascii="Trebuchet MS" w:eastAsia="Times New Roman" w:hAnsi="Trebuchet MS" w:cs="Times New Roman"/>
              <w:sz w:val="20"/>
              <w:szCs w:val="20"/>
              <w:highlight w:val="yellow"/>
            </w:rPr>
          </w:rPrChange>
        </w:rPr>
        <w:pPrChange w:id="37" w:author="Shook, David J" w:date="2017-08-30T10:56:00Z">
          <w:pPr>
            <w:spacing w:line="240" w:lineRule="auto"/>
          </w:pPr>
        </w:pPrChange>
      </w:pPr>
      <w:r w:rsidRPr="00E47A02">
        <w:rPr>
          <w:rFonts w:ascii="Trebuchet MS" w:eastAsia="Times New Roman" w:hAnsi="Trebuchet MS" w:cs="Times New Roman"/>
          <w:sz w:val="20"/>
          <w:szCs w:val="20"/>
          <w:rPrChange w:id="38" w:author="Shook, David J" w:date="2017-08-30T10:57:00Z">
            <w:rPr>
              <w:rFonts w:ascii="Trebuchet MS" w:eastAsia="Times New Roman" w:hAnsi="Trebuchet MS" w:cs="Times New Roman"/>
              <w:sz w:val="20"/>
              <w:szCs w:val="20"/>
              <w:highlight w:val="yellow"/>
            </w:rPr>
          </w:rPrChange>
        </w:rPr>
        <w:t xml:space="preserve"> </w:t>
      </w:r>
      <w:proofErr w:type="gramStart"/>
      <w:r w:rsidRPr="00E47A02">
        <w:rPr>
          <w:rFonts w:ascii="Trebuchet MS" w:eastAsia="Times New Roman" w:hAnsi="Trebuchet MS" w:cs="Times New Roman"/>
          <w:sz w:val="20"/>
          <w:szCs w:val="20"/>
          <w:rPrChange w:id="39" w:author="Shook, David J" w:date="2017-08-30T10:57:00Z">
            <w:rPr>
              <w:rFonts w:ascii="Trebuchet MS" w:eastAsia="Times New Roman" w:hAnsi="Trebuchet MS" w:cs="Times New Roman"/>
              <w:sz w:val="20"/>
              <w:szCs w:val="20"/>
              <w:highlight w:val="yellow"/>
            </w:rPr>
          </w:rPrChange>
        </w:rPr>
        <w:t>improve</w:t>
      </w:r>
      <w:proofErr w:type="gramEnd"/>
      <w:r w:rsidRPr="00E47A02">
        <w:rPr>
          <w:rFonts w:ascii="Trebuchet MS" w:eastAsia="Times New Roman" w:hAnsi="Trebuchet MS" w:cs="Times New Roman"/>
          <w:sz w:val="20"/>
          <w:szCs w:val="20"/>
          <w:rPrChange w:id="40" w:author="Shook, David J" w:date="2017-08-30T10:57:00Z">
            <w:rPr>
              <w:rFonts w:ascii="Trebuchet MS" w:eastAsia="Times New Roman" w:hAnsi="Trebuchet MS" w:cs="Times New Roman"/>
              <w:sz w:val="20"/>
              <w:szCs w:val="20"/>
              <w:highlight w:val="yellow"/>
            </w:rPr>
          </w:rPrChange>
        </w:rPr>
        <w:t xml:space="preserve"> their oral and written communication skills at the mid-advanced level; and </w:t>
      </w:r>
    </w:p>
    <w:p w14:paraId="2A165979" w14:textId="05BE66A1" w:rsidR="002D71D3" w:rsidRPr="00E47A02" w:rsidRDefault="002D71D3">
      <w:pPr>
        <w:spacing w:after="0" w:line="240" w:lineRule="auto"/>
        <w:rPr>
          <w:rFonts w:ascii="Trebuchet MS" w:eastAsia="Times New Roman" w:hAnsi="Trebuchet MS" w:cs="Times New Roman"/>
          <w:b/>
          <w:bCs/>
          <w:sz w:val="20"/>
          <w:szCs w:val="20"/>
        </w:rPr>
        <w:pPrChange w:id="41" w:author="Shook, David J" w:date="2017-08-30T10:56:00Z">
          <w:pPr>
            <w:spacing w:line="240" w:lineRule="auto"/>
          </w:pPr>
        </w:pPrChange>
      </w:pPr>
      <w:proofErr w:type="gramStart"/>
      <w:r w:rsidRPr="00E47A02">
        <w:rPr>
          <w:rFonts w:ascii="Trebuchet MS" w:eastAsia="Times New Roman" w:hAnsi="Trebuchet MS" w:cs="Times New Roman"/>
          <w:sz w:val="20"/>
          <w:szCs w:val="20"/>
          <w:rPrChange w:id="42" w:author="Shook, David J" w:date="2017-08-30T10:57:00Z">
            <w:rPr>
              <w:rFonts w:ascii="Trebuchet MS" w:eastAsia="Times New Roman" w:hAnsi="Trebuchet MS" w:cs="Times New Roman"/>
              <w:sz w:val="20"/>
              <w:szCs w:val="20"/>
              <w:highlight w:val="yellow"/>
            </w:rPr>
          </w:rPrChange>
        </w:rPr>
        <w:t>understand</w:t>
      </w:r>
      <w:proofErr w:type="gramEnd"/>
      <w:r w:rsidRPr="00E47A02">
        <w:rPr>
          <w:rFonts w:ascii="Trebuchet MS" w:eastAsia="Times New Roman" w:hAnsi="Trebuchet MS" w:cs="Times New Roman"/>
          <w:sz w:val="20"/>
          <w:szCs w:val="20"/>
          <w:rPrChange w:id="43" w:author="Shook, David J" w:date="2017-08-30T10:57:00Z">
            <w:rPr>
              <w:rFonts w:ascii="Trebuchet MS" w:eastAsia="Times New Roman" w:hAnsi="Trebuchet MS" w:cs="Times New Roman"/>
              <w:sz w:val="20"/>
              <w:szCs w:val="20"/>
              <w:highlight w:val="yellow"/>
            </w:rPr>
          </w:rPrChange>
        </w:rPr>
        <w:t xml:space="preserve"> the importance of public policies in French-speaking cultures.</w:t>
      </w:r>
      <w:r w:rsidRPr="00E47A02">
        <w:rPr>
          <w:rFonts w:ascii="Trebuchet MS" w:eastAsia="Times New Roman" w:hAnsi="Trebuchet MS" w:cs="Times New Roman"/>
          <w:sz w:val="20"/>
          <w:szCs w:val="20"/>
        </w:rPr>
        <w:t xml:space="preserve">  </w:t>
      </w:r>
    </w:p>
    <w:p w14:paraId="34DF9584" w14:textId="51C8D29D" w:rsidR="007A1554" w:rsidRPr="008B7A79" w:rsidRDefault="007A1554" w:rsidP="00F54F28">
      <w:pPr>
        <w:spacing w:before="240"/>
        <w:rPr>
          <w:rFonts w:ascii="Trebuchet MS" w:hAnsi="Trebuchet MS"/>
          <w:b/>
          <w:color w:val="262626" w:themeColor="text1" w:themeTint="D9"/>
          <w:sz w:val="24"/>
          <w:szCs w:val="24"/>
        </w:rPr>
      </w:pPr>
      <w:r w:rsidRPr="00E47A02">
        <w:rPr>
          <w:rFonts w:ascii="Trebuchet MS" w:hAnsi="Trebuchet MS"/>
          <w:b/>
          <w:color w:val="4F81BD" w:themeColor="accent1"/>
          <w:sz w:val="24"/>
          <w:szCs w:val="24"/>
        </w:rPr>
        <w:t>Course Requirements &amp; Grading</w:t>
      </w:r>
    </w:p>
    <w:tbl>
      <w:tblPr>
        <w:tblStyle w:val="SyllabusTable-withBorders"/>
        <w:tblW w:w="10544" w:type="dxa"/>
        <w:tblLook w:val="04A0" w:firstRow="1" w:lastRow="0" w:firstColumn="1" w:lastColumn="0" w:noHBand="0" w:noVBand="1"/>
        <w:tblCaption w:val="Content table"/>
        <w:tblDescription w:val="Course schedule"/>
      </w:tblPr>
      <w:tblGrid>
        <w:gridCol w:w="2250"/>
        <w:gridCol w:w="2880"/>
        <w:gridCol w:w="5414"/>
      </w:tblGrid>
      <w:tr w:rsidR="007A1554" w:rsidRPr="008B7A79" w14:paraId="46AA524D" w14:textId="77777777" w:rsidTr="00576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077B8E8" w14:textId="77777777" w:rsidR="007A1554" w:rsidRPr="008B7A79" w:rsidRDefault="007A1554" w:rsidP="007A1554">
            <w:pPr>
              <w:rPr>
                <w:rFonts w:ascii="Trebuchet MS" w:hAnsi="Trebuchet MS"/>
                <w:color w:val="262626" w:themeColor="text1" w:themeTint="D9"/>
              </w:rPr>
            </w:pPr>
            <w:r w:rsidRPr="008B7A79">
              <w:rPr>
                <w:rFonts w:ascii="Trebuchet MS" w:hAnsi="Trebuchet MS"/>
                <w:color w:val="262626" w:themeColor="text1" w:themeTint="D9"/>
              </w:rPr>
              <w:t xml:space="preserve">Assignment </w:t>
            </w:r>
          </w:p>
        </w:tc>
        <w:tc>
          <w:tcPr>
            <w:tcW w:w="2880" w:type="dxa"/>
          </w:tcPr>
          <w:p w14:paraId="0BFD487E" w14:textId="77777777" w:rsidR="007A1554" w:rsidRPr="008B7A79" w:rsidRDefault="007A1554" w:rsidP="007A1554">
            <w:pPr>
              <w:cnfStyle w:val="100000000000" w:firstRow="1" w:lastRow="0" w:firstColumn="0" w:lastColumn="0" w:oddVBand="0" w:evenVBand="0" w:oddHBand="0" w:evenHBand="0" w:firstRowFirstColumn="0" w:firstRowLastColumn="0" w:lastRowFirstColumn="0" w:lastRowLastColumn="0"/>
              <w:rPr>
                <w:rFonts w:ascii="Trebuchet MS" w:hAnsi="Trebuchet MS"/>
                <w:color w:val="262626" w:themeColor="text1" w:themeTint="D9"/>
              </w:rPr>
            </w:pPr>
            <w:r w:rsidRPr="008B7A79">
              <w:rPr>
                <w:rFonts w:ascii="Trebuchet MS" w:hAnsi="Trebuchet MS"/>
                <w:color w:val="262626" w:themeColor="text1" w:themeTint="D9"/>
              </w:rPr>
              <w:t>Date</w:t>
            </w:r>
          </w:p>
        </w:tc>
        <w:tc>
          <w:tcPr>
            <w:tcW w:w="5414" w:type="dxa"/>
          </w:tcPr>
          <w:p w14:paraId="0ED2C3B3" w14:textId="77777777" w:rsidR="007A1554" w:rsidRPr="008B7A79" w:rsidRDefault="007A1554" w:rsidP="00576396">
            <w:pPr>
              <w:ind w:left="540"/>
              <w:cnfStyle w:val="100000000000" w:firstRow="1" w:lastRow="0" w:firstColumn="0" w:lastColumn="0" w:oddVBand="0" w:evenVBand="0" w:oddHBand="0" w:evenHBand="0" w:firstRowFirstColumn="0" w:firstRowLastColumn="0" w:lastRowFirstColumn="0" w:lastRowLastColumn="0"/>
              <w:rPr>
                <w:rFonts w:ascii="Trebuchet MS" w:hAnsi="Trebuchet MS"/>
                <w:color w:val="262626" w:themeColor="text1" w:themeTint="D9"/>
              </w:rPr>
            </w:pPr>
            <w:r w:rsidRPr="008B7A79">
              <w:rPr>
                <w:rFonts w:ascii="Trebuchet MS" w:hAnsi="Trebuchet MS"/>
                <w:color w:val="262626" w:themeColor="text1" w:themeTint="D9"/>
              </w:rPr>
              <w:t xml:space="preserve">Weight (Percentage, points, </w:t>
            </w:r>
            <w:proofErr w:type="spellStart"/>
            <w:r w:rsidRPr="008B7A79">
              <w:rPr>
                <w:rFonts w:ascii="Trebuchet MS" w:hAnsi="Trebuchet MS"/>
                <w:color w:val="262626" w:themeColor="text1" w:themeTint="D9"/>
              </w:rPr>
              <w:t>etc</w:t>
            </w:r>
            <w:proofErr w:type="spellEnd"/>
            <w:r w:rsidRPr="008B7A79">
              <w:rPr>
                <w:rFonts w:ascii="Trebuchet MS" w:hAnsi="Trebuchet MS"/>
                <w:color w:val="262626" w:themeColor="text1" w:themeTint="D9"/>
              </w:rPr>
              <w:t>)</w:t>
            </w:r>
          </w:p>
        </w:tc>
      </w:tr>
      <w:tr w:rsidR="007A1554" w:rsidRPr="008B7A79" w14:paraId="3DDEFB5F"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0F2432DF" w14:textId="7BE3C9AE" w:rsidR="007A1554" w:rsidRPr="008B7A79" w:rsidRDefault="000B6A87" w:rsidP="007A1554">
            <w:pPr>
              <w:rPr>
                <w:rFonts w:ascii="Trebuchet MS" w:hAnsi="Trebuchet MS"/>
                <w:b w:val="0"/>
              </w:rPr>
            </w:pPr>
            <w:r w:rsidRPr="008B7A79">
              <w:rPr>
                <w:rFonts w:ascii="Trebuchet MS" w:hAnsi="Trebuchet MS"/>
                <w:b w:val="0"/>
              </w:rPr>
              <w:t>Participation</w:t>
            </w:r>
          </w:p>
        </w:tc>
        <w:tc>
          <w:tcPr>
            <w:tcW w:w="2880" w:type="dxa"/>
          </w:tcPr>
          <w:p w14:paraId="7AC05D8A" w14:textId="1A12EEBD" w:rsidR="007A1554" w:rsidRPr="008B7A79" w:rsidRDefault="00576396" w:rsidP="007A1554">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See syllabus below</w:t>
            </w:r>
          </w:p>
        </w:tc>
        <w:tc>
          <w:tcPr>
            <w:tcW w:w="5414" w:type="dxa"/>
          </w:tcPr>
          <w:p w14:paraId="40D170BE" w14:textId="30AFB9CD" w:rsidR="007A1554"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10%</w:t>
            </w:r>
          </w:p>
        </w:tc>
      </w:tr>
      <w:tr w:rsidR="007A1554" w:rsidRPr="008B7A79" w14:paraId="48D86F39"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2E5E36E4" w14:textId="4ABEB6ED" w:rsidR="007A1554" w:rsidRPr="008B7A79" w:rsidRDefault="000B6A87" w:rsidP="007A1554">
            <w:pPr>
              <w:rPr>
                <w:rFonts w:ascii="Trebuchet MS" w:hAnsi="Trebuchet MS"/>
                <w:b w:val="0"/>
              </w:rPr>
            </w:pPr>
            <w:r w:rsidRPr="008B7A79">
              <w:rPr>
                <w:rFonts w:ascii="Trebuchet MS" w:hAnsi="Trebuchet MS"/>
                <w:b w:val="0"/>
              </w:rPr>
              <w:t>Weekly Postings</w:t>
            </w:r>
          </w:p>
        </w:tc>
        <w:tc>
          <w:tcPr>
            <w:tcW w:w="2880" w:type="dxa"/>
          </w:tcPr>
          <w:p w14:paraId="6F6C9853" w14:textId="7D4D220D" w:rsidR="007A1554" w:rsidRPr="008B7A79" w:rsidRDefault="00576396" w:rsidP="007A1554">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 xml:space="preserve">See course schedule below </w:t>
            </w:r>
          </w:p>
        </w:tc>
        <w:tc>
          <w:tcPr>
            <w:tcW w:w="5414" w:type="dxa"/>
          </w:tcPr>
          <w:p w14:paraId="341C9DA4" w14:textId="6077C31D" w:rsidR="007A1554"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20%</w:t>
            </w:r>
          </w:p>
        </w:tc>
      </w:tr>
      <w:tr w:rsidR="007A1554" w:rsidRPr="008B7A79" w14:paraId="3F4145A1"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322FC4F6" w14:textId="6E6F5478" w:rsidR="007A1554" w:rsidRPr="008B7A79" w:rsidRDefault="000B6A87" w:rsidP="007A1554">
            <w:pPr>
              <w:rPr>
                <w:rFonts w:ascii="Trebuchet MS" w:hAnsi="Trebuchet MS"/>
              </w:rPr>
            </w:pPr>
            <w:r w:rsidRPr="008B7A79">
              <w:rPr>
                <w:rFonts w:ascii="Trebuchet MS" w:eastAsia="Times New Roman" w:hAnsi="Trebuchet MS" w:cs="Times New Roman"/>
                <w:b w:val="0"/>
                <w:bCs/>
              </w:rPr>
              <w:t>Bi-Weekly Presentations</w:t>
            </w:r>
          </w:p>
        </w:tc>
        <w:tc>
          <w:tcPr>
            <w:tcW w:w="2880" w:type="dxa"/>
          </w:tcPr>
          <w:p w14:paraId="6DA3D061" w14:textId="131D5971" w:rsidR="007A1554" w:rsidRPr="008B7A79" w:rsidRDefault="00576396" w:rsidP="007A1554">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See course schedule below</w:t>
            </w:r>
          </w:p>
        </w:tc>
        <w:tc>
          <w:tcPr>
            <w:tcW w:w="5414" w:type="dxa"/>
          </w:tcPr>
          <w:p w14:paraId="407E103A" w14:textId="311C95E8" w:rsidR="007A1554"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20%</w:t>
            </w:r>
          </w:p>
        </w:tc>
      </w:tr>
      <w:tr w:rsidR="000B6A87" w:rsidRPr="008B7A79" w14:paraId="69B9F930"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2F147C12" w14:textId="1F441C11" w:rsidR="000B6A87" w:rsidRPr="008B7A79" w:rsidRDefault="000B6A87" w:rsidP="000B6A87">
            <w:pPr>
              <w:rPr>
                <w:rFonts w:ascii="Trebuchet MS" w:hAnsi="Trebuchet MS"/>
                <w:b w:val="0"/>
              </w:rPr>
            </w:pPr>
            <w:r w:rsidRPr="008B7A79">
              <w:rPr>
                <w:rFonts w:ascii="Trebuchet MS" w:hAnsi="Trebuchet MS"/>
                <w:b w:val="0"/>
              </w:rPr>
              <w:t>2 Essays</w:t>
            </w:r>
          </w:p>
        </w:tc>
        <w:tc>
          <w:tcPr>
            <w:tcW w:w="2880" w:type="dxa"/>
          </w:tcPr>
          <w:p w14:paraId="3FE8796F" w14:textId="6EB96753" w:rsidR="000B6A87" w:rsidRPr="008B7A79" w:rsidRDefault="00576396" w:rsidP="000B6A87">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See course schedule below</w:t>
            </w:r>
          </w:p>
        </w:tc>
        <w:tc>
          <w:tcPr>
            <w:tcW w:w="5414" w:type="dxa"/>
          </w:tcPr>
          <w:p w14:paraId="54876852" w14:textId="30DA0F94" w:rsidR="000B6A87"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40% (20% each)</w:t>
            </w:r>
          </w:p>
        </w:tc>
      </w:tr>
      <w:tr w:rsidR="000B6A87" w:rsidRPr="008B7A79" w14:paraId="4B43B9ED"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1E9999C1" w14:textId="16720FEF" w:rsidR="000B6A87" w:rsidRPr="008B7A79" w:rsidRDefault="000B6A87" w:rsidP="000B6A87">
            <w:pPr>
              <w:rPr>
                <w:rFonts w:ascii="Trebuchet MS" w:hAnsi="Trebuchet MS"/>
                <w:b w:val="0"/>
              </w:rPr>
            </w:pPr>
            <w:r w:rsidRPr="008B7A79">
              <w:rPr>
                <w:rFonts w:ascii="Trebuchet MS" w:eastAsia="Times New Roman" w:hAnsi="Trebuchet MS" w:cs="Times New Roman"/>
                <w:b w:val="0"/>
              </w:rPr>
              <w:t>Final Project</w:t>
            </w:r>
          </w:p>
        </w:tc>
        <w:tc>
          <w:tcPr>
            <w:tcW w:w="2880" w:type="dxa"/>
          </w:tcPr>
          <w:p w14:paraId="05AC497F" w14:textId="61A979D8" w:rsidR="000B6A87" w:rsidRPr="008B7A79" w:rsidRDefault="00576396" w:rsidP="000B6A87">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See course schedule below</w:t>
            </w:r>
          </w:p>
        </w:tc>
        <w:tc>
          <w:tcPr>
            <w:tcW w:w="5414" w:type="dxa"/>
          </w:tcPr>
          <w:p w14:paraId="3D8C5272" w14:textId="38946CBE" w:rsidR="000B6A87"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10%</w:t>
            </w:r>
          </w:p>
        </w:tc>
      </w:tr>
    </w:tbl>
    <w:p w14:paraId="4619130B" w14:textId="77777777" w:rsidR="007A1554" w:rsidRPr="008B7A79" w:rsidRDefault="007A1554" w:rsidP="007A1554">
      <w:pPr>
        <w:rPr>
          <w:rFonts w:ascii="Trebuchet MS" w:hAnsi="Trebuchet MS"/>
          <w:b/>
          <w:color w:val="4F81BD" w:themeColor="accent1"/>
          <w:sz w:val="10"/>
          <w:szCs w:val="10"/>
        </w:rPr>
      </w:pPr>
    </w:p>
    <w:p w14:paraId="6663D6A3" w14:textId="77777777" w:rsidR="004B16F0" w:rsidRPr="00AF2F80" w:rsidRDefault="007A1554" w:rsidP="004B16F0">
      <w:pPr>
        <w:spacing w:before="200" w:after="80"/>
        <w:rPr>
          <w:ins w:id="44" w:author="Chris Ippolito" w:date="2017-08-01T04:48:00Z"/>
          <w:rFonts w:ascii="Trebuchet MS" w:hAnsi="Trebuchet MS"/>
          <w:sz w:val="20"/>
          <w:szCs w:val="20"/>
        </w:rPr>
      </w:pPr>
      <w:r w:rsidRPr="008B7A79">
        <w:rPr>
          <w:rFonts w:ascii="Trebuchet MS" w:hAnsi="Trebuchet MS"/>
          <w:b/>
        </w:rPr>
        <w:t>Extra Credit</w:t>
      </w:r>
      <w:r w:rsidR="0028642B" w:rsidRPr="008B7A79">
        <w:rPr>
          <w:rFonts w:ascii="Trebuchet MS" w:hAnsi="Trebuchet MS"/>
          <w:b/>
        </w:rPr>
        <w:t xml:space="preserve"> (1)</w:t>
      </w:r>
      <w:r w:rsidRPr="008B7A79">
        <w:rPr>
          <w:rFonts w:ascii="Trebuchet MS" w:hAnsi="Trebuchet MS"/>
          <w:b/>
        </w:rPr>
        <w:t xml:space="preserve"> and Grade Dispute Policies and Procedures</w:t>
      </w:r>
      <w:r w:rsidR="0028642B" w:rsidRPr="008B7A79">
        <w:rPr>
          <w:rFonts w:ascii="Trebuchet MS" w:hAnsi="Trebuchet MS"/>
          <w:b/>
        </w:rPr>
        <w:t xml:space="preserve"> (2)</w:t>
      </w:r>
      <w:r w:rsidRPr="008B7A79">
        <w:rPr>
          <w:rFonts w:ascii="Trebuchet MS" w:hAnsi="Trebuchet MS"/>
          <w:b/>
        </w:rPr>
        <w:t xml:space="preserve"> </w:t>
      </w:r>
      <w:del w:id="45" w:author="Chris Ippolito" w:date="2017-08-01T04:48:00Z">
        <w:r w:rsidR="00BB1C86" w:rsidDel="004B16F0">
          <w:rPr>
            <w:rFonts w:ascii="Trebuchet MS" w:hAnsi="Trebuchet MS"/>
            <w:sz w:val="20"/>
            <w:szCs w:val="20"/>
          </w:rPr>
          <w:delText>t</w:delText>
        </w:r>
      </w:del>
      <w:ins w:id="46" w:author="Chris Ippolito" w:date="2017-08-01T04:48:00Z">
        <w:r w:rsidR="004B16F0">
          <w:rPr>
            <w:rFonts w:ascii="Trebuchet MS" w:hAnsi="Trebuchet MS"/>
            <w:sz w:val="20"/>
            <w:szCs w:val="20"/>
          </w:rPr>
          <w:t xml:space="preserve">(1) NO extra-credit; (2) GT </w:t>
        </w:r>
        <w:r w:rsidR="004B16F0" w:rsidRPr="0015137F">
          <w:rPr>
            <w:rFonts w:ascii="Trebuchet MS" w:hAnsi="Trebuchet MS"/>
          </w:rPr>
          <w:t>Policies and Procedures apply.</w:t>
        </w:r>
        <w:r w:rsidR="004B16F0" w:rsidRPr="008B7A79">
          <w:rPr>
            <w:rFonts w:ascii="Trebuchet MS" w:hAnsi="Trebuchet MS"/>
            <w:b/>
          </w:rPr>
          <w:t xml:space="preserve"> </w:t>
        </w:r>
      </w:ins>
    </w:p>
    <w:p w14:paraId="1B65CD45" w14:textId="5598EA5D" w:rsidR="00E232B2" w:rsidRPr="00AF2F80" w:rsidDel="004B16F0" w:rsidRDefault="00E232B2" w:rsidP="007A4A4C">
      <w:pPr>
        <w:spacing w:before="200" w:after="80"/>
        <w:rPr>
          <w:del w:id="47" w:author="Chris Ippolito" w:date="2017-08-01T04:48:00Z"/>
          <w:rFonts w:ascii="Trebuchet MS" w:hAnsi="Trebuchet MS"/>
          <w:sz w:val="20"/>
          <w:szCs w:val="20"/>
        </w:rPr>
      </w:pPr>
      <w:del w:id="48" w:author="Chris Ippolito" w:date="2017-08-01T04:48:00Z">
        <w:r w:rsidRPr="00AF2F80" w:rsidDel="004B16F0">
          <w:rPr>
            <w:rFonts w:ascii="Trebuchet MS" w:hAnsi="Trebuchet MS"/>
            <w:sz w:val="20"/>
            <w:szCs w:val="20"/>
          </w:rPr>
          <w:delText>o be discussed with instructor</w:delText>
        </w:r>
      </w:del>
    </w:p>
    <w:p w14:paraId="7A94DF43" w14:textId="3C460BBF" w:rsidR="005E113F" w:rsidRPr="008B7A79" w:rsidRDefault="009C285B" w:rsidP="004B16F0">
      <w:pPr>
        <w:spacing w:before="200" w:after="80"/>
        <w:rPr>
          <w:rFonts w:ascii="Trebuchet MS" w:hAnsi="Trebuchet MS"/>
          <w:b/>
        </w:rPr>
      </w:pPr>
      <w:r>
        <w:rPr>
          <w:rFonts w:ascii="Trebuchet MS" w:hAnsi="Trebuchet MS"/>
          <w:b/>
        </w:rPr>
        <w:br w:type="page"/>
      </w:r>
    </w:p>
    <w:p w14:paraId="5F745920" w14:textId="77777777" w:rsidR="007A1554" w:rsidRDefault="007A1554" w:rsidP="007A1554">
      <w:pPr>
        <w:rPr>
          <w:rFonts w:ascii="Trebuchet MS" w:hAnsi="Trebuchet MS"/>
          <w:b/>
        </w:rPr>
      </w:pPr>
      <w:r w:rsidRPr="008B7A79">
        <w:rPr>
          <w:rFonts w:ascii="Trebuchet MS" w:hAnsi="Trebuchet MS"/>
          <w:b/>
        </w:rPr>
        <w:lastRenderedPageBreak/>
        <w:t>Description of Graded Components</w:t>
      </w:r>
    </w:p>
    <w:p w14:paraId="588C0CC4" w14:textId="433549DA" w:rsidR="00091700" w:rsidRDefault="00D63EF6" w:rsidP="003E7C35">
      <w:pPr>
        <w:spacing w:line="240" w:lineRule="auto"/>
        <w:rPr>
          <w:rFonts w:ascii="Trebuchet MS" w:hAnsi="Trebuchet MS" w:cs="Times New Roman"/>
          <w:i/>
          <w:sz w:val="20"/>
          <w:szCs w:val="20"/>
        </w:rPr>
      </w:pPr>
      <w:r w:rsidRPr="003021B2">
        <w:rPr>
          <w:rFonts w:ascii="Trebuchet MS" w:hAnsi="Trebuchet MS" w:cs="Times New Roman"/>
          <w:i/>
          <w:sz w:val="20"/>
          <w:szCs w:val="20"/>
        </w:rPr>
        <w:t>*This template is done with a TUE/THU schedule, which may be adjusted with another schedule as needed (MWF, etc.), and with reference to T-square, which may be adjusted with</w:t>
      </w:r>
      <w:r w:rsidR="00E61AA4" w:rsidRPr="003021B2">
        <w:rPr>
          <w:rFonts w:ascii="Trebuchet MS" w:hAnsi="Trebuchet MS" w:cs="Times New Roman"/>
          <w:i/>
          <w:sz w:val="20"/>
          <w:szCs w:val="20"/>
        </w:rPr>
        <w:t xml:space="preserve"> another program</w:t>
      </w:r>
      <w:r w:rsidRPr="003021B2">
        <w:rPr>
          <w:rFonts w:ascii="Trebuchet MS" w:hAnsi="Trebuchet MS" w:cs="Times New Roman"/>
          <w:i/>
          <w:sz w:val="20"/>
          <w:szCs w:val="20"/>
        </w:rPr>
        <w:t xml:space="preserve"> as needed</w:t>
      </w:r>
      <w:r w:rsidR="00E61AA4" w:rsidRPr="003021B2">
        <w:rPr>
          <w:rFonts w:ascii="Trebuchet MS" w:hAnsi="Trebuchet MS" w:cs="Times New Roman"/>
          <w:i/>
          <w:sz w:val="20"/>
          <w:szCs w:val="20"/>
        </w:rPr>
        <w:t xml:space="preserve"> (Canvas</w:t>
      </w:r>
      <w:r w:rsidRPr="003021B2">
        <w:rPr>
          <w:rFonts w:ascii="Trebuchet MS" w:hAnsi="Trebuchet MS" w:cs="Times New Roman"/>
          <w:i/>
          <w:sz w:val="20"/>
          <w:szCs w:val="20"/>
        </w:rPr>
        <w:t>, etc.)</w:t>
      </w:r>
      <w:r w:rsidR="00E61AA4" w:rsidRPr="003021B2">
        <w:rPr>
          <w:rFonts w:ascii="Trebuchet MS" w:hAnsi="Trebuchet MS" w:cs="Times New Roman"/>
          <w:i/>
          <w:sz w:val="20"/>
          <w:szCs w:val="20"/>
        </w:rPr>
        <w:t>.</w:t>
      </w:r>
    </w:p>
    <w:p w14:paraId="0FD2B198" w14:textId="7F24E5AE" w:rsidR="00091700" w:rsidRPr="003021B2" w:rsidRDefault="00091700" w:rsidP="003E7C35">
      <w:pPr>
        <w:spacing w:line="240" w:lineRule="auto"/>
        <w:rPr>
          <w:rFonts w:ascii="Trebuchet MS" w:hAnsi="Trebuchet MS" w:cs="Times New Roman"/>
          <w:i/>
          <w:sz w:val="20"/>
          <w:szCs w:val="20"/>
        </w:rPr>
      </w:pPr>
      <w:r>
        <w:rPr>
          <w:rFonts w:ascii="Trebuchet MS" w:hAnsi="Trebuchet MS" w:cs="Times New Roman"/>
          <w:i/>
          <w:sz w:val="20"/>
          <w:szCs w:val="20"/>
        </w:rPr>
        <w:t>++ While the final grade given for a course will always be A, B, C, etc., for the following subcategories, scale can be more detailed: A+ (98-100), A (93-97), A- (90-92), B+, B, B-, etc.</w:t>
      </w:r>
    </w:p>
    <w:p w14:paraId="5C4A9EAB" w14:textId="19C97CDB" w:rsidR="0084274E" w:rsidRPr="009732C4" w:rsidRDefault="0084274E" w:rsidP="009732C4">
      <w:pPr>
        <w:spacing w:after="120" w:line="240" w:lineRule="auto"/>
        <w:rPr>
          <w:rFonts w:ascii="Trebuchet MS" w:eastAsia="Times New Roman" w:hAnsi="Trebuchet MS" w:cs="Times New Roman"/>
          <w:b/>
          <w:bCs/>
          <w:sz w:val="20"/>
          <w:szCs w:val="20"/>
        </w:rPr>
      </w:pPr>
      <w:r w:rsidRPr="008B7A79">
        <w:rPr>
          <w:rFonts w:ascii="Trebuchet MS" w:eastAsia="Times New Roman" w:hAnsi="Trebuchet MS" w:cs="Times New Roman"/>
          <w:b/>
          <w:bCs/>
          <w:sz w:val="20"/>
          <w:szCs w:val="20"/>
        </w:rPr>
        <w:t>10%</w:t>
      </w:r>
      <w:r w:rsidR="00886FF7" w:rsidRPr="008B7A79">
        <w:rPr>
          <w:rFonts w:ascii="Trebuchet MS" w:eastAsia="Times New Roman" w:hAnsi="Trebuchet MS" w:cs="Times New Roman"/>
          <w:b/>
          <w:bCs/>
          <w:sz w:val="20"/>
          <w:szCs w:val="20"/>
        </w:rPr>
        <w:t xml:space="preserve"> -</w:t>
      </w:r>
      <w:r w:rsidRPr="008B7A79">
        <w:rPr>
          <w:rFonts w:ascii="Trebuchet MS" w:eastAsia="Times New Roman" w:hAnsi="Trebuchet MS" w:cs="Times New Roman"/>
          <w:sz w:val="20"/>
          <w:szCs w:val="20"/>
        </w:rPr>
        <w:t xml:space="preserve"> </w:t>
      </w:r>
      <w:r w:rsidRPr="008B7A79">
        <w:rPr>
          <w:rFonts w:ascii="Trebuchet MS" w:eastAsia="Times New Roman" w:hAnsi="Trebuchet MS" w:cs="Times New Roman"/>
          <w:b/>
          <w:bCs/>
          <w:sz w:val="20"/>
          <w:szCs w:val="20"/>
        </w:rPr>
        <w:t>Active participation and in-class activities including exercises assigned for a specific class;</w:t>
      </w:r>
      <w:r w:rsidRPr="008B7A79">
        <w:rPr>
          <w:rFonts w:ascii="Trebuchet MS" w:eastAsia="Times New Roman" w:hAnsi="Trebuchet MS" w:cs="Times New Roman"/>
          <w:sz w:val="20"/>
          <w:szCs w:val="20"/>
        </w:rPr>
        <w:t xml:space="preserve"> </w:t>
      </w:r>
      <w:r w:rsidRPr="002A0832">
        <w:rPr>
          <w:rFonts w:ascii="Trebuchet MS" w:eastAsia="Times New Roman" w:hAnsi="Trebuchet MS" w:cs="Times New Roman"/>
          <w:sz w:val="20"/>
          <w:szCs w:val="20"/>
        </w:rPr>
        <w:t>participation required (quantity</w:t>
      </w:r>
      <w:r w:rsidR="001D584E">
        <w:rPr>
          <w:rFonts w:ascii="Trebuchet MS" w:eastAsia="Times New Roman" w:hAnsi="Trebuchet MS" w:cs="Times New Roman"/>
          <w:sz w:val="20"/>
          <w:szCs w:val="20"/>
        </w:rPr>
        <w:t xml:space="preserve"> 25%</w:t>
      </w:r>
      <w:r w:rsidRPr="002A0832">
        <w:rPr>
          <w:rFonts w:ascii="Trebuchet MS" w:eastAsia="Times New Roman" w:hAnsi="Trebuchet MS" w:cs="Times New Roman"/>
          <w:sz w:val="20"/>
          <w:szCs w:val="20"/>
        </w:rPr>
        <w:t>, quality</w:t>
      </w:r>
      <w:r w:rsidR="001D584E">
        <w:rPr>
          <w:rFonts w:ascii="Trebuchet MS" w:eastAsia="Times New Roman" w:hAnsi="Trebuchet MS" w:cs="Times New Roman"/>
          <w:sz w:val="20"/>
          <w:szCs w:val="20"/>
        </w:rPr>
        <w:t xml:space="preserve"> 25%</w:t>
      </w:r>
      <w:r w:rsidRPr="002A0832">
        <w:rPr>
          <w:rFonts w:ascii="Trebuchet MS" w:eastAsia="Times New Roman" w:hAnsi="Trebuchet MS" w:cs="Times New Roman"/>
          <w:sz w:val="20"/>
          <w:szCs w:val="20"/>
        </w:rPr>
        <w:t xml:space="preserve">; </w:t>
      </w:r>
      <w:r w:rsidR="001D584E">
        <w:rPr>
          <w:rFonts w:ascii="Trebuchet MS" w:eastAsia="Times New Roman" w:hAnsi="Trebuchet MS" w:cs="Times New Roman"/>
          <w:sz w:val="20"/>
          <w:szCs w:val="20"/>
        </w:rPr>
        <w:t>French 25% [</w:t>
      </w:r>
      <w:r w:rsidRPr="002A0832">
        <w:rPr>
          <w:rFonts w:ascii="Trebuchet MS" w:eastAsia="Times New Roman" w:hAnsi="Trebuchet MS" w:cs="Times New Roman"/>
          <w:sz w:val="20"/>
          <w:szCs w:val="20"/>
        </w:rPr>
        <w:t>French only in class</w:t>
      </w:r>
      <w:r w:rsidR="001D584E">
        <w:rPr>
          <w:rFonts w:ascii="Trebuchet MS" w:eastAsia="Times New Roman" w:hAnsi="Trebuchet MS" w:cs="Times New Roman"/>
          <w:sz w:val="20"/>
          <w:szCs w:val="20"/>
        </w:rPr>
        <w:t>]</w:t>
      </w:r>
      <w:r w:rsidRPr="002A0832">
        <w:rPr>
          <w:rFonts w:ascii="Trebuchet MS" w:eastAsia="Times New Roman" w:hAnsi="Trebuchet MS" w:cs="Times New Roman"/>
          <w:sz w:val="20"/>
          <w:szCs w:val="20"/>
        </w:rPr>
        <w:t xml:space="preserve">; </w:t>
      </w:r>
      <w:r w:rsidR="001D584E">
        <w:rPr>
          <w:rFonts w:ascii="Trebuchet MS" w:eastAsia="Times New Roman" w:hAnsi="Trebuchet MS" w:cs="Times New Roman"/>
          <w:sz w:val="20"/>
          <w:szCs w:val="20"/>
        </w:rPr>
        <w:t>attendance/lateness 25% [</w:t>
      </w:r>
      <w:r w:rsidRPr="002A0832">
        <w:rPr>
          <w:rFonts w:ascii="Trebuchet MS" w:eastAsia="Times New Roman" w:hAnsi="Trebuchet MS" w:cs="Times New Roman"/>
          <w:sz w:val="20"/>
          <w:szCs w:val="20"/>
        </w:rPr>
        <w:t>see attendance/lateness policy for further details</w:t>
      </w:r>
      <w:r w:rsidR="001D584E">
        <w:rPr>
          <w:rFonts w:ascii="Trebuchet MS" w:eastAsia="Times New Roman" w:hAnsi="Trebuchet MS" w:cs="Times New Roman"/>
          <w:sz w:val="20"/>
          <w:szCs w:val="20"/>
        </w:rPr>
        <w:t>])</w:t>
      </w:r>
      <w:r w:rsidRPr="002A0832">
        <w:rPr>
          <w:rFonts w:ascii="Trebuchet MS" w:eastAsia="Times New Roman" w:hAnsi="Trebuchet MS" w:cs="Times New Roman"/>
          <w:sz w:val="20"/>
          <w:szCs w:val="20"/>
        </w:rPr>
        <w:t xml:space="preserve">. Make a constant effort to participate in each class. </w:t>
      </w:r>
      <w:r w:rsidR="006C4BE6" w:rsidRPr="001D584E">
        <w:rPr>
          <w:rFonts w:ascii="Trebuchet MS" w:eastAsia="Times New Roman" w:hAnsi="Trebuchet MS" w:cs="Times New Roman"/>
          <w:i/>
          <w:sz w:val="20"/>
          <w:szCs w:val="20"/>
        </w:rPr>
        <w:t>There will be</w:t>
      </w:r>
      <w:r w:rsidR="001D584E">
        <w:rPr>
          <w:rFonts w:ascii="Trebuchet MS" w:eastAsia="Times New Roman" w:hAnsi="Trebuchet MS" w:cs="Times New Roman"/>
          <w:i/>
          <w:sz w:val="20"/>
          <w:szCs w:val="20"/>
        </w:rPr>
        <w:t xml:space="preserve"> at least</w:t>
      </w:r>
      <w:r w:rsidR="006C4BE6" w:rsidRPr="001D584E">
        <w:rPr>
          <w:rFonts w:ascii="Trebuchet MS" w:eastAsia="Times New Roman" w:hAnsi="Trebuchet MS" w:cs="Times New Roman"/>
          <w:i/>
          <w:sz w:val="20"/>
          <w:szCs w:val="20"/>
        </w:rPr>
        <w:t xml:space="preserve"> one grade given prior to drop day.</w:t>
      </w:r>
      <w:r w:rsidRPr="002A0832">
        <w:rPr>
          <w:rFonts w:ascii="Trebuchet MS" w:eastAsia="Times New Roman" w:hAnsi="Trebuchet MS" w:cs="Times New Roman"/>
          <w:sz w:val="20"/>
          <w:szCs w:val="20"/>
        </w:rPr>
        <w:br/>
      </w:r>
      <w:r w:rsidRPr="002A0832">
        <w:rPr>
          <w:rFonts w:ascii="Trebuchet MS" w:eastAsia="Times New Roman" w:hAnsi="Trebuchet MS" w:cs="Times New Roman"/>
          <w:sz w:val="20"/>
          <w:szCs w:val="20"/>
        </w:rPr>
        <w:br/>
      </w:r>
      <w:r w:rsidRPr="009732C4">
        <w:rPr>
          <w:rFonts w:ascii="Trebuchet MS" w:eastAsia="Times New Roman" w:hAnsi="Trebuchet MS" w:cs="Times New Roman"/>
          <w:b/>
          <w:bCs/>
          <w:sz w:val="20"/>
          <w:szCs w:val="20"/>
        </w:rPr>
        <w:t>40%</w:t>
      </w:r>
      <w:r w:rsidRPr="009732C4">
        <w:rPr>
          <w:rFonts w:ascii="Trebuchet MS" w:eastAsia="Times New Roman" w:hAnsi="Trebuchet MS" w:cs="Times New Roman"/>
          <w:sz w:val="20"/>
          <w:szCs w:val="20"/>
        </w:rPr>
        <w:t xml:space="preserve"> </w:t>
      </w:r>
      <w:r w:rsidR="00886FF7" w:rsidRPr="009732C4">
        <w:rPr>
          <w:rFonts w:ascii="Trebuchet MS" w:eastAsia="Times New Roman" w:hAnsi="Trebuchet MS" w:cs="Times New Roman"/>
          <w:sz w:val="20"/>
          <w:szCs w:val="20"/>
        </w:rPr>
        <w:t xml:space="preserve">- </w:t>
      </w:r>
      <w:r w:rsidRPr="009732C4">
        <w:rPr>
          <w:rFonts w:ascii="Trebuchet MS" w:eastAsia="Times New Roman" w:hAnsi="Trebuchet MS" w:cs="Times New Roman"/>
          <w:b/>
          <w:bCs/>
          <w:sz w:val="20"/>
          <w:szCs w:val="20"/>
        </w:rPr>
        <w:t>Homework</w:t>
      </w:r>
    </w:p>
    <w:p w14:paraId="7DDB9766" w14:textId="4D5509E1" w:rsidR="009732C4" w:rsidRPr="009732C4" w:rsidRDefault="009732C4" w:rsidP="009732C4">
      <w:pPr>
        <w:spacing w:after="120" w:line="240" w:lineRule="auto"/>
        <w:rPr>
          <w:rFonts w:ascii="Trebuchet MS" w:hAnsi="Trebuchet MS"/>
          <w:sz w:val="20"/>
          <w:szCs w:val="20"/>
        </w:rPr>
      </w:pPr>
      <w:r w:rsidRPr="009732C4">
        <w:rPr>
          <w:rFonts w:ascii="Trebuchet MS" w:hAnsi="Trebuchet MS"/>
          <w:b/>
          <w:sz w:val="20"/>
          <w:szCs w:val="20"/>
        </w:rPr>
        <w:t xml:space="preserve">READ </w:t>
      </w:r>
      <w:r w:rsidRPr="009732C4">
        <w:rPr>
          <w:rFonts w:ascii="Trebuchet MS" w:hAnsi="Trebuchet MS"/>
          <w:sz w:val="20"/>
          <w:szCs w:val="20"/>
        </w:rPr>
        <w:t xml:space="preserve">excerpts and documents for the week (for TUE). </w:t>
      </w:r>
      <w:r w:rsidRPr="00D63EF6">
        <w:rPr>
          <w:rFonts w:ascii="Trebuchet MS" w:hAnsi="Trebuchet MS"/>
          <w:sz w:val="20"/>
          <w:szCs w:val="20"/>
        </w:rPr>
        <w:t>Documents available o</w:t>
      </w:r>
      <w:r w:rsidR="00D63EF6" w:rsidRPr="00D63EF6">
        <w:rPr>
          <w:rFonts w:ascii="Trebuchet MS" w:hAnsi="Trebuchet MS"/>
          <w:sz w:val="20"/>
          <w:szCs w:val="20"/>
        </w:rPr>
        <w:t>n T-square in folder “</w:t>
      </w:r>
      <w:r w:rsidR="00B746F1">
        <w:rPr>
          <w:rFonts w:ascii="Trebuchet MS" w:hAnsi="Trebuchet MS"/>
          <w:sz w:val="20"/>
          <w:szCs w:val="20"/>
        </w:rPr>
        <w:t>Resources</w:t>
      </w:r>
      <w:r w:rsidR="00D63EF6" w:rsidRPr="00D63EF6">
        <w:rPr>
          <w:rFonts w:ascii="Trebuchet MS" w:hAnsi="Trebuchet MS"/>
          <w:sz w:val="20"/>
          <w:szCs w:val="20"/>
        </w:rPr>
        <w:t>.</w:t>
      </w:r>
      <w:r w:rsidRPr="00D63EF6">
        <w:rPr>
          <w:rFonts w:ascii="Trebuchet MS" w:hAnsi="Trebuchet MS"/>
          <w:sz w:val="20"/>
          <w:szCs w:val="20"/>
        </w:rPr>
        <w:t>”</w:t>
      </w:r>
    </w:p>
    <w:p w14:paraId="6C4C0D7A" w14:textId="33537671" w:rsidR="009732C4" w:rsidRPr="009732C4" w:rsidRDefault="009732C4" w:rsidP="009732C4">
      <w:pPr>
        <w:spacing w:after="120" w:line="240" w:lineRule="auto"/>
        <w:rPr>
          <w:rFonts w:ascii="Trebuchet MS" w:hAnsi="Trebuchet MS"/>
          <w:sz w:val="20"/>
          <w:szCs w:val="20"/>
        </w:rPr>
      </w:pPr>
      <w:r w:rsidRPr="009732C4">
        <w:rPr>
          <w:rFonts w:ascii="Trebuchet MS" w:hAnsi="Trebuchet MS"/>
          <w:b/>
          <w:sz w:val="20"/>
          <w:szCs w:val="20"/>
        </w:rPr>
        <w:t xml:space="preserve">POST </w:t>
      </w:r>
      <w:r w:rsidRPr="009732C4">
        <w:rPr>
          <w:rFonts w:ascii="Trebuchet MS" w:hAnsi="Trebuchet MS"/>
          <w:sz w:val="20"/>
          <w:szCs w:val="20"/>
        </w:rPr>
        <w:t xml:space="preserve">(each week on TUE) </w:t>
      </w:r>
      <w:r w:rsidRPr="009732C4">
        <w:rPr>
          <w:rFonts w:ascii="Trebuchet MS" w:hAnsi="Trebuchet MS"/>
          <w:b/>
          <w:sz w:val="20"/>
          <w:szCs w:val="20"/>
        </w:rPr>
        <w:t xml:space="preserve">+ PRESENT </w:t>
      </w:r>
      <w:r w:rsidRPr="009732C4">
        <w:rPr>
          <w:rFonts w:ascii="Trebuchet MS" w:hAnsi="Trebuchet MS"/>
          <w:sz w:val="20"/>
          <w:szCs w:val="20"/>
        </w:rPr>
        <w:t>(each other week on THU) on theme/topics for the week (posting) or the last two weeks (presentation), using excerpts or series of excerpts in READER and/or documents fo</w:t>
      </w:r>
      <w:r w:rsidR="00602A7A">
        <w:rPr>
          <w:rFonts w:ascii="Trebuchet MS" w:hAnsi="Trebuchet MS"/>
          <w:sz w:val="20"/>
          <w:szCs w:val="20"/>
        </w:rPr>
        <w:t xml:space="preserve">r the week/the last two weeks, </w:t>
      </w:r>
      <w:r w:rsidRPr="009732C4">
        <w:rPr>
          <w:rFonts w:ascii="Trebuchet MS" w:hAnsi="Trebuchet MS"/>
          <w:sz w:val="20"/>
          <w:szCs w:val="20"/>
        </w:rPr>
        <w:t>and/or (when applicable) films/videos or other documents shown in class.</w:t>
      </w:r>
    </w:p>
    <w:p w14:paraId="26CBDBEA" w14:textId="5B6333C4" w:rsidR="00170A76" w:rsidRPr="00170A76" w:rsidRDefault="00170A76" w:rsidP="00170A76">
      <w:pPr>
        <w:rPr>
          <w:ins w:id="49" w:author="Chris Ippolito" w:date="2017-08-02T01:43:00Z"/>
          <w:rFonts w:ascii="Trebuchet MS" w:hAnsi="Trebuchet MS"/>
          <w:sz w:val="20"/>
          <w:szCs w:val="20"/>
          <w:rPrChange w:id="50" w:author="Chris Ippolito" w:date="2017-08-02T01:43:00Z">
            <w:rPr>
              <w:ins w:id="51" w:author="Chris Ippolito" w:date="2017-08-02T01:43:00Z"/>
              <w:rFonts w:ascii="Trebuchet MS" w:hAnsi="Trebuchet MS"/>
              <w:bCs/>
              <w:iCs/>
              <w:noProof/>
              <w:color w:val="548DD4" w:themeColor="text2" w:themeTint="99"/>
              <w:sz w:val="20"/>
              <w:szCs w:val="20"/>
            </w:rPr>
          </w:rPrChange>
        </w:rPr>
      </w:pPr>
      <w:ins w:id="52" w:author="Chris Ippolito" w:date="2017-08-02T01:43:00Z">
        <w:r w:rsidRPr="00F9772C">
          <w:rPr>
            <w:rFonts w:ascii="Trebuchet MS" w:eastAsia="Times New Roman" w:hAnsi="Trebuchet MS" w:cs="Times New Roman"/>
            <w:b/>
            <w:bCs/>
            <w:sz w:val="20"/>
            <w:szCs w:val="20"/>
            <w:highlight w:val="yellow"/>
          </w:rPr>
          <w:t>1/ Weekly Postings on T-square (TUE each week) [20%];</w:t>
        </w:r>
        <w:r w:rsidRPr="00F9772C">
          <w:rPr>
            <w:rFonts w:ascii="Trebuchet MS" w:eastAsia="Times New Roman" w:hAnsi="Trebuchet MS" w:cs="Times New Roman"/>
            <w:sz w:val="20"/>
            <w:szCs w:val="20"/>
            <w:highlight w:val="yellow"/>
          </w:rPr>
          <w:t xml:space="preserve"> Include 2 remarks then 2 questions </w:t>
        </w:r>
        <w:r w:rsidRPr="00022E81">
          <w:rPr>
            <w:rFonts w:ascii="Trebuchet MS" w:eastAsia="Times New Roman" w:hAnsi="Trebuchet MS" w:cs="Times New Roman"/>
            <w:sz w:val="20"/>
            <w:szCs w:val="20"/>
            <w:highlight w:val="cyan"/>
          </w:rPr>
          <w:t xml:space="preserve">(4 remarks then 4 questions at the 6xxx level) </w:t>
        </w:r>
        <w:r w:rsidRPr="00F9772C">
          <w:rPr>
            <w:rFonts w:ascii="Trebuchet MS" w:eastAsia="Times New Roman" w:hAnsi="Trebuchet MS" w:cs="Times New Roman"/>
            <w:sz w:val="20"/>
            <w:szCs w:val="20"/>
            <w:highlight w:val="yellow"/>
          </w:rPr>
          <w:t xml:space="preserve">on the material you post on. Write at least 10 lines, with complete sentences only. Double-check your French. Always title these postings as “Week # - Your name” otherwise they may not be taken into consideration. </w:t>
        </w:r>
        <w:r w:rsidRPr="00F9772C">
          <w:rPr>
            <w:rFonts w:ascii="Trebuchet MS" w:hAnsi="Trebuchet MS"/>
            <w:noProof/>
            <w:sz w:val="20"/>
            <w:szCs w:val="20"/>
            <w:highlight w:val="yellow"/>
          </w:rPr>
          <w:t>Your postings will support class discussion.</w:t>
        </w:r>
        <w:r w:rsidRPr="00F9772C">
          <w:rPr>
            <w:rFonts w:ascii="Trebuchet MS" w:hAnsi="Trebuchet MS"/>
            <w:sz w:val="20"/>
            <w:szCs w:val="20"/>
            <w:highlight w:val="yellow"/>
          </w:rPr>
          <w:t xml:space="preserve"> </w:t>
        </w:r>
        <w:r w:rsidRPr="00F9772C">
          <w:rPr>
            <w:rFonts w:ascii="Trebuchet MS" w:eastAsia="Times New Roman" w:hAnsi="Trebuchet MS" w:cs="Times New Roman"/>
            <w:sz w:val="20"/>
            <w:szCs w:val="20"/>
            <w:highlight w:val="yellow"/>
          </w:rPr>
          <w:t>Grading criteria: content 50% (arguments, research, originality), format [2 remarks/questions, 10 lines, full sentences], overall presentation and [written] French (50%).</w:t>
        </w:r>
        <w:r w:rsidRPr="00F9772C">
          <w:rPr>
            <w:rFonts w:ascii="Trebuchet MS" w:hAnsi="Trebuchet MS"/>
            <w:sz w:val="20"/>
            <w:szCs w:val="20"/>
          </w:rPr>
          <w:t xml:space="preserve"> </w:t>
        </w:r>
        <w:r w:rsidRPr="00F9772C">
          <w:rPr>
            <w:rFonts w:ascii="Trebuchet MS" w:hAnsi="Trebuchet MS"/>
            <w:noProof/>
            <w:sz w:val="20"/>
            <w:szCs w:val="20"/>
            <w:highlight w:val="yellow"/>
          </w:rPr>
          <w:t>Grades averaged over time</w:t>
        </w:r>
        <w:r w:rsidRPr="00F9772C">
          <w:rPr>
            <w:rFonts w:ascii="Trebuchet MS" w:hAnsi="Trebuchet MS"/>
            <w:noProof/>
            <w:sz w:val="20"/>
            <w:szCs w:val="20"/>
          </w:rPr>
          <w:t xml:space="preserve">. </w:t>
        </w:r>
      </w:ins>
    </w:p>
    <w:p w14:paraId="722F4119" w14:textId="07C5CBF6" w:rsidR="00170A76" w:rsidRPr="00F9772C" w:rsidRDefault="00170A76" w:rsidP="00170A76">
      <w:pPr>
        <w:rPr>
          <w:ins w:id="53" w:author="Chris Ippolito" w:date="2017-08-02T01:43:00Z"/>
          <w:rFonts w:ascii="Trebuchet MS" w:hAnsi="Trebuchet MS"/>
          <w:noProof/>
          <w:sz w:val="20"/>
          <w:szCs w:val="20"/>
        </w:rPr>
      </w:pPr>
      <w:ins w:id="54" w:author="Chris Ippolito" w:date="2017-08-02T01:43:00Z">
        <w:r w:rsidRPr="00F9772C">
          <w:rPr>
            <w:rFonts w:ascii="Trebuchet MS" w:eastAsia="Times New Roman" w:hAnsi="Trebuchet MS" w:cs="Times New Roman"/>
            <w:b/>
            <w:bCs/>
            <w:sz w:val="20"/>
            <w:szCs w:val="20"/>
            <w:highlight w:val="yellow"/>
          </w:rPr>
          <w:t>2/ Bi-Weekly Presentations in class including postings on T-square (THU every other week) [20%].</w:t>
        </w:r>
        <w:r w:rsidRPr="00F9772C">
          <w:rPr>
            <w:rFonts w:ascii="Trebuchet MS" w:eastAsia="Times New Roman" w:hAnsi="Trebuchet MS" w:cs="Times New Roman"/>
            <w:sz w:val="20"/>
            <w:szCs w:val="20"/>
            <w:highlight w:val="yellow"/>
          </w:rPr>
          <w:t xml:space="preserve"> Attach your PowerPoint presentation with at least 5 slides</w:t>
        </w:r>
        <w:r>
          <w:rPr>
            <w:rFonts w:ascii="Trebuchet MS" w:eastAsia="Times New Roman" w:hAnsi="Trebuchet MS" w:cs="Times New Roman"/>
            <w:sz w:val="20"/>
            <w:szCs w:val="20"/>
            <w:highlight w:val="yellow"/>
          </w:rPr>
          <w:t xml:space="preserve"> </w:t>
        </w:r>
        <w:r w:rsidRPr="00022E81">
          <w:rPr>
            <w:rFonts w:ascii="Trebuchet MS" w:eastAsia="Times New Roman" w:hAnsi="Trebuchet MS" w:cs="Times New Roman"/>
            <w:sz w:val="20"/>
            <w:szCs w:val="20"/>
            <w:highlight w:val="cyan"/>
          </w:rPr>
          <w:t>(</w:t>
        </w:r>
        <w:r>
          <w:rPr>
            <w:rFonts w:ascii="Trebuchet MS" w:eastAsia="Times New Roman" w:hAnsi="Trebuchet MS" w:cs="Times New Roman"/>
            <w:sz w:val="20"/>
            <w:szCs w:val="20"/>
            <w:highlight w:val="cyan"/>
          </w:rPr>
          <w:t xml:space="preserve">10 slides </w:t>
        </w:r>
        <w:r w:rsidRPr="00022E81">
          <w:rPr>
            <w:rFonts w:ascii="Trebuchet MS" w:eastAsia="Times New Roman" w:hAnsi="Trebuchet MS" w:cs="Times New Roman"/>
            <w:sz w:val="20"/>
            <w:szCs w:val="20"/>
            <w:highlight w:val="cyan"/>
          </w:rPr>
          <w:t>at the 6xxx level</w:t>
        </w:r>
        <w:r>
          <w:rPr>
            <w:rFonts w:ascii="Trebuchet MS" w:eastAsia="Times New Roman" w:hAnsi="Trebuchet MS" w:cs="Times New Roman"/>
            <w:sz w:val="20"/>
            <w:szCs w:val="20"/>
            <w:highlight w:val="cyan"/>
          </w:rPr>
          <w:t>, including a short commented bibliography on the selected topic</w:t>
        </w:r>
        <w:r w:rsidRPr="00022E81">
          <w:rPr>
            <w:rFonts w:ascii="Trebuchet MS" w:eastAsia="Times New Roman" w:hAnsi="Trebuchet MS" w:cs="Times New Roman"/>
            <w:sz w:val="20"/>
            <w:szCs w:val="20"/>
            <w:highlight w:val="cyan"/>
          </w:rPr>
          <w:t>)</w:t>
        </w:r>
        <w:r w:rsidRPr="00F9772C">
          <w:rPr>
            <w:rFonts w:ascii="Trebuchet MS" w:eastAsia="Times New Roman" w:hAnsi="Trebuchet MS" w:cs="Times New Roman"/>
            <w:sz w:val="20"/>
            <w:szCs w:val="20"/>
            <w:highlight w:val="yellow"/>
          </w:rPr>
          <w:t>. Always title these postings as “Presentation # - Your name” otherwise they may not be taken into consideration. This means half the class will present each week, beginning with students whose names begin with an A, etc. Double-check your French. Always finish your presentation with at least one question addressed to class. Grading criteria:</w:t>
        </w:r>
        <w:r w:rsidRPr="00F9772C">
          <w:rPr>
            <w:rFonts w:ascii="Trebuchet MS" w:eastAsia="Times New Roman" w:hAnsi="Trebuchet MS" w:cs="Times New Roman"/>
            <w:sz w:val="20"/>
            <w:szCs w:val="20"/>
          </w:rPr>
          <w:t xml:space="preserve"> </w:t>
        </w:r>
        <w:r w:rsidRPr="00F9772C">
          <w:rPr>
            <w:rFonts w:ascii="Trebuchet MS" w:eastAsia="Times New Roman" w:hAnsi="Trebuchet MS" w:cs="Times New Roman"/>
            <w:sz w:val="20"/>
            <w:szCs w:val="20"/>
            <w:highlight w:val="yellow"/>
          </w:rPr>
          <w:t>Grading criteria: content 50% (arguments, research, originality), effective delivery, overall presentation and [spoken and written] French (50%).</w:t>
        </w:r>
        <w:r w:rsidRPr="00F9772C">
          <w:rPr>
            <w:rFonts w:ascii="Trebuchet MS" w:hAnsi="Trebuchet MS"/>
            <w:sz w:val="20"/>
            <w:szCs w:val="20"/>
          </w:rPr>
          <w:t xml:space="preserve"> </w:t>
        </w:r>
        <w:r w:rsidRPr="00F9772C">
          <w:rPr>
            <w:rFonts w:ascii="Trebuchet MS" w:hAnsi="Trebuchet MS"/>
            <w:noProof/>
            <w:sz w:val="20"/>
            <w:szCs w:val="20"/>
            <w:highlight w:val="yellow"/>
          </w:rPr>
          <w:t>Grades averaged over time</w:t>
        </w:r>
        <w:r>
          <w:rPr>
            <w:rFonts w:ascii="Trebuchet MS" w:hAnsi="Trebuchet MS"/>
            <w:noProof/>
            <w:sz w:val="20"/>
            <w:szCs w:val="20"/>
          </w:rPr>
          <w:t>.</w:t>
        </w:r>
      </w:ins>
    </w:p>
    <w:p w14:paraId="19E15997" w14:textId="4A2E431B" w:rsidR="00170A76" w:rsidRPr="00F9772C" w:rsidRDefault="00170A76" w:rsidP="00170A76">
      <w:pPr>
        <w:spacing w:after="120"/>
        <w:rPr>
          <w:ins w:id="55" w:author="Chris Ippolito" w:date="2017-08-02T01:43:00Z"/>
          <w:rFonts w:ascii="Trebuchet MS" w:eastAsia="Times New Roman" w:hAnsi="Trebuchet MS" w:cs="Times New Roman"/>
          <w:sz w:val="20"/>
          <w:szCs w:val="20"/>
        </w:rPr>
      </w:pPr>
      <w:ins w:id="56" w:author="Chris Ippolito" w:date="2017-08-02T01:43:00Z">
        <w:r w:rsidRPr="00F9772C">
          <w:rPr>
            <w:rFonts w:ascii="Trebuchet MS" w:eastAsia="Times New Roman" w:hAnsi="Trebuchet MS" w:cs="Times New Roman"/>
            <w:b/>
            <w:bCs/>
            <w:sz w:val="20"/>
            <w:szCs w:val="20"/>
            <w:highlight w:val="yellow"/>
          </w:rPr>
          <w:t>40%</w:t>
        </w:r>
        <w:r w:rsidRPr="00F9772C">
          <w:rPr>
            <w:rFonts w:ascii="Trebuchet MS" w:eastAsia="Times New Roman" w:hAnsi="Trebuchet MS" w:cs="Times New Roman"/>
            <w:sz w:val="20"/>
            <w:szCs w:val="20"/>
            <w:highlight w:val="yellow"/>
          </w:rPr>
          <w:t xml:space="preserve"> - </w:t>
        </w:r>
        <w:r w:rsidRPr="00F9772C">
          <w:rPr>
            <w:rFonts w:ascii="Trebuchet MS" w:eastAsia="Times New Roman" w:hAnsi="Trebuchet MS" w:cs="Times New Roman"/>
            <w:b/>
            <w:bCs/>
            <w:sz w:val="20"/>
            <w:szCs w:val="20"/>
            <w:highlight w:val="yellow"/>
          </w:rPr>
          <w:t xml:space="preserve">2 Essays </w:t>
        </w:r>
        <w:r w:rsidRPr="00F9772C">
          <w:rPr>
            <w:rFonts w:ascii="Trebuchet MS" w:eastAsia="Times New Roman" w:hAnsi="Trebuchet MS" w:cs="Times New Roman"/>
            <w:sz w:val="20"/>
            <w:szCs w:val="20"/>
            <w:highlight w:val="yellow"/>
          </w:rPr>
          <w:t xml:space="preserve">(20% each); </w:t>
        </w:r>
        <w:r w:rsidRPr="00F9772C">
          <w:rPr>
            <w:rFonts w:ascii="Trebuchet MS" w:hAnsi="Trebuchet MS"/>
            <w:noProof/>
            <w:sz w:val="20"/>
            <w:szCs w:val="20"/>
            <w:highlight w:val="yellow"/>
          </w:rPr>
          <w:t>Two essays on topics related to the course and chosen by student with instructor's approval</w:t>
        </w:r>
        <w:r w:rsidRPr="00F9772C">
          <w:rPr>
            <w:rFonts w:ascii="Trebuchet MS" w:eastAsia="Times New Roman" w:hAnsi="Trebuchet MS" w:cs="Times New Roman"/>
            <w:sz w:val="20"/>
            <w:szCs w:val="20"/>
            <w:highlight w:val="yellow"/>
          </w:rPr>
          <w:t>. Length: 4 to 5 pages each</w:t>
        </w:r>
        <w:r>
          <w:rPr>
            <w:rFonts w:ascii="Trebuchet MS" w:eastAsia="Times New Roman" w:hAnsi="Trebuchet MS" w:cs="Times New Roman"/>
            <w:sz w:val="20"/>
            <w:szCs w:val="20"/>
            <w:highlight w:val="yellow"/>
          </w:rPr>
          <w:t xml:space="preserve"> </w:t>
        </w:r>
        <w:r w:rsidRPr="00022E81">
          <w:rPr>
            <w:rFonts w:ascii="Trebuchet MS" w:eastAsia="Times New Roman" w:hAnsi="Trebuchet MS" w:cs="Times New Roman"/>
            <w:sz w:val="20"/>
            <w:szCs w:val="20"/>
            <w:highlight w:val="cyan"/>
          </w:rPr>
          <w:t>(10 pages each at the 6xxx level)</w:t>
        </w:r>
        <w:r w:rsidRPr="009734CC">
          <w:rPr>
            <w:rFonts w:ascii="Trebuchet MS" w:eastAsia="Times New Roman" w:hAnsi="Trebuchet MS" w:cs="Times New Roman"/>
            <w:sz w:val="20"/>
            <w:szCs w:val="20"/>
            <w:highlight w:val="yellow"/>
          </w:rPr>
          <w:t>,</w:t>
        </w:r>
        <w:r w:rsidRPr="00F9772C">
          <w:rPr>
            <w:rFonts w:ascii="Trebuchet MS" w:eastAsia="Times New Roman" w:hAnsi="Trebuchet MS" w:cs="Times New Roman"/>
            <w:sz w:val="20"/>
            <w:szCs w:val="20"/>
            <w:highlight w:val="yellow"/>
          </w:rPr>
          <w:t xml:space="preserve"> format: see instructions in writing guide on T-square. Use MLA style for notes and bibliographical information. For each essay, 2 grades, for 2 drafts (preceded by an ungraded outline to be approved by instructor). The average of the 2 grades is the grade for the essay.</w:t>
        </w:r>
      </w:ins>
    </w:p>
    <w:p w14:paraId="7536B2EB" w14:textId="77777777" w:rsidR="00170A76" w:rsidRPr="00F9772C" w:rsidRDefault="00170A76" w:rsidP="00170A76">
      <w:pPr>
        <w:spacing w:after="120"/>
        <w:ind w:left="360"/>
        <w:rPr>
          <w:ins w:id="57" w:author="Chris Ippolito" w:date="2017-08-02T01:43:00Z"/>
          <w:rFonts w:ascii="Trebuchet MS" w:eastAsia="Times New Roman" w:hAnsi="Trebuchet MS" w:cs="Times New Roman"/>
          <w:sz w:val="20"/>
          <w:szCs w:val="20"/>
        </w:rPr>
      </w:pPr>
      <w:ins w:id="58" w:author="Chris Ippolito" w:date="2017-08-02T01:43:00Z">
        <w:r w:rsidRPr="00F9772C">
          <w:rPr>
            <w:rFonts w:ascii="Trebuchet MS" w:eastAsia="Times New Roman" w:hAnsi="Trebuchet MS" w:cs="Times New Roman"/>
            <w:sz w:val="20"/>
            <w:szCs w:val="20"/>
          </w:rPr>
          <w:t xml:space="preserve">50%: </w:t>
        </w:r>
        <w:r w:rsidRPr="00F9772C">
          <w:rPr>
            <w:rFonts w:ascii="Trebuchet MS" w:eastAsia="Times New Roman" w:hAnsi="Trebuchet MS" w:cs="Times New Roman"/>
            <w:sz w:val="20"/>
            <w:szCs w:val="20"/>
            <w:highlight w:val="yellow"/>
          </w:rPr>
          <w:t>1</w:t>
        </w:r>
        <w:r w:rsidRPr="00F9772C">
          <w:rPr>
            <w:rFonts w:ascii="Trebuchet MS" w:eastAsia="Times New Roman" w:hAnsi="Trebuchet MS" w:cs="Times New Roman"/>
            <w:sz w:val="20"/>
            <w:szCs w:val="20"/>
            <w:highlight w:val="yellow"/>
            <w:vertAlign w:val="superscript"/>
          </w:rPr>
          <w:t>st</w:t>
        </w:r>
        <w:r w:rsidRPr="00F9772C">
          <w:rPr>
            <w:rFonts w:ascii="Trebuchet MS" w:eastAsia="Times New Roman" w:hAnsi="Trebuchet MS" w:cs="Times New Roman"/>
            <w:sz w:val="20"/>
            <w:szCs w:val="20"/>
            <w:highlight w:val="yellow"/>
          </w:rPr>
          <w:t xml:space="preserve"> draft graded for content (66,66%: arguments, research, originality), organization, overall presentation and quality of [written] French (33.33%); grades may include A+, A. A-, B+, B, B-, etc. at this point.</w:t>
        </w:r>
      </w:ins>
    </w:p>
    <w:p w14:paraId="4E7AE2FF" w14:textId="77777777" w:rsidR="00170A76" w:rsidRPr="001D584E" w:rsidRDefault="00170A76" w:rsidP="00170A76">
      <w:pPr>
        <w:spacing w:after="120"/>
        <w:ind w:left="360"/>
        <w:rPr>
          <w:ins w:id="59" w:author="Chris Ippolito" w:date="2017-08-02T01:43:00Z"/>
          <w:rFonts w:ascii="Trebuchet MS" w:eastAsia="Times New Roman" w:hAnsi="Trebuchet MS" w:cs="Times New Roman"/>
          <w:sz w:val="20"/>
          <w:szCs w:val="20"/>
        </w:rPr>
      </w:pPr>
      <w:ins w:id="60" w:author="Chris Ippolito" w:date="2017-08-02T01:43:00Z">
        <w:r w:rsidRPr="00F9772C">
          <w:rPr>
            <w:rFonts w:ascii="Trebuchet MS" w:eastAsia="Times New Roman" w:hAnsi="Trebuchet MS" w:cs="Times New Roman"/>
            <w:sz w:val="20"/>
            <w:szCs w:val="20"/>
          </w:rPr>
          <w:t>50%: 2</w:t>
        </w:r>
        <w:r w:rsidRPr="00F9772C">
          <w:rPr>
            <w:rFonts w:ascii="Trebuchet MS" w:eastAsia="Times New Roman" w:hAnsi="Trebuchet MS" w:cs="Times New Roman"/>
            <w:sz w:val="20"/>
            <w:szCs w:val="20"/>
            <w:vertAlign w:val="superscript"/>
          </w:rPr>
          <w:t>nd</w:t>
        </w:r>
        <w:r w:rsidRPr="00F9772C">
          <w:rPr>
            <w:rFonts w:ascii="Trebuchet MS" w:eastAsia="Times New Roman" w:hAnsi="Trebuchet MS" w:cs="Times New Roman"/>
            <w:sz w:val="20"/>
            <w:szCs w:val="20"/>
          </w:rPr>
          <w:t xml:space="preserve"> draft [after 1</w:t>
        </w:r>
        <w:r w:rsidRPr="00F9772C">
          <w:rPr>
            <w:rFonts w:ascii="Trebuchet MS" w:eastAsia="Times New Roman" w:hAnsi="Trebuchet MS" w:cs="Times New Roman"/>
            <w:sz w:val="20"/>
            <w:szCs w:val="20"/>
            <w:vertAlign w:val="superscript"/>
          </w:rPr>
          <w:t>st</w:t>
        </w:r>
        <w:r w:rsidRPr="00F9772C">
          <w:rPr>
            <w:rFonts w:ascii="Trebuchet MS" w:eastAsia="Times New Roman" w:hAnsi="Trebuchet MS" w:cs="Times New Roman"/>
            <w:sz w:val="20"/>
            <w:szCs w:val="20"/>
          </w:rPr>
          <w:t xml:space="preserve"> correction by instructor, who will underline each mistake in French and make other remarks] graded for French and any improvement linked to instructor’s remarks in the margin. 2</w:t>
        </w:r>
        <w:r w:rsidRPr="00F9772C">
          <w:rPr>
            <w:rFonts w:ascii="Trebuchet MS" w:eastAsia="Times New Roman" w:hAnsi="Trebuchet MS" w:cs="Times New Roman"/>
            <w:sz w:val="20"/>
            <w:szCs w:val="20"/>
            <w:vertAlign w:val="superscript"/>
          </w:rPr>
          <w:t>nd</w:t>
        </w:r>
        <w:r w:rsidRPr="00F9772C">
          <w:rPr>
            <w:rFonts w:ascii="Trebuchet MS" w:eastAsia="Times New Roman" w:hAnsi="Trebuchet MS" w:cs="Times New Roman"/>
            <w:sz w:val="20"/>
            <w:szCs w:val="20"/>
          </w:rPr>
          <w:t xml:space="preserve"> draft may if satisfactory improve the grade within these limits: if 1</w:t>
        </w:r>
        <w:r w:rsidRPr="00F9772C">
          <w:rPr>
            <w:rFonts w:ascii="Trebuchet MS" w:eastAsia="Times New Roman" w:hAnsi="Trebuchet MS" w:cs="Times New Roman"/>
            <w:sz w:val="20"/>
            <w:szCs w:val="20"/>
            <w:vertAlign w:val="superscript"/>
          </w:rPr>
          <w:t>st</w:t>
        </w:r>
        <w:r w:rsidRPr="00F9772C">
          <w:rPr>
            <w:rFonts w:ascii="Trebuchet MS" w:eastAsia="Times New Roman" w:hAnsi="Trebuchet MS" w:cs="Times New Roman"/>
            <w:sz w:val="20"/>
            <w:szCs w:val="20"/>
          </w:rPr>
          <w:t xml:space="preserve"> draft grade is B, 2</w:t>
        </w:r>
        <w:r w:rsidRPr="00F9772C">
          <w:rPr>
            <w:rFonts w:ascii="Trebuchet MS" w:eastAsia="Times New Roman" w:hAnsi="Trebuchet MS" w:cs="Times New Roman"/>
            <w:sz w:val="20"/>
            <w:szCs w:val="20"/>
            <w:vertAlign w:val="superscript"/>
          </w:rPr>
          <w:t>nd</w:t>
        </w:r>
        <w:r w:rsidRPr="00F9772C">
          <w:rPr>
            <w:rFonts w:ascii="Trebuchet MS" w:eastAsia="Times New Roman" w:hAnsi="Trebuchet MS" w:cs="Times New Roman"/>
            <w:sz w:val="20"/>
            <w:szCs w:val="20"/>
          </w:rPr>
          <w:t xml:space="preserve"> draft grade</w:t>
        </w:r>
        <w:r>
          <w:rPr>
            <w:rFonts w:ascii="Trebuchet MS" w:eastAsia="Times New Roman" w:hAnsi="Trebuchet MS" w:cs="Times New Roman"/>
            <w:sz w:val="20"/>
            <w:szCs w:val="20"/>
          </w:rPr>
          <w:t xml:space="preserve"> can be B+ at most, if 1</w:t>
        </w:r>
        <w:r w:rsidRPr="001D584E">
          <w:rPr>
            <w:rFonts w:ascii="Trebuchet MS" w:eastAsia="Times New Roman" w:hAnsi="Trebuchet MS" w:cs="Times New Roman"/>
            <w:sz w:val="20"/>
            <w:szCs w:val="20"/>
            <w:vertAlign w:val="superscript"/>
          </w:rPr>
          <w:t>st</w:t>
        </w:r>
        <w:r>
          <w:rPr>
            <w:rFonts w:ascii="Trebuchet MS" w:eastAsia="Times New Roman" w:hAnsi="Trebuchet MS" w:cs="Times New Roman"/>
            <w:sz w:val="20"/>
            <w:szCs w:val="20"/>
          </w:rPr>
          <w:t xml:space="preserve"> draft grade is B+, 2</w:t>
        </w:r>
        <w:r w:rsidRPr="001D584E">
          <w:rPr>
            <w:rFonts w:ascii="Trebuchet MS" w:eastAsia="Times New Roman" w:hAnsi="Trebuchet MS" w:cs="Times New Roman"/>
            <w:sz w:val="20"/>
            <w:szCs w:val="20"/>
            <w:vertAlign w:val="superscript"/>
          </w:rPr>
          <w:t>nd</w:t>
        </w:r>
        <w:r>
          <w:rPr>
            <w:rFonts w:ascii="Trebuchet MS" w:eastAsia="Times New Roman" w:hAnsi="Trebuchet MS" w:cs="Times New Roman"/>
            <w:sz w:val="20"/>
            <w:szCs w:val="20"/>
          </w:rPr>
          <w:t xml:space="preserve"> draft grade can be A- at most, etc. </w:t>
        </w:r>
      </w:ins>
    </w:p>
    <w:p w14:paraId="35B5F83D" w14:textId="53699218" w:rsidR="0084274E" w:rsidRPr="008B7A79" w:rsidDel="00170A76" w:rsidRDefault="0084274E" w:rsidP="009732C4">
      <w:pPr>
        <w:spacing w:after="120" w:line="240" w:lineRule="auto"/>
        <w:rPr>
          <w:del w:id="61" w:author="Chris Ippolito" w:date="2017-08-02T01:43:00Z"/>
          <w:rFonts w:ascii="Trebuchet MS" w:eastAsia="Times New Roman" w:hAnsi="Trebuchet MS" w:cs="Times New Roman"/>
          <w:sz w:val="20"/>
          <w:szCs w:val="20"/>
        </w:rPr>
      </w:pPr>
      <w:del w:id="62" w:author="Chris Ippolito" w:date="2017-08-02T01:43:00Z">
        <w:r w:rsidRPr="009732C4" w:rsidDel="00170A76">
          <w:rPr>
            <w:rFonts w:ascii="Trebuchet MS" w:eastAsia="Times New Roman" w:hAnsi="Trebuchet MS" w:cs="Times New Roman"/>
            <w:b/>
            <w:bCs/>
            <w:sz w:val="20"/>
            <w:szCs w:val="20"/>
          </w:rPr>
          <w:lastRenderedPageBreak/>
          <w:delText>1/ Weekly Postings on T-square</w:delText>
        </w:r>
        <w:r w:rsidR="00913A0A" w:rsidDel="00170A76">
          <w:rPr>
            <w:rFonts w:ascii="Trebuchet MS" w:eastAsia="Times New Roman" w:hAnsi="Trebuchet MS" w:cs="Times New Roman"/>
            <w:b/>
            <w:bCs/>
            <w:sz w:val="20"/>
            <w:szCs w:val="20"/>
          </w:rPr>
          <w:delText xml:space="preserve"> (TUE each week)</w:delText>
        </w:r>
        <w:r w:rsidRPr="009732C4" w:rsidDel="00170A76">
          <w:rPr>
            <w:rFonts w:ascii="Trebuchet MS" w:eastAsia="Times New Roman" w:hAnsi="Trebuchet MS" w:cs="Times New Roman"/>
            <w:b/>
            <w:bCs/>
            <w:sz w:val="20"/>
            <w:szCs w:val="20"/>
          </w:rPr>
          <w:delText xml:space="preserve"> [20%];</w:delText>
        </w:r>
        <w:r w:rsidRPr="009732C4" w:rsidDel="00170A76">
          <w:rPr>
            <w:rFonts w:ascii="Trebuchet MS" w:eastAsia="Times New Roman" w:hAnsi="Trebuchet MS" w:cs="Times New Roman"/>
            <w:sz w:val="20"/>
            <w:szCs w:val="20"/>
          </w:rPr>
          <w:delText xml:space="preserve"> </w:delText>
        </w:r>
        <w:r w:rsidR="009732C4" w:rsidDel="00170A76">
          <w:rPr>
            <w:rFonts w:ascii="Trebuchet MS" w:eastAsia="Times New Roman" w:hAnsi="Trebuchet MS" w:cs="Times New Roman"/>
            <w:sz w:val="20"/>
            <w:szCs w:val="20"/>
          </w:rPr>
          <w:delText>I</w:delText>
        </w:r>
        <w:r w:rsidR="007C123E" w:rsidRPr="009732C4" w:rsidDel="00170A76">
          <w:rPr>
            <w:rFonts w:ascii="Trebuchet MS" w:eastAsia="Times New Roman" w:hAnsi="Trebuchet MS" w:cs="Times New Roman"/>
            <w:sz w:val="20"/>
            <w:szCs w:val="20"/>
          </w:rPr>
          <w:delText>nclude 2 remarks then 2 questions on the material</w:delText>
        </w:r>
        <w:r w:rsidR="007C123E" w:rsidRPr="002A0832" w:rsidDel="00170A76">
          <w:rPr>
            <w:rFonts w:ascii="Trebuchet MS" w:eastAsia="Times New Roman" w:hAnsi="Trebuchet MS" w:cs="Times New Roman"/>
            <w:sz w:val="20"/>
            <w:szCs w:val="20"/>
          </w:rPr>
          <w:delText xml:space="preserve"> you post on. </w:delText>
        </w:r>
        <w:r w:rsidRPr="002A0832" w:rsidDel="00170A76">
          <w:rPr>
            <w:rFonts w:ascii="Trebuchet MS" w:eastAsia="Times New Roman" w:hAnsi="Trebuchet MS" w:cs="Times New Roman"/>
            <w:sz w:val="20"/>
            <w:szCs w:val="20"/>
          </w:rPr>
          <w:delText>Write at least 10 lines, with complete sentences only.</w:delText>
        </w:r>
        <w:r w:rsidR="007C123E" w:rsidRPr="002A0832" w:rsidDel="00170A76">
          <w:rPr>
            <w:rFonts w:ascii="Trebuchet MS" w:eastAsia="Times New Roman" w:hAnsi="Trebuchet MS" w:cs="Times New Roman"/>
            <w:sz w:val="20"/>
            <w:szCs w:val="20"/>
          </w:rPr>
          <w:delText xml:space="preserve"> Double-check your French.</w:delText>
        </w:r>
        <w:r w:rsidRPr="002A0832" w:rsidDel="00170A76">
          <w:rPr>
            <w:rFonts w:ascii="Trebuchet MS" w:eastAsia="Times New Roman" w:hAnsi="Trebuchet MS" w:cs="Times New Roman"/>
            <w:sz w:val="20"/>
            <w:szCs w:val="20"/>
          </w:rPr>
          <w:delText xml:space="preserve"> </w:delText>
        </w:r>
        <w:r w:rsidR="007C123E" w:rsidRPr="002A0832" w:rsidDel="00170A76">
          <w:rPr>
            <w:rFonts w:ascii="Trebuchet MS" w:eastAsia="Times New Roman" w:hAnsi="Trebuchet MS" w:cs="Times New Roman"/>
            <w:sz w:val="20"/>
            <w:szCs w:val="20"/>
          </w:rPr>
          <w:delText>Grading criteria for essays below apply.</w:delText>
        </w:r>
        <w:r w:rsidR="007C123E" w:rsidRPr="002A0832" w:rsidDel="00170A76">
          <w:rPr>
            <w:rFonts w:ascii="Trebuchet MS" w:eastAsia="Times New Roman" w:hAnsi="Trebuchet MS" w:cs="Times New Roman"/>
            <w:color w:val="FF0000"/>
            <w:sz w:val="20"/>
            <w:szCs w:val="20"/>
          </w:rPr>
          <w:delText xml:space="preserve"> </w:delText>
        </w:r>
        <w:r w:rsidRPr="002A0832" w:rsidDel="00170A76">
          <w:rPr>
            <w:rFonts w:ascii="Trebuchet MS" w:eastAsia="Times New Roman" w:hAnsi="Trebuchet MS" w:cs="Times New Roman"/>
            <w:sz w:val="20"/>
            <w:szCs w:val="20"/>
          </w:rPr>
          <w:delText>Always title these postings</w:delText>
        </w:r>
        <w:r w:rsidRPr="008B7A79" w:rsidDel="00170A76">
          <w:rPr>
            <w:rFonts w:ascii="Trebuchet MS" w:eastAsia="Times New Roman" w:hAnsi="Trebuchet MS" w:cs="Times New Roman"/>
            <w:sz w:val="20"/>
            <w:szCs w:val="20"/>
          </w:rPr>
          <w:delText xml:space="preserve"> as “Week # - Your name” otherwise they may not be taken into consideration.</w:delText>
        </w:r>
      </w:del>
    </w:p>
    <w:p w14:paraId="21010824" w14:textId="60495A83" w:rsidR="0084274E" w:rsidRPr="008B7A79" w:rsidDel="00170A76" w:rsidRDefault="0084274E" w:rsidP="0028642B">
      <w:pPr>
        <w:spacing w:after="120" w:line="240" w:lineRule="auto"/>
        <w:rPr>
          <w:del w:id="63" w:author="Chris Ippolito" w:date="2017-08-02T01:43:00Z"/>
          <w:rFonts w:ascii="Trebuchet MS" w:eastAsia="Times New Roman" w:hAnsi="Trebuchet MS" w:cs="Times New Roman"/>
          <w:b/>
          <w:bCs/>
          <w:sz w:val="20"/>
          <w:szCs w:val="20"/>
        </w:rPr>
      </w:pPr>
      <w:del w:id="64" w:author="Chris Ippolito" w:date="2017-08-02T01:43:00Z">
        <w:r w:rsidRPr="008B7A79" w:rsidDel="00170A76">
          <w:rPr>
            <w:rFonts w:ascii="Trebuchet MS" w:eastAsia="Times New Roman" w:hAnsi="Trebuchet MS" w:cs="Times New Roman"/>
            <w:b/>
            <w:bCs/>
            <w:sz w:val="20"/>
            <w:szCs w:val="20"/>
          </w:rPr>
          <w:delText>2/ Bi-Weekly Presentations in class inc</w:delText>
        </w:r>
        <w:r w:rsidR="00405058" w:rsidDel="00170A76">
          <w:rPr>
            <w:rFonts w:ascii="Trebuchet MS" w:eastAsia="Times New Roman" w:hAnsi="Trebuchet MS" w:cs="Times New Roman"/>
            <w:b/>
            <w:bCs/>
            <w:sz w:val="20"/>
            <w:szCs w:val="20"/>
          </w:rPr>
          <w:delText xml:space="preserve">luding postings on T-square (THU </w:delText>
        </w:r>
        <w:r w:rsidRPr="008B7A79" w:rsidDel="00170A76">
          <w:rPr>
            <w:rFonts w:ascii="Trebuchet MS" w:eastAsia="Times New Roman" w:hAnsi="Trebuchet MS" w:cs="Times New Roman"/>
            <w:b/>
            <w:bCs/>
            <w:sz w:val="20"/>
            <w:szCs w:val="20"/>
          </w:rPr>
          <w:delText xml:space="preserve">each </w:delText>
        </w:r>
        <w:r w:rsidR="00913A0A" w:rsidDel="00170A76">
          <w:rPr>
            <w:rFonts w:ascii="Trebuchet MS" w:eastAsia="Times New Roman" w:hAnsi="Trebuchet MS" w:cs="Times New Roman"/>
            <w:b/>
            <w:bCs/>
            <w:sz w:val="20"/>
            <w:szCs w:val="20"/>
          </w:rPr>
          <w:delText xml:space="preserve">other </w:delText>
        </w:r>
        <w:r w:rsidRPr="008B7A79" w:rsidDel="00170A76">
          <w:rPr>
            <w:rFonts w:ascii="Trebuchet MS" w:eastAsia="Times New Roman" w:hAnsi="Trebuchet MS" w:cs="Times New Roman"/>
            <w:b/>
            <w:bCs/>
            <w:sz w:val="20"/>
            <w:szCs w:val="20"/>
          </w:rPr>
          <w:delText>week) [20%].</w:delText>
        </w:r>
        <w:r w:rsidRPr="008B7A79" w:rsidDel="00170A76">
          <w:rPr>
            <w:rFonts w:ascii="Trebuchet MS" w:eastAsia="Times New Roman" w:hAnsi="Trebuchet MS" w:cs="Times New Roman"/>
            <w:sz w:val="20"/>
            <w:szCs w:val="20"/>
          </w:rPr>
          <w:delText xml:space="preserve"> Attach your PowerPoint presentation with at least 5 slides. Always title these postings as “Presentation # - Your name” otherwise they may not be taken into consideration. This means </w:delText>
        </w:r>
        <w:r w:rsidR="00647D83" w:rsidDel="00170A76">
          <w:rPr>
            <w:rFonts w:ascii="Trebuchet MS" w:eastAsia="Times New Roman" w:hAnsi="Trebuchet MS" w:cs="Times New Roman"/>
            <w:sz w:val="20"/>
            <w:szCs w:val="20"/>
          </w:rPr>
          <w:delText xml:space="preserve">a third </w:delText>
        </w:r>
        <w:r w:rsidRPr="008B7A79" w:rsidDel="00170A76">
          <w:rPr>
            <w:rFonts w:ascii="Trebuchet MS" w:eastAsia="Times New Roman" w:hAnsi="Trebuchet MS" w:cs="Times New Roman"/>
            <w:sz w:val="20"/>
            <w:szCs w:val="20"/>
          </w:rPr>
          <w:delText>of the class will present each week</w:delText>
        </w:r>
        <w:r w:rsidR="00B746F1" w:rsidDel="00170A76">
          <w:rPr>
            <w:rFonts w:ascii="Trebuchet MS" w:eastAsia="Times New Roman" w:hAnsi="Trebuchet MS" w:cs="Times New Roman"/>
            <w:sz w:val="20"/>
            <w:szCs w:val="20"/>
          </w:rPr>
          <w:delText xml:space="preserve"> (or half the class, for </w:delText>
        </w:r>
        <w:r w:rsidR="00647D83" w:rsidDel="00170A76">
          <w:rPr>
            <w:rFonts w:ascii="Trebuchet MS" w:eastAsia="Times New Roman" w:hAnsi="Trebuchet MS" w:cs="Times New Roman"/>
            <w:sz w:val="20"/>
            <w:szCs w:val="20"/>
          </w:rPr>
          <w:delText>smaller classes)</w:delText>
        </w:r>
        <w:r w:rsidRPr="008B7A79" w:rsidDel="00170A76">
          <w:rPr>
            <w:rFonts w:ascii="Trebuchet MS" w:eastAsia="Times New Roman" w:hAnsi="Trebuchet MS" w:cs="Times New Roman"/>
            <w:sz w:val="20"/>
            <w:szCs w:val="20"/>
          </w:rPr>
          <w:delText xml:space="preserve">, beginning with students whose names begin with </w:delText>
        </w:r>
        <w:r w:rsidR="00647D83" w:rsidDel="00170A76">
          <w:rPr>
            <w:rFonts w:ascii="Trebuchet MS" w:eastAsia="Times New Roman" w:hAnsi="Trebuchet MS" w:cs="Times New Roman"/>
            <w:sz w:val="20"/>
            <w:szCs w:val="20"/>
          </w:rPr>
          <w:delText xml:space="preserve">an </w:delText>
        </w:r>
        <w:r w:rsidRPr="008B7A79" w:rsidDel="00170A76">
          <w:rPr>
            <w:rFonts w:ascii="Trebuchet MS" w:eastAsia="Times New Roman" w:hAnsi="Trebuchet MS" w:cs="Times New Roman"/>
            <w:sz w:val="20"/>
            <w:szCs w:val="20"/>
          </w:rPr>
          <w:delText>A</w:delText>
        </w:r>
        <w:r w:rsidR="00647D83" w:rsidDel="00170A76">
          <w:rPr>
            <w:rFonts w:ascii="Trebuchet MS" w:eastAsia="Times New Roman" w:hAnsi="Trebuchet MS" w:cs="Times New Roman"/>
            <w:sz w:val="20"/>
            <w:szCs w:val="20"/>
          </w:rPr>
          <w:delText>,</w:delText>
        </w:r>
        <w:r w:rsidRPr="008B7A79" w:rsidDel="00170A76">
          <w:rPr>
            <w:rFonts w:ascii="Trebuchet MS" w:eastAsia="Times New Roman" w:hAnsi="Trebuchet MS" w:cs="Times New Roman"/>
            <w:sz w:val="20"/>
            <w:szCs w:val="20"/>
          </w:rPr>
          <w:delText xml:space="preserve"> etc.</w:delText>
        </w:r>
        <w:r w:rsidR="007C123E" w:rsidRPr="008B7A79" w:rsidDel="00170A76">
          <w:rPr>
            <w:rFonts w:ascii="Trebuchet MS" w:eastAsia="Times New Roman" w:hAnsi="Trebuchet MS" w:cs="Times New Roman"/>
            <w:sz w:val="20"/>
            <w:szCs w:val="20"/>
          </w:rPr>
          <w:delText xml:space="preserve"> Double-check your French. Always finish your presentation with at least one question addressed to class. Grading criteria for essays below apply.</w:delText>
        </w:r>
      </w:del>
    </w:p>
    <w:p w14:paraId="10E573A7" w14:textId="17038950" w:rsidR="00065E37" w:rsidDel="00170A76" w:rsidRDefault="0084274E" w:rsidP="00855B61">
      <w:pPr>
        <w:spacing w:after="120" w:line="240" w:lineRule="auto"/>
        <w:rPr>
          <w:del w:id="65" w:author="Chris Ippolito" w:date="2017-08-02T01:43:00Z"/>
          <w:rFonts w:ascii="Trebuchet MS" w:eastAsia="Times New Roman" w:hAnsi="Trebuchet MS" w:cs="Times New Roman"/>
          <w:sz w:val="20"/>
          <w:szCs w:val="20"/>
        </w:rPr>
      </w:pPr>
      <w:del w:id="66" w:author="Chris Ippolito" w:date="2017-08-02T01:43:00Z">
        <w:r w:rsidRPr="008B7A79" w:rsidDel="00170A76">
          <w:rPr>
            <w:rFonts w:ascii="Trebuchet MS" w:eastAsia="Times New Roman" w:hAnsi="Trebuchet MS" w:cs="Times New Roman"/>
            <w:b/>
            <w:bCs/>
            <w:sz w:val="20"/>
            <w:szCs w:val="20"/>
          </w:rPr>
          <w:delText>40%</w:delText>
        </w:r>
        <w:r w:rsidRPr="008B7A79" w:rsidDel="00170A76">
          <w:rPr>
            <w:rFonts w:ascii="Trebuchet MS" w:eastAsia="Times New Roman" w:hAnsi="Trebuchet MS" w:cs="Times New Roman"/>
            <w:sz w:val="20"/>
            <w:szCs w:val="20"/>
          </w:rPr>
          <w:delText xml:space="preserve"> </w:delText>
        </w:r>
        <w:r w:rsidR="00886FF7" w:rsidRPr="008B7A79" w:rsidDel="00170A76">
          <w:rPr>
            <w:rFonts w:ascii="Trebuchet MS" w:eastAsia="Times New Roman" w:hAnsi="Trebuchet MS" w:cs="Times New Roman"/>
            <w:sz w:val="20"/>
            <w:szCs w:val="20"/>
          </w:rPr>
          <w:delText xml:space="preserve">- </w:delText>
        </w:r>
        <w:r w:rsidRPr="008B7A79" w:rsidDel="00170A76">
          <w:rPr>
            <w:rFonts w:ascii="Trebuchet MS" w:eastAsia="Times New Roman" w:hAnsi="Trebuchet MS" w:cs="Times New Roman"/>
            <w:b/>
            <w:bCs/>
            <w:sz w:val="20"/>
            <w:szCs w:val="20"/>
          </w:rPr>
          <w:delText>2 Essays</w:delText>
        </w:r>
        <w:r w:rsidR="005E113F" w:rsidRPr="008B7A79" w:rsidDel="00170A76">
          <w:rPr>
            <w:rFonts w:ascii="Trebuchet MS" w:eastAsia="Times New Roman" w:hAnsi="Trebuchet MS" w:cs="Times New Roman"/>
            <w:b/>
            <w:bCs/>
            <w:sz w:val="20"/>
            <w:szCs w:val="20"/>
          </w:rPr>
          <w:delText xml:space="preserve"> </w:delText>
        </w:r>
        <w:r w:rsidRPr="008B7A79" w:rsidDel="00170A76">
          <w:rPr>
            <w:rFonts w:ascii="Trebuchet MS" w:eastAsia="Times New Roman" w:hAnsi="Trebuchet MS" w:cs="Times New Roman"/>
            <w:sz w:val="20"/>
            <w:szCs w:val="20"/>
          </w:rPr>
          <w:delText>(20% each)</w:delText>
        </w:r>
        <w:r w:rsidR="005E113F" w:rsidRPr="008B7A79" w:rsidDel="00170A76">
          <w:rPr>
            <w:rFonts w:ascii="Trebuchet MS" w:eastAsia="Times New Roman" w:hAnsi="Trebuchet MS" w:cs="Times New Roman"/>
            <w:sz w:val="20"/>
            <w:szCs w:val="20"/>
          </w:rPr>
          <w:delText xml:space="preserve">; </w:delText>
        </w:r>
        <w:r w:rsidR="004C69D1" w:rsidDel="00170A76">
          <w:rPr>
            <w:noProof/>
          </w:rPr>
          <w:delText>Two</w:delText>
        </w:r>
        <w:r w:rsidR="00B746F1" w:rsidDel="00170A76">
          <w:rPr>
            <w:noProof/>
          </w:rPr>
          <w:delText xml:space="preserve"> essays on topics </w:delText>
        </w:r>
        <w:r w:rsidR="00BC4E44" w:rsidDel="00170A76">
          <w:rPr>
            <w:noProof/>
          </w:rPr>
          <w:delText>related to the course and</w:delText>
        </w:r>
        <w:r w:rsidR="004C69D1" w:rsidDel="00170A76">
          <w:rPr>
            <w:noProof/>
          </w:rPr>
          <w:delText xml:space="preserve"> chosen by student with instructor's approval</w:delText>
        </w:r>
        <w:r w:rsidR="004547A6" w:rsidRPr="008B7A79" w:rsidDel="00170A76">
          <w:rPr>
            <w:rFonts w:ascii="Trebuchet MS" w:eastAsia="Times New Roman" w:hAnsi="Trebuchet MS" w:cs="Times New Roman"/>
            <w:sz w:val="20"/>
            <w:szCs w:val="20"/>
          </w:rPr>
          <w:delText>. L</w:delText>
        </w:r>
        <w:r w:rsidRPr="008B7A79" w:rsidDel="00170A76">
          <w:rPr>
            <w:rFonts w:ascii="Trebuchet MS" w:eastAsia="Times New Roman" w:hAnsi="Trebuchet MS" w:cs="Times New Roman"/>
            <w:sz w:val="20"/>
            <w:szCs w:val="20"/>
          </w:rPr>
          <w:delText xml:space="preserve">ength: 4 </w:delText>
        </w:r>
        <w:r w:rsidR="00B746F1" w:rsidDel="00170A76">
          <w:rPr>
            <w:rFonts w:ascii="Trebuchet MS" w:eastAsia="Times New Roman" w:hAnsi="Trebuchet MS" w:cs="Times New Roman"/>
            <w:sz w:val="20"/>
            <w:szCs w:val="20"/>
          </w:rPr>
          <w:delText xml:space="preserve">to 5 </w:delText>
        </w:r>
        <w:r w:rsidRPr="008B7A79" w:rsidDel="00170A76">
          <w:rPr>
            <w:rFonts w:ascii="Trebuchet MS" w:eastAsia="Times New Roman" w:hAnsi="Trebuchet MS" w:cs="Times New Roman"/>
            <w:sz w:val="20"/>
            <w:szCs w:val="20"/>
          </w:rPr>
          <w:delText>pages each</w:delText>
        </w:r>
        <w:r w:rsidR="002D71D3" w:rsidDel="00170A76">
          <w:rPr>
            <w:rFonts w:ascii="Trebuchet MS" w:eastAsia="Times New Roman" w:hAnsi="Trebuchet MS" w:cs="Times New Roman"/>
            <w:sz w:val="20"/>
            <w:szCs w:val="20"/>
          </w:rPr>
          <w:delText xml:space="preserve"> </w:delText>
        </w:r>
        <w:r w:rsidR="002D71D3" w:rsidRPr="006E5380" w:rsidDel="00170A76">
          <w:rPr>
            <w:rFonts w:ascii="Trebuchet MS" w:eastAsia="Times New Roman" w:hAnsi="Trebuchet MS" w:cs="Times New Roman"/>
            <w:sz w:val="20"/>
            <w:szCs w:val="20"/>
            <w:highlight w:val="yellow"/>
          </w:rPr>
          <w:delText>(10 pages each for the 6xxx level)</w:delText>
        </w:r>
        <w:r w:rsidR="00BB1C86" w:rsidRPr="006E5380" w:rsidDel="00170A76">
          <w:rPr>
            <w:rFonts w:ascii="Trebuchet MS" w:eastAsia="Times New Roman" w:hAnsi="Trebuchet MS" w:cs="Times New Roman"/>
            <w:sz w:val="20"/>
            <w:szCs w:val="20"/>
            <w:highlight w:val="yellow"/>
          </w:rPr>
          <w:delText>,</w:delText>
        </w:r>
        <w:r w:rsidRPr="008B7A79" w:rsidDel="00170A76">
          <w:rPr>
            <w:rFonts w:ascii="Trebuchet MS" w:eastAsia="Times New Roman" w:hAnsi="Trebuchet MS" w:cs="Times New Roman"/>
            <w:sz w:val="20"/>
            <w:szCs w:val="20"/>
          </w:rPr>
          <w:delText xml:space="preserve"> format: see dissertation instructions in writing guide on T-square. </w:delText>
        </w:r>
        <w:r w:rsidR="004547A6" w:rsidRPr="008B7A79" w:rsidDel="00170A76">
          <w:rPr>
            <w:rFonts w:ascii="Trebuchet MS" w:eastAsia="Times New Roman" w:hAnsi="Trebuchet MS" w:cs="Times New Roman"/>
            <w:sz w:val="20"/>
            <w:szCs w:val="20"/>
          </w:rPr>
          <w:delText xml:space="preserve">Use MLA style for notes and bibliographical information. For each essay, </w:delText>
        </w:r>
        <w:r w:rsidR="007C123E" w:rsidRPr="008B7A79" w:rsidDel="00170A76">
          <w:rPr>
            <w:rFonts w:ascii="Trebuchet MS" w:eastAsia="Times New Roman" w:hAnsi="Trebuchet MS" w:cs="Times New Roman"/>
            <w:sz w:val="20"/>
            <w:szCs w:val="20"/>
          </w:rPr>
          <w:delText xml:space="preserve">2 grades, for </w:delText>
        </w:r>
        <w:r w:rsidR="004547A6" w:rsidRPr="008B7A79" w:rsidDel="00170A76">
          <w:rPr>
            <w:rFonts w:ascii="Trebuchet MS" w:eastAsia="Times New Roman" w:hAnsi="Trebuchet MS" w:cs="Times New Roman"/>
            <w:sz w:val="20"/>
            <w:szCs w:val="20"/>
          </w:rPr>
          <w:delText>2 drafts (preceded by an</w:delText>
        </w:r>
        <w:r w:rsidR="007C123E" w:rsidRPr="008B7A79" w:rsidDel="00170A76">
          <w:rPr>
            <w:rFonts w:ascii="Trebuchet MS" w:eastAsia="Times New Roman" w:hAnsi="Trebuchet MS" w:cs="Times New Roman"/>
            <w:sz w:val="20"/>
            <w:szCs w:val="20"/>
          </w:rPr>
          <w:delText xml:space="preserve"> ungraded</w:delText>
        </w:r>
        <w:r w:rsidR="004547A6" w:rsidRPr="008B7A79" w:rsidDel="00170A76">
          <w:rPr>
            <w:rFonts w:ascii="Trebuchet MS" w:eastAsia="Times New Roman" w:hAnsi="Trebuchet MS" w:cs="Times New Roman"/>
            <w:sz w:val="20"/>
            <w:szCs w:val="20"/>
          </w:rPr>
          <w:delText xml:space="preserve"> outline</w:delText>
        </w:r>
        <w:r w:rsidR="00065E37" w:rsidDel="00170A76">
          <w:rPr>
            <w:rFonts w:ascii="Trebuchet MS" w:eastAsia="Times New Roman" w:hAnsi="Trebuchet MS" w:cs="Times New Roman"/>
            <w:sz w:val="20"/>
            <w:szCs w:val="20"/>
          </w:rPr>
          <w:delText xml:space="preserve"> to be approved by instructor</w:delText>
        </w:r>
        <w:r w:rsidR="004547A6" w:rsidRPr="008B7A79" w:rsidDel="00170A76">
          <w:rPr>
            <w:rFonts w:ascii="Trebuchet MS" w:eastAsia="Times New Roman" w:hAnsi="Trebuchet MS" w:cs="Times New Roman"/>
            <w:sz w:val="20"/>
            <w:szCs w:val="20"/>
          </w:rPr>
          <w:delText>)</w:delText>
        </w:r>
        <w:r w:rsidR="00C641BF" w:rsidDel="00170A76">
          <w:rPr>
            <w:rFonts w:ascii="Trebuchet MS" w:eastAsia="Times New Roman" w:hAnsi="Trebuchet MS" w:cs="Times New Roman"/>
            <w:sz w:val="20"/>
            <w:szCs w:val="20"/>
          </w:rPr>
          <w:delText>. The average of the 2 grades is the grade for the essay.</w:delText>
        </w:r>
      </w:del>
    </w:p>
    <w:p w14:paraId="6AC81090" w14:textId="6BE6D2D9" w:rsidR="00065E37" w:rsidDel="00170A76" w:rsidRDefault="00065E37" w:rsidP="001D584E">
      <w:pPr>
        <w:spacing w:after="120" w:line="240" w:lineRule="auto"/>
        <w:ind w:left="360"/>
        <w:rPr>
          <w:del w:id="67" w:author="Chris Ippolito" w:date="2017-08-02T01:43:00Z"/>
          <w:rFonts w:ascii="Trebuchet MS" w:eastAsia="Times New Roman" w:hAnsi="Trebuchet MS" w:cs="Times New Roman"/>
          <w:sz w:val="20"/>
          <w:szCs w:val="20"/>
        </w:rPr>
      </w:pPr>
      <w:del w:id="68" w:author="Chris Ippolito" w:date="2017-08-02T01:43:00Z">
        <w:r w:rsidDel="00170A76">
          <w:rPr>
            <w:rFonts w:ascii="Trebuchet MS" w:eastAsia="Times New Roman" w:hAnsi="Trebuchet MS" w:cs="Times New Roman"/>
            <w:sz w:val="20"/>
            <w:szCs w:val="20"/>
          </w:rPr>
          <w:delText>50%</w:delText>
        </w:r>
        <w:r w:rsidR="009C285B" w:rsidDel="00170A76">
          <w:rPr>
            <w:rFonts w:ascii="Trebuchet MS" w:eastAsia="Times New Roman" w:hAnsi="Trebuchet MS" w:cs="Times New Roman"/>
            <w:sz w:val="20"/>
            <w:szCs w:val="20"/>
          </w:rPr>
          <w:delText>:</w:delText>
        </w:r>
        <w:r w:rsidDel="00170A76">
          <w:rPr>
            <w:rFonts w:ascii="Trebuchet MS" w:eastAsia="Times New Roman" w:hAnsi="Trebuchet MS" w:cs="Times New Roman"/>
            <w:sz w:val="20"/>
            <w:szCs w:val="20"/>
          </w:rPr>
          <w:delText xml:space="preserve"> </w:delText>
        </w:r>
        <w:r w:rsidR="004547A6" w:rsidRPr="008B7A79" w:rsidDel="00170A76">
          <w:rPr>
            <w:rFonts w:ascii="Trebuchet MS" w:eastAsia="Times New Roman" w:hAnsi="Trebuchet MS" w:cs="Times New Roman"/>
            <w:sz w:val="20"/>
            <w:szCs w:val="20"/>
          </w:rPr>
          <w:delText>1</w:delText>
        </w:r>
        <w:r w:rsidR="004547A6" w:rsidRPr="008B7A79" w:rsidDel="00170A76">
          <w:rPr>
            <w:rFonts w:ascii="Trebuchet MS" w:eastAsia="Times New Roman" w:hAnsi="Trebuchet MS" w:cs="Times New Roman"/>
            <w:sz w:val="20"/>
            <w:szCs w:val="20"/>
            <w:vertAlign w:val="superscript"/>
          </w:rPr>
          <w:delText>st</w:delText>
        </w:r>
        <w:r w:rsidR="004547A6" w:rsidRPr="008B7A79" w:rsidDel="00170A76">
          <w:rPr>
            <w:rFonts w:ascii="Trebuchet MS" w:eastAsia="Times New Roman" w:hAnsi="Trebuchet MS" w:cs="Times New Roman"/>
            <w:sz w:val="20"/>
            <w:szCs w:val="20"/>
          </w:rPr>
          <w:delText xml:space="preserve"> draft graded for content </w:delText>
        </w:r>
        <w:r w:rsidR="00C641BF" w:rsidDel="00170A76">
          <w:rPr>
            <w:rFonts w:ascii="Trebuchet MS" w:eastAsia="Times New Roman" w:hAnsi="Trebuchet MS" w:cs="Times New Roman"/>
            <w:sz w:val="20"/>
            <w:szCs w:val="20"/>
          </w:rPr>
          <w:delText xml:space="preserve">(60%: </w:delText>
        </w:r>
        <w:r w:rsidR="004C69D1" w:rsidRPr="008B7A79" w:rsidDel="00170A76">
          <w:rPr>
            <w:rFonts w:ascii="Trebuchet MS" w:eastAsia="Times New Roman" w:hAnsi="Trebuchet MS" w:cs="Times New Roman"/>
            <w:sz w:val="20"/>
            <w:szCs w:val="20"/>
          </w:rPr>
          <w:delText xml:space="preserve">arguments, </w:delText>
        </w:r>
        <w:r w:rsidR="004C69D1" w:rsidDel="00170A76">
          <w:rPr>
            <w:rFonts w:ascii="Trebuchet MS" w:eastAsia="Times New Roman" w:hAnsi="Trebuchet MS" w:cs="Times New Roman"/>
            <w:sz w:val="20"/>
            <w:szCs w:val="20"/>
          </w:rPr>
          <w:delText xml:space="preserve">research, </w:delText>
        </w:r>
        <w:r w:rsidR="007C123E" w:rsidRPr="008B7A79" w:rsidDel="00170A76">
          <w:rPr>
            <w:rFonts w:ascii="Trebuchet MS" w:eastAsia="Times New Roman" w:hAnsi="Trebuchet MS" w:cs="Times New Roman"/>
            <w:sz w:val="20"/>
            <w:szCs w:val="20"/>
          </w:rPr>
          <w:delText>originality</w:delText>
        </w:r>
        <w:r w:rsidR="00C641BF" w:rsidDel="00170A76">
          <w:rPr>
            <w:rFonts w:ascii="Trebuchet MS" w:eastAsia="Times New Roman" w:hAnsi="Trebuchet MS" w:cs="Times New Roman"/>
            <w:sz w:val="20"/>
            <w:szCs w:val="20"/>
          </w:rPr>
          <w:delText>)</w:delText>
        </w:r>
        <w:r w:rsidR="007C123E" w:rsidRPr="008B7A79" w:rsidDel="00170A76">
          <w:rPr>
            <w:rFonts w:ascii="Trebuchet MS" w:eastAsia="Times New Roman" w:hAnsi="Trebuchet MS" w:cs="Times New Roman"/>
            <w:sz w:val="20"/>
            <w:szCs w:val="20"/>
          </w:rPr>
          <w:delText xml:space="preserve">, </w:delText>
        </w:r>
        <w:r w:rsidR="004C69D1" w:rsidRPr="008B7A79" w:rsidDel="00170A76">
          <w:rPr>
            <w:rFonts w:ascii="Trebuchet MS" w:eastAsia="Times New Roman" w:hAnsi="Trebuchet MS" w:cs="Times New Roman"/>
            <w:sz w:val="20"/>
            <w:szCs w:val="20"/>
          </w:rPr>
          <w:delText>organization</w:delText>
        </w:r>
        <w:r w:rsidR="00C641BF" w:rsidDel="00170A76">
          <w:rPr>
            <w:rFonts w:ascii="Trebuchet MS" w:eastAsia="Times New Roman" w:hAnsi="Trebuchet MS" w:cs="Times New Roman"/>
            <w:sz w:val="20"/>
            <w:szCs w:val="20"/>
          </w:rPr>
          <w:delText xml:space="preserve"> and</w:delText>
        </w:r>
        <w:r w:rsidR="004C69D1" w:rsidRPr="008B7A79" w:rsidDel="00170A76">
          <w:rPr>
            <w:rFonts w:ascii="Trebuchet MS" w:eastAsia="Times New Roman" w:hAnsi="Trebuchet MS" w:cs="Times New Roman"/>
            <w:sz w:val="20"/>
            <w:szCs w:val="20"/>
          </w:rPr>
          <w:delText xml:space="preserve"> </w:delText>
        </w:r>
        <w:r w:rsidR="004547A6" w:rsidRPr="008B7A79" w:rsidDel="00170A76">
          <w:rPr>
            <w:rFonts w:ascii="Trebuchet MS" w:eastAsia="Times New Roman" w:hAnsi="Trebuchet MS" w:cs="Times New Roman"/>
            <w:sz w:val="20"/>
            <w:szCs w:val="20"/>
          </w:rPr>
          <w:delText>overall presentation</w:delText>
        </w:r>
        <w:r w:rsidR="00C641BF" w:rsidDel="00170A76">
          <w:rPr>
            <w:rFonts w:ascii="Trebuchet MS" w:eastAsia="Times New Roman" w:hAnsi="Trebuchet MS" w:cs="Times New Roman"/>
            <w:sz w:val="20"/>
            <w:szCs w:val="20"/>
          </w:rPr>
          <w:delText xml:space="preserve"> (10%)</w:delText>
        </w:r>
        <w:r w:rsidR="004547A6" w:rsidRPr="008B7A79" w:rsidDel="00170A76">
          <w:rPr>
            <w:rFonts w:ascii="Trebuchet MS" w:eastAsia="Times New Roman" w:hAnsi="Trebuchet MS" w:cs="Times New Roman"/>
            <w:sz w:val="20"/>
            <w:szCs w:val="20"/>
          </w:rPr>
          <w:delText xml:space="preserve"> and French</w:delText>
        </w:r>
        <w:r w:rsidR="00C641BF" w:rsidDel="00170A76">
          <w:rPr>
            <w:rFonts w:ascii="Trebuchet MS" w:eastAsia="Times New Roman" w:hAnsi="Trebuchet MS" w:cs="Times New Roman"/>
            <w:sz w:val="20"/>
            <w:szCs w:val="20"/>
          </w:rPr>
          <w:delText xml:space="preserve"> (30%)</w:delText>
        </w:r>
        <w:r w:rsidR="004547A6" w:rsidRPr="008B7A79" w:rsidDel="00170A76">
          <w:rPr>
            <w:rFonts w:ascii="Trebuchet MS" w:eastAsia="Times New Roman" w:hAnsi="Trebuchet MS" w:cs="Times New Roman"/>
            <w:sz w:val="20"/>
            <w:szCs w:val="20"/>
          </w:rPr>
          <w:delText xml:space="preserve">; </w:delText>
        </w:r>
        <w:r w:rsidDel="00170A76">
          <w:rPr>
            <w:rFonts w:ascii="Trebuchet MS" w:eastAsia="Times New Roman" w:hAnsi="Trebuchet MS" w:cs="Times New Roman"/>
            <w:sz w:val="20"/>
            <w:szCs w:val="20"/>
          </w:rPr>
          <w:delText>grades may include A+, A. A-, B+, B, B-, etc. at this point.</w:delText>
        </w:r>
      </w:del>
    </w:p>
    <w:p w14:paraId="3FA20799" w14:textId="6A1AF22E" w:rsidR="0084274E" w:rsidRPr="001D584E" w:rsidDel="00170A76" w:rsidRDefault="00065E37" w:rsidP="001D584E">
      <w:pPr>
        <w:spacing w:after="120" w:line="240" w:lineRule="auto"/>
        <w:ind w:left="360"/>
        <w:rPr>
          <w:del w:id="69" w:author="Chris Ippolito" w:date="2017-08-02T01:43:00Z"/>
          <w:rFonts w:ascii="Trebuchet MS" w:eastAsia="Times New Roman" w:hAnsi="Trebuchet MS" w:cs="Times New Roman"/>
          <w:sz w:val="20"/>
          <w:szCs w:val="20"/>
        </w:rPr>
      </w:pPr>
      <w:del w:id="70" w:author="Chris Ippolito" w:date="2017-08-02T01:43:00Z">
        <w:r w:rsidDel="00170A76">
          <w:rPr>
            <w:rFonts w:ascii="Trebuchet MS" w:eastAsia="Times New Roman" w:hAnsi="Trebuchet MS" w:cs="Times New Roman"/>
            <w:sz w:val="20"/>
            <w:szCs w:val="20"/>
          </w:rPr>
          <w:delText>50%</w:delText>
        </w:r>
        <w:r w:rsidR="009C285B" w:rsidDel="00170A76">
          <w:rPr>
            <w:rFonts w:ascii="Trebuchet MS" w:eastAsia="Times New Roman" w:hAnsi="Trebuchet MS" w:cs="Times New Roman"/>
            <w:sz w:val="20"/>
            <w:szCs w:val="20"/>
          </w:rPr>
          <w:delText>:</w:delText>
        </w:r>
        <w:r w:rsidDel="00170A76">
          <w:rPr>
            <w:rFonts w:ascii="Trebuchet MS" w:eastAsia="Times New Roman" w:hAnsi="Trebuchet MS" w:cs="Times New Roman"/>
            <w:sz w:val="20"/>
            <w:szCs w:val="20"/>
          </w:rPr>
          <w:delText xml:space="preserve"> </w:delText>
        </w:r>
        <w:r w:rsidR="004547A6" w:rsidRPr="008B7A79" w:rsidDel="00170A76">
          <w:rPr>
            <w:rFonts w:ascii="Trebuchet MS" w:eastAsia="Times New Roman" w:hAnsi="Trebuchet MS" w:cs="Times New Roman"/>
            <w:sz w:val="20"/>
            <w:szCs w:val="20"/>
          </w:rPr>
          <w:delText>2</w:delText>
        </w:r>
        <w:r w:rsidR="004547A6" w:rsidRPr="008B7A79" w:rsidDel="00170A76">
          <w:rPr>
            <w:rFonts w:ascii="Trebuchet MS" w:eastAsia="Times New Roman" w:hAnsi="Trebuchet MS" w:cs="Times New Roman"/>
            <w:sz w:val="20"/>
            <w:szCs w:val="20"/>
            <w:vertAlign w:val="superscript"/>
          </w:rPr>
          <w:delText>nd</w:delText>
        </w:r>
        <w:r w:rsidR="004547A6" w:rsidRPr="008B7A79" w:rsidDel="00170A76">
          <w:rPr>
            <w:rFonts w:ascii="Trebuchet MS" w:eastAsia="Times New Roman" w:hAnsi="Trebuchet MS" w:cs="Times New Roman"/>
            <w:sz w:val="20"/>
            <w:szCs w:val="20"/>
          </w:rPr>
          <w:delText xml:space="preserve"> draft [after 1</w:delText>
        </w:r>
        <w:r w:rsidR="004547A6" w:rsidRPr="008B7A79" w:rsidDel="00170A76">
          <w:rPr>
            <w:rFonts w:ascii="Trebuchet MS" w:eastAsia="Times New Roman" w:hAnsi="Trebuchet MS" w:cs="Times New Roman"/>
            <w:sz w:val="20"/>
            <w:szCs w:val="20"/>
            <w:vertAlign w:val="superscript"/>
          </w:rPr>
          <w:delText>st</w:delText>
        </w:r>
        <w:r w:rsidR="007C123E" w:rsidRPr="008B7A79" w:rsidDel="00170A76">
          <w:rPr>
            <w:rFonts w:ascii="Trebuchet MS" w:eastAsia="Times New Roman" w:hAnsi="Trebuchet MS" w:cs="Times New Roman"/>
            <w:sz w:val="20"/>
            <w:szCs w:val="20"/>
          </w:rPr>
          <w:delText xml:space="preserve"> correction by instructor, who will underline each mistake in French</w:delText>
        </w:r>
        <w:r w:rsidR="00C641BF" w:rsidDel="00170A76">
          <w:rPr>
            <w:rFonts w:ascii="Trebuchet MS" w:eastAsia="Times New Roman" w:hAnsi="Trebuchet MS" w:cs="Times New Roman"/>
            <w:sz w:val="20"/>
            <w:szCs w:val="20"/>
          </w:rPr>
          <w:delText xml:space="preserve"> and make other remarks</w:delText>
        </w:r>
        <w:r w:rsidR="007C123E" w:rsidRPr="008B7A79" w:rsidDel="00170A76">
          <w:rPr>
            <w:rFonts w:ascii="Trebuchet MS" w:eastAsia="Times New Roman" w:hAnsi="Trebuchet MS" w:cs="Times New Roman"/>
            <w:sz w:val="20"/>
            <w:szCs w:val="20"/>
          </w:rPr>
          <w:delText>]</w:delText>
        </w:r>
        <w:r w:rsidR="004547A6" w:rsidRPr="008B7A79" w:rsidDel="00170A76">
          <w:rPr>
            <w:rFonts w:ascii="Trebuchet MS" w:eastAsia="Times New Roman" w:hAnsi="Trebuchet MS" w:cs="Times New Roman"/>
            <w:sz w:val="20"/>
            <w:szCs w:val="20"/>
          </w:rPr>
          <w:delText xml:space="preserve"> graded for French and</w:delText>
        </w:r>
        <w:r w:rsidR="007C123E" w:rsidRPr="008B7A79" w:rsidDel="00170A76">
          <w:rPr>
            <w:rFonts w:ascii="Trebuchet MS" w:eastAsia="Times New Roman" w:hAnsi="Trebuchet MS" w:cs="Times New Roman"/>
            <w:sz w:val="20"/>
            <w:szCs w:val="20"/>
          </w:rPr>
          <w:delText xml:space="preserve"> any improvement linked to instructor’s remarks in the margin.</w:delText>
        </w:r>
        <w:r w:rsidDel="00170A76">
          <w:rPr>
            <w:rFonts w:ascii="Trebuchet MS" w:eastAsia="Times New Roman" w:hAnsi="Trebuchet MS" w:cs="Times New Roman"/>
            <w:sz w:val="20"/>
            <w:szCs w:val="20"/>
          </w:rPr>
          <w:delText xml:space="preserve"> 2</w:delText>
        </w:r>
        <w:r w:rsidRPr="001D584E" w:rsidDel="00170A76">
          <w:rPr>
            <w:rFonts w:ascii="Trebuchet MS" w:eastAsia="Times New Roman" w:hAnsi="Trebuchet MS" w:cs="Times New Roman"/>
            <w:sz w:val="20"/>
            <w:szCs w:val="20"/>
            <w:vertAlign w:val="superscript"/>
          </w:rPr>
          <w:delText>nd</w:delText>
        </w:r>
        <w:r w:rsidDel="00170A76">
          <w:rPr>
            <w:rFonts w:ascii="Trebuchet MS" w:eastAsia="Times New Roman" w:hAnsi="Trebuchet MS" w:cs="Times New Roman"/>
            <w:sz w:val="20"/>
            <w:szCs w:val="20"/>
          </w:rPr>
          <w:delText xml:space="preserve"> draft may if satisfactory improve the grade within these limits: </w:delText>
        </w:r>
        <w:r w:rsidR="00091700" w:rsidDel="00170A76">
          <w:rPr>
            <w:rFonts w:ascii="Trebuchet MS" w:eastAsia="Times New Roman" w:hAnsi="Trebuchet MS" w:cs="Times New Roman"/>
            <w:sz w:val="20"/>
            <w:szCs w:val="20"/>
          </w:rPr>
          <w:delText>if 1</w:delText>
        </w:r>
        <w:r w:rsidR="00091700" w:rsidRPr="00E30931" w:rsidDel="00170A76">
          <w:rPr>
            <w:rFonts w:ascii="Trebuchet MS" w:eastAsia="Times New Roman" w:hAnsi="Trebuchet MS" w:cs="Times New Roman"/>
            <w:sz w:val="20"/>
            <w:szCs w:val="20"/>
            <w:vertAlign w:val="superscript"/>
          </w:rPr>
          <w:delText>st</w:delText>
        </w:r>
        <w:r w:rsidR="00091700" w:rsidDel="00170A76">
          <w:rPr>
            <w:rFonts w:ascii="Trebuchet MS" w:eastAsia="Times New Roman" w:hAnsi="Trebuchet MS" w:cs="Times New Roman"/>
            <w:sz w:val="20"/>
            <w:szCs w:val="20"/>
          </w:rPr>
          <w:delText xml:space="preserve"> draft grade is B, 2</w:delText>
        </w:r>
        <w:r w:rsidR="00091700" w:rsidRPr="00E30931" w:rsidDel="00170A76">
          <w:rPr>
            <w:rFonts w:ascii="Trebuchet MS" w:eastAsia="Times New Roman" w:hAnsi="Trebuchet MS" w:cs="Times New Roman"/>
            <w:sz w:val="20"/>
            <w:szCs w:val="20"/>
            <w:vertAlign w:val="superscript"/>
          </w:rPr>
          <w:delText>nd</w:delText>
        </w:r>
        <w:r w:rsidR="00091700" w:rsidDel="00170A76">
          <w:rPr>
            <w:rFonts w:ascii="Trebuchet MS" w:eastAsia="Times New Roman" w:hAnsi="Trebuchet MS" w:cs="Times New Roman"/>
            <w:sz w:val="20"/>
            <w:szCs w:val="20"/>
          </w:rPr>
          <w:delText xml:space="preserve"> draft grade can be B+ at most, i</w:delText>
        </w:r>
        <w:r w:rsidDel="00170A76">
          <w:rPr>
            <w:rFonts w:ascii="Trebuchet MS" w:eastAsia="Times New Roman" w:hAnsi="Trebuchet MS" w:cs="Times New Roman"/>
            <w:sz w:val="20"/>
            <w:szCs w:val="20"/>
          </w:rPr>
          <w:delText>f 1</w:delText>
        </w:r>
        <w:r w:rsidRPr="001D584E" w:rsidDel="00170A76">
          <w:rPr>
            <w:rFonts w:ascii="Trebuchet MS" w:eastAsia="Times New Roman" w:hAnsi="Trebuchet MS" w:cs="Times New Roman"/>
            <w:sz w:val="20"/>
            <w:szCs w:val="20"/>
            <w:vertAlign w:val="superscript"/>
          </w:rPr>
          <w:delText>st</w:delText>
        </w:r>
        <w:r w:rsidDel="00170A76">
          <w:rPr>
            <w:rFonts w:ascii="Trebuchet MS" w:eastAsia="Times New Roman" w:hAnsi="Trebuchet MS" w:cs="Times New Roman"/>
            <w:sz w:val="20"/>
            <w:szCs w:val="20"/>
          </w:rPr>
          <w:delText xml:space="preserve"> </w:delText>
        </w:r>
        <w:r w:rsidR="00091700" w:rsidDel="00170A76">
          <w:rPr>
            <w:rFonts w:ascii="Trebuchet MS" w:eastAsia="Times New Roman" w:hAnsi="Trebuchet MS" w:cs="Times New Roman"/>
            <w:sz w:val="20"/>
            <w:szCs w:val="20"/>
          </w:rPr>
          <w:delText>draft grade is B+, 2</w:delText>
        </w:r>
        <w:r w:rsidR="00091700" w:rsidRPr="001D584E" w:rsidDel="00170A76">
          <w:rPr>
            <w:rFonts w:ascii="Trebuchet MS" w:eastAsia="Times New Roman" w:hAnsi="Trebuchet MS" w:cs="Times New Roman"/>
            <w:sz w:val="20"/>
            <w:szCs w:val="20"/>
            <w:vertAlign w:val="superscript"/>
          </w:rPr>
          <w:delText>nd</w:delText>
        </w:r>
        <w:r w:rsidR="00091700" w:rsidDel="00170A76">
          <w:rPr>
            <w:rFonts w:ascii="Trebuchet MS" w:eastAsia="Times New Roman" w:hAnsi="Trebuchet MS" w:cs="Times New Roman"/>
            <w:sz w:val="20"/>
            <w:szCs w:val="20"/>
          </w:rPr>
          <w:delText xml:space="preserve"> draft grade can be A- at most, etc.</w:delText>
        </w:r>
        <w:r w:rsidDel="00170A76">
          <w:rPr>
            <w:rFonts w:ascii="Trebuchet MS" w:eastAsia="Times New Roman" w:hAnsi="Trebuchet MS" w:cs="Times New Roman"/>
            <w:sz w:val="20"/>
            <w:szCs w:val="20"/>
          </w:rPr>
          <w:delText xml:space="preserve"> </w:delText>
        </w:r>
      </w:del>
    </w:p>
    <w:p w14:paraId="0651A0F8" w14:textId="7353852D" w:rsidR="00F35C18" w:rsidRDefault="0084274E" w:rsidP="00B063D7">
      <w:pPr>
        <w:spacing w:after="120" w:line="240" w:lineRule="auto"/>
        <w:rPr>
          <w:rFonts w:ascii="Trebuchet MS" w:hAnsi="Trebuchet MS"/>
          <w:sz w:val="20"/>
          <w:szCs w:val="20"/>
        </w:rPr>
      </w:pPr>
      <w:r w:rsidRPr="008B7A79">
        <w:rPr>
          <w:rFonts w:ascii="Trebuchet MS" w:eastAsia="Times New Roman" w:hAnsi="Trebuchet MS" w:cs="Times New Roman"/>
          <w:b/>
          <w:bCs/>
          <w:sz w:val="20"/>
          <w:szCs w:val="20"/>
        </w:rPr>
        <w:t>10%</w:t>
      </w:r>
      <w:r w:rsidRPr="008B7A79">
        <w:rPr>
          <w:rFonts w:ascii="Trebuchet MS" w:eastAsia="Times New Roman" w:hAnsi="Trebuchet MS" w:cs="Times New Roman"/>
          <w:sz w:val="20"/>
          <w:szCs w:val="20"/>
        </w:rPr>
        <w:t xml:space="preserve"> </w:t>
      </w:r>
      <w:r w:rsidR="00886FF7" w:rsidRPr="008B7A79">
        <w:rPr>
          <w:rFonts w:ascii="Trebuchet MS" w:eastAsia="Times New Roman" w:hAnsi="Trebuchet MS" w:cs="Times New Roman"/>
          <w:sz w:val="20"/>
          <w:szCs w:val="20"/>
        </w:rPr>
        <w:t xml:space="preserve">- </w:t>
      </w:r>
      <w:r w:rsidRPr="008B7A79">
        <w:rPr>
          <w:rFonts w:ascii="Trebuchet MS" w:eastAsia="Times New Roman" w:hAnsi="Trebuchet MS" w:cs="Times New Roman"/>
          <w:b/>
          <w:sz w:val="20"/>
          <w:szCs w:val="20"/>
        </w:rPr>
        <w:t>Final Project</w:t>
      </w:r>
      <w:r w:rsidR="002D5AEA" w:rsidRPr="008B7A79">
        <w:rPr>
          <w:rFonts w:ascii="Trebuchet MS" w:eastAsia="Times New Roman" w:hAnsi="Trebuchet MS" w:cs="Times New Roman"/>
          <w:b/>
          <w:sz w:val="20"/>
          <w:szCs w:val="20"/>
        </w:rPr>
        <w:t xml:space="preserve"> </w:t>
      </w:r>
      <w:r w:rsidR="002D5AEA" w:rsidRPr="008B7A79">
        <w:rPr>
          <w:rFonts w:ascii="Trebuchet MS" w:hAnsi="Trebuchet MS"/>
          <w:bCs/>
          <w:sz w:val="20"/>
          <w:szCs w:val="20"/>
        </w:rPr>
        <w:t>(individually or in groups)</w:t>
      </w:r>
      <w:r w:rsidRPr="008B7A79">
        <w:rPr>
          <w:rFonts w:ascii="Trebuchet MS" w:eastAsia="Times New Roman" w:hAnsi="Trebuchet MS" w:cs="Times New Roman"/>
          <w:sz w:val="20"/>
          <w:szCs w:val="20"/>
        </w:rPr>
        <w:t>: Present a project (project selected by student</w:t>
      </w:r>
      <w:r w:rsidR="00065E37">
        <w:rPr>
          <w:rFonts w:ascii="Trebuchet MS" w:eastAsia="Times New Roman" w:hAnsi="Trebuchet MS" w:cs="Times New Roman"/>
          <w:sz w:val="20"/>
          <w:szCs w:val="20"/>
        </w:rPr>
        <w:t>(s)</w:t>
      </w:r>
      <w:r w:rsidRPr="008B7A79">
        <w:rPr>
          <w:rFonts w:ascii="Trebuchet MS" w:eastAsia="Times New Roman" w:hAnsi="Trebuchet MS" w:cs="Times New Roman"/>
          <w:sz w:val="20"/>
          <w:szCs w:val="20"/>
        </w:rPr>
        <w:t xml:space="preserve">, </w:t>
      </w:r>
      <w:r w:rsidR="00065E37">
        <w:rPr>
          <w:rFonts w:ascii="Trebuchet MS" w:eastAsia="Times New Roman" w:hAnsi="Trebuchet MS" w:cs="Times New Roman"/>
          <w:sz w:val="20"/>
          <w:szCs w:val="20"/>
        </w:rPr>
        <w:t>topic</w:t>
      </w:r>
      <w:r w:rsidR="002D5AEA" w:rsidRPr="008B7A79">
        <w:rPr>
          <w:rFonts w:ascii="Trebuchet MS" w:eastAsia="Times New Roman" w:hAnsi="Trebuchet MS" w:cs="Times New Roman"/>
          <w:sz w:val="20"/>
          <w:szCs w:val="20"/>
        </w:rPr>
        <w:t xml:space="preserve"> </w:t>
      </w:r>
      <w:r w:rsidRPr="008B7A79">
        <w:rPr>
          <w:rFonts w:ascii="Trebuchet MS" w:eastAsia="Times New Roman" w:hAnsi="Trebuchet MS" w:cs="Times New Roman"/>
          <w:sz w:val="20"/>
          <w:szCs w:val="20"/>
        </w:rPr>
        <w:t>to be approved by instructor)</w:t>
      </w:r>
      <w:r w:rsidR="002D5AEA" w:rsidRPr="008B7A79">
        <w:rPr>
          <w:rFonts w:ascii="Trebuchet MS" w:eastAsia="Times New Roman" w:hAnsi="Trebuchet MS" w:cs="Times New Roman"/>
          <w:sz w:val="20"/>
          <w:szCs w:val="20"/>
        </w:rPr>
        <w:t xml:space="preserve">. </w:t>
      </w:r>
      <w:r w:rsidRPr="008B7A79">
        <w:rPr>
          <w:rFonts w:ascii="Trebuchet MS" w:hAnsi="Trebuchet MS"/>
          <w:sz w:val="20"/>
          <w:szCs w:val="20"/>
        </w:rPr>
        <w:t xml:space="preserve">To be prepared </w:t>
      </w:r>
      <w:r w:rsidRPr="008B7A79">
        <w:rPr>
          <w:rFonts w:ascii="Trebuchet MS" w:hAnsi="Trebuchet MS"/>
          <w:bCs/>
          <w:sz w:val="20"/>
          <w:szCs w:val="20"/>
        </w:rPr>
        <w:t>individually or</w:t>
      </w:r>
      <w:r w:rsidRPr="008B7A79">
        <w:rPr>
          <w:rFonts w:ascii="Trebuchet MS" w:hAnsi="Trebuchet MS"/>
          <w:b/>
          <w:bCs/>
          <w:sz w:val="20"/>
          <w:szCs w:val="20"/>
        </w:rPr>
        <w:t xml:space="preserve"> </w:t>
      </w:r>
      <w:r w:rsidRPr="008B7A79">
        <w:rPr>
          <w:rFonts w:ascii="Trebuchet MS" w:hAnsi="Trebuchet MS"/>
          <w:sz w:val="20"/>
          <w:szCs w:val="20"/>
        </w:rPr>
        <w:t xml:space="preserve">in groups of </w:t>
      </w:r>
      <w:r w:rsidR="006210A1">
        <w:rPr>
          <w:rFonts w:ascii="Trebuchet MS" w:hAnsi="Trebuchet MS"/>
          <w:sz w:val="20"/>
          <w:szCs w:val="20"/>
        </w:rPr>
        <w:t xml:space="preserve">2, </w:t>
      </w:r>
      <w:r w:rsidRPr="008B7A79">
        <w:rPr>
          <w:rFonts w:ascii="Trebuchet MS" w:hAnsi="Trebuchet MS"/>
          <w:sz w:val="20"/>
          <w:szCs w:val="20"/>
        </w:rPr>
        <w:t xml:space="preserve">3 or 4 (10 slides each), the project will address a particular aspect of </w:t>
      </w:r>
      <w:r w:rsidR="002D5AEA" w:rsidRPr="008B7A79">
        <w:rPr>
          <w:rFonts w:ascii="Trebuchet MS" w:hAnsi="Trebuchet MS"/>
          <w:sz w:val="20"/>
          <w:szCs w:val="20"/>
        </w:rPr>
        <w:t xml:space="preserve">the above topic </w:t>
      </w:r>
      <w:r w:rsidRPr="008B7A79">
        <w:rPr>
          <w:rFonts w:ascii="Trebuchet MS" w:hAnsi="Trebuchet MS"/>
          <w:sz w:val="20"/>
          <w:szCs w:val="20"/>
        </w:rPr>
        <w:t xml:space="preserve">to be determined by the students in each group. Each student will present a section of the </w:t>
      </w:r>
      <w:r w:rsidR="005F58BC" w:rsidRPr="008B7A79">
        <w:rPr>
          <w:rFonts w:ascii="Trebuchet MS" w:hAnsi="Trebuchet MS"/>
          <w:sz w:val="20"/>
          <w:szCs w:val="20"/>
        </w:rPr>
        <w:t>group project (5 minutes max.).</w:t>
      </w:r>
      <w:r w:rsidRPr="008B7A79">
        <w:rPr>
          <w:rFonts w:ascii="Trebuchet MS" w:hAnsi="Trebuchet MS"/>
          <w:sz w:val="20"/>
          <w:szCs w:val="20"/>
        </w:rPr>
        <w:t xml:space="preserve"> </w:t>
      </w:r>
    </w:p>
    <w:p w14:paraId="35B6138F" w14:textId="471D9620" w:rsidR="00C9405B" w:rsidRDefault="00C9405B" w:rsidP="001D584E">
      <w:pPr>
        <w:spacing w:after="120" w:line="240" w:lineRule="auto"/>
        <w:ind w:left="360"/>
      </w:pPr>
      <w:r>
        <w:t>50%</w:t>
      </w:r>
      <w:r w:rsidR="009C285B">
        <w:t>:</w:t>
      </w:r>
      <w:r>
        <w:t xml:space="preserve"> French (2 subcategories: 1/ delivery in class, including clarity, quality of French, ability to engage class [spoken French 40%]; 2/ </w:t>
      </w:r>
      <w:r w:rsidR="00065E37">
        <w:t xml:space="preserve">correctness of </w:t>
      </w:r>
      <w:r>
        <w:t>text on slides [written French] 10%)</w:t>
      </w:r>
    </w:p>
    <w:p w14:paraId="11624A02" w14:textId="3FEECC3A" w:rsidR="00F35C18" w:rsidRDefault="00C9405B" w:rsidP="001D584E">
      <w:pPr>
        <w:spacing w:after="120" w:line="240" w:lineRule="auto"/>
        <w:ind w:left="360"/>
      </w:pPr>
      <w:r>
        <w:t>50%</w:t>
      </w:r>
      <w:r w:rsidR="009C285B">
        <w:t>:</w:t>
      </w:r>
      <w:r>
        <w:t xml:space="preserve"> Content (quality of main point(s) made, arguments’ validity, organization</w:t>
      </w:r>
      <w:r w:rsidR="00065E37">
        <w:t xml:space="preserve"> [</w:t>
      </w:r>
      <w:r w:rsidR="00065E37">
        <w:rPr>
          <w:rFonts w:ascii="Trebuchet MS" w:hAnsi="Trebuchet MS"/>
          <w:sz w:val="20"/>
          <w:szCs w:val="20"/>
        </w:rPr>
        <w:t>Pa</w:t>
      </w:r>
      <w:r w:rsidR="00065E37" w:rsidRPr="008B7A79">
        <w:rPr>
          <w:rFonts w:ascii="Trebuchet MS" w:hAnsi="Trebuchet MS"/>
          <w:sz w:val="20"/>
          <w:szCs w:val="20"/>
        </w:rPr>
        <w:t>rticular attention will be paid to the coherence of the group project as a whole</w:t>
      </w:r>
      <w:r w:rsidR="00065E37">
        <w:rPr>
          <w:rFonts w:ascii="Trebuchet MS" w:hAnsi="Trebuchet MS"/>
          <w:sz w:val="20"/>
          <w:szCs w:val="20"/>
        </w:rPr>
        <w:t>]</w:t>
      </w:r>
      <w:r>
        <w:t>, relevance of material used (sources, examples,</w:t>
      </w:r>
      <w:r w:rsidRPr="00C9405B">
        <w:t xml:space="preserve"> </w:t>
      </w:r>
      <w:r w:rsidR="00091700">
        <w:t>visual/</w:t>
      </w:r>
      <w:r>
        <w:t>audio support); 25%</w:t>
      </w:r>
      <w:r w:rsidR="009C285B">
        <w:t xml:space="preserve"> for each of these 4 subcategories</w:t>
      </w:r>
      <w:r>
        <w:t>)</w:t>
      </w:r>
    </w:p>
    <w:p w14:paraId="18E59AD3" w14:textId="61C6BEEB" w:rsidR="00091700" w:rsidRDefault="00091700" w:rsidP="00B063D7">
      <w:pPr>
        <w:spacing w:after="120" w:line="240" w:lineRule="auto"/>
        <w:rPr>
          <w:rFonts w:ascii="Trebuchet MS" w:hAnsi="Trebuchet MS"/>
          <w:sz w:val="20"/>
          <w:szCs w:val="20"/>
        </w:rPr>
      </w:pPr>
      <w:r>
        <w:rPr>
          <w:rFonts w:ascii="Trebuchet MS" w:hAnsi="Trebuchet MS"/>
          <w:sz w:val="20"/>
          <w:szCs w:val="20"/>
        </w:rPr>
        <w:t>Visual/Audio Support: u</w:t>
      </w:r>
      <w:r w:rsidR="002D5AEA" w:rsidRPr="008B7A79">
        <w:rPr>
          <w:rFonts w:ascii="Trebuchet MS" w:hAnsi="Trebuchet MS"/>
          <w:sz w:val="20"/>
          <w:szCs w:val="20"/>
        </w:rPr>
        <w:t>se any props that</w:t>
      </w:r>
      <w:r w:rsidR="0084274E" w:rsidRPr="008B7A79">
        <w:rPr>
          <w:rFonts w:ascii="Trebuchet MS" w:hAnsi="Trebuchet MS"/>
          <w:sz w:val="20"/>
          <w:szCs w:val="20"/>
        </w:rPr>
        <w:t xml:space="preserve"> will make you talk more interesting and easy to follow for the audience: pictu</w:t>
      </w:r>
      <w:r w:rsidR="002D5AEA" w:rsidRPr="008B7A79">
        <w:rPr>
          <w:rFonts w:ascii="Trebuchet MS" w:hAnsi="Trebuchet MS"/>
          <w:sz w:val="20"/>
          <w:szCs w:val="20"/>
        </w:rPr>
        <w:t xml:space="preserve">res, links, video/audio files (mandatory for any presentation on film/music), maps, statistics, charts, </w:t>
      </w:r>
      <w:proofErr w:type="spellStart"/>
      <w:r w:rsidR="002D5AEA" w:rsidRPr="008B7A79">
        <w:rPr>
          <w:rFonts w:ascii="Trebuchet MS" w:hAnsi="Trebuchet MS"/>
          <w:i/>
          <w:sz w:val="20"/>
          <w:szCs w:val="20"/>
        </w:rPr>
        <w:t>realia</w:t>
      </w:r>
      <w:proofErr w:type="spellEnd"/>
      <w:r w:rsidR="002D5AEA" w:rsidRPr="008B7A79">
        <w:rPr>
          <w:rFonts w:ascii="Trebuchet MS" w:hAnsi="Trebuchet MS"/>
          <w:sz w:val="20"/>
          <w:szCs w:val="20"/>
        </w:rPr>
        <w:t>, etc.</w:t>
      </w:r>
      <w:r w:rsidR="00C27DF9" w:rsidRPr="00C27DF9">
        <w:rPr>
          <w:rFonts w:ascii="Trebuchet MS" w:hAnsi="Trebuchet MS"/>
          <w:sz w:val="20"/>
          <w:szCs w:val="20"/>
        </w:rPr>
        <w:t xml:space="preserve"> </w:t>
      </w:r>
      <w:r w:rsidR="00C27DF9" w:rsidRPr="008B7A79">
        <w:rPr>
          <w:rFonts w:ascii="Trebuchet MS" w:hAnsi="Trebuchet MS"/>
          <w:sz w:val="20"/>
          <w:szCs w:val="20"/>
        </w:rPr>
        <w:t>You may have brief notes, but they must be on index cards. Do not</w:t>
      </w:r>
      <w:r w:rsidR="009C285B">
        <w:rPr>
          <w:rFonts w:ascii="Trebuchet MS" w:hAnsi="Trebuchet MS"/>
          <w:sz w:val="20"/>
          <w:szCs w:val="20"/>
        </w:rPr>
        <w:t xml:space="preserve"> (just)</w:t>
      </w:r>
      <w:r w:rsidR="00C27DF9" w:rsidRPr="008B7A79">
        <w:rPr>
          <w:rFonts w:ascii="Trebuchet MS" w:hAnsi="Trebuchet MS"/>
          <w:sz w:val="20"/>
          <w:szCs w:val="20"/>
        </w:rPr>
        <w:t xml:space="preserve"> read </w:t>
      </w:r>
      <w:r w:rsidR="00C27DF9">
        <w:rPr>
          <w:rFonts w:ascii="Trebuchet MS" w:hAnsi="Trebuchet MS"/>
          <w:sz w:val="20"/>
          <w:szCs w:val="20"/>
        </w:rPr>
        <w:t>what is on your slides</w:t>
      </w:r>
      <w:r w:rsidR="009C285B">
        <w:rPr>
          <w:rFonts w:ascii="Trebuchet MS" w:hAnsi="Trebuchet MS"/>
          <w:sz w:val="20"/>
          <w:szCs w:val="20"/>
        </w:rPr>
        <w:t xml:space="preserve"> in class</w:t>
      </w:r>
      <w:r w:rsidR="00C27DF9" w:rsidRPr="008B7A79">
        <w:rPr>
          <w:rFonts w:ascii="Trebuchet MS" w:hAnsi="Trebuchet MS"/>
          <w:sz w:val="20"/>
          <w:szCs w:val="20"/>
        </w:rPr>
        <w:t xml:space="preserve">. </w:t>
      </w:r>
      <w:r w:rsidR="00C27DF9">
        <w:rPr>
          <w:rFonts w:ascii="Trebuchet MS" w:hAnsi="Trebuchet MS"/>
          <w:sz w:val="20"/>
          <w:szCs w:val="20"/>
        </w:rPr>
        <w:t>Remember your Spoken Frenc</w:t>
      </w:r>
      <w:r w:rsidR="009C285B">
        <w:rPr>
          <w:rFonts w:ascii="Trebuchet MS" w:hAnsi="Trebuchet MS"/>
          <w:sz w:val="20"/>
          <w:szCs w:val="20"/>
        </w:rPr>
        <w:t>h will be evaluated.</w:t>
      </w:r>
    </w:p>
    <w:p w14:paraId="5A96C482" w14:textId="07B3C0B2" w:rsidR="00C27DF9" w:rsidRDefault="002D5AEA" w:rsidP="00B063D7">
      <w:pPr>
        <w:spacing w:after="120" w:line="240" w:lineRule="auto"/>
        <w:rPr>
          <w:rFonts w:ascii="Trebuchet MS" w:hAnsi="Trebuchet MS"/>
          <w:sz w:val="20"/>
          <w:szCs w:val="20"/>
        </w:rPr>
      </w:pPr>
      <w:r w:rsidRPr="008B7A79">
        <w:rPr>
          <w:rFonts w:ascii="Trebuchet MS" w:hAnsi="Trebuchet MS"/>
          <w:sz w:val="20"/>
          <w:szCs w:val="20"/>
        </w:rPr>
        <w:t xml:space="preserve">Prepare documentation of all your sources to turn it, including Internet sites. If you have </w:t>
      </w:r>
      <w:r w:rsidR="00855B61">
        <w:rPr>
          <w:rFonts w:ascii="Trebuchet MS" w:hAnsi="Trebuchet MS"/>
          <w:sz w:val="20"/>
          <w:szCs w:val="20"/>
        </w:rPr>
        <w:t>to</w:t>
      </w:r>
      <w:r w:rsidR="00855B61" w:rsidRPr="008B7A79">
        <w:rPr>
          <w:rFonts w:ascii="Trebuchet MS" w:hAnsi="Trebuchet MS"/>
          <w:sz w:val="20"/>
          <w:szCs w:val="20"/>
        </w:rPr>
        <w:t xml:space="preserve"> </w:t>
      </w:r>
      <w:r w:rsidRPr="008B7A79">
        <w:rPr>
          <w:rFonts w:ascii="Trebuchet MS" w:hAnsi="Trebuchet MS"/>
          <w:sz w:val="20"/>
          <w:szCs w:val="20"/>
        </w:rPr>
        <w:t>use a reference (quote) on a slide, document it on the same slide in smaller characters (link, full bibliographical information including page numbers</w:t>
      </w:r>
      <w:r w:rsidR="004547A6" w:rsidRPr="008B7A79">
        <w:rPr>
          <w:rFonts w:ascii="Trebuchet MS" w:hAnsi="Trebuchet MS"/>
          <w:sz w:val="20"/>
          <w:szCs w:val="20"/>
        </w:rPr>
        <w:t xml:space="preserve">. </w:t>
      </w:r>
    </w:p>
    <w:p w14:paraId="599EF950" w14:textId="6CDF29D2" w:rsidR="0084274E" w:rsidRPr="008B7A79" w:rsidRDefault="00B063D7" w:rsidP="00B063D7">
      <w:pPr>
        <w:spacing w:after="120" w:line="240" w:lineRule="auto"/>
        <w:rPr>
          <w:rFonts w:ascii="Trebuchet MS" w:hAnsi="Trebuchet MS"/>
          <w:sz w:val="20"/>
          <w:szCs w:val="20"/>
        </w:rPr>
      </w:pPr>
      <w:r>
        <w:rPr>
          <w:rFonts w:ascii="Trebuchet MS" w:hAnsi="Trebuchet MS"/>
          <w:sz w:val="20"/>
          <w:szCs w:val="20"/>
          <w:u w:val="single"/>
        </w:rPr>
        <w:t>Projects may relate to a student’s second essay</w:t>
      </w:r>
      <w:r w:rsidR="005E113F" w:rsidRPr="00775B71">
        <w:rPr>
          <w:rFonts w:ascii="Trebuchet MS" w:hAnsi="Trebuchet MS"/>
          <w:sz w:val="20"/>
          <w:szCs w:val="20"/>
          <w:u w:val="single"/>
        </w:rPr>
        <w:t>.</w:t>
      </w:r>
    </w:p>
    <w:p w14:paraId="147E7F36" w14:textId="77777777" w:rsidR="00E61AA4" w:rsidRDefault="00E61AA4" w:rsidP="00A1463D">
      <w:pPr>
        <w:rPr>
          <w:rFonts w:ascii="Trebuchet MS" w:hAnsi="Trebuchet MS"/>
          <w:b/>
        </w:rPr>
      </w:pPr>
    </w:p>
    <w:p w14:paraId="2AEA61BE" w14:textId="77777777" w:rsidR="00A1463D" w:rsidRPr="00647D83" w:rsidRDefault="00A1463D" w:rsidP="00A1463D">
      <w:pPr>
        <w:rPr>
          <w:rFonts w:ascii="Trebuchet MS" w:hAnsi="Trebuchet MS"/>
          <w:b/>
        </w:rPr>
      </w:pPr>
      <w:r w:rsidRPr="00647D83">
        <w:rPr>
          <w:rFonts w:ascii="Trebuchet MS" w:hAnsi="Trebuchet MS"/>
          <w:b/>
        </w:rPr>
        <w:t>Grading Scale</w:t>
      </w:r>
    </w:p>
    <w:p w14:paraId="7CB47D94" w14:textId="77777777" w:rsidR="00A1463D" w:rsidRPr="00647D83" w:rsidRDefault="00A1463D" w:rsidP="00A1463D">
      <w:pPr>
        <w:spacing w:after="0" w:line="240" w:lineRule="auto"/>
        <w:rPr>
          <w:rFonts w:ascii="Trebuchet MS" w:hAnsi="Trebuchet MS"/>
          <w:sz w:val="20"/>
          <w:szCs w:val="20"/>
        </w:rPr>
      </w:pPr>
      <w:r w:rsidRPr="00647D83">
        <w:rPr>
          <w:rFonts w:ascii="Trebuchet MS" w:hAnsi="Trebuchet MS"/>
          <w:sz w:val="20"/>
          <w:szCs w:val="20"/>
        </w:rPr>
        <w:t>Your final grade will be assigned as a letter grade according to the following scale:</w:t>
      </w:r>
    </w:p>
    <w:p w14:paraId="33428283" w14:textId="77777777" w:rsidR="00A1463D" w:rsidRPr="00647D83"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A</w:t>
      </w:r>
      <w:r w:rsidRPr="00647D83">
        <w:rPr>
          <w:rFonts w:ascii="Trebuchet MS" w:hAnsi="Trebuchet MS"/>
          <w:sz w:val="20"/>
          <w:szCs w:val="20"/>
        </w:rPr>
        <w:tab/>
        <w:t>90-100%</w:t>
      </w:r>
    </w:p>
    <w:p w14:paraId="1995BD39" w14:textId="77777777" w:rsidR="00A1463D" w:rsidRPr="00647D83"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B</w:t>
      </w:r>
      <w:r w:rsidRPr="00647D83">
        <w:rPr>
          <w:rFonts w:ascii="Trebuchet MS" w:hAnsi="Trebuchet MS"/>
          <w:sz w:val="20"/>
          <w:szCs w:val="20"/>
        </w:rPr>
        <w:tab/>
        <w:t>80-89%</w:t>
      </w:r>
    </w:p>
    <w:p w14:paraId="2089012F" w14:textId="77777777" w:rsidR="00A1463D" w:rsidRPr="00647D83"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C</w:t>
      </w:r>
      <w:r w:rsidRPr="00647D83">
        <w:rPr>
          <w:rFonts w:ascii="Trebuchet MS" w:hAnsi="Trebuchet MS"/>
          <w:sz w:val="20"/>
          <w:szCs w:val="20"/>
        </w:rPr>
        <w:tab/>
        <w:t>70-79%</w:t>
      </w:r>
    </w:p>
    <w:p w14:paraId="42FF3ADF" w14:textId="77777777" w:rsidR="00A1463D" w:rsidRPr="00647D83"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D</w:t>
      </w:r>
      <w:r w:rsidRPr="00647D83">
        <w:rPr>
          <w:rFonts w:ascii="Trebuchet MS" w:hAnsi="Trebuchet MS"/>
          <w:sz w:val="20"/>
          <w:szCs w:val="20"/>
        </w:rPr>
        <w:tab/>
        <w:t>60-69%</w:t>
      </w:r>
    </w:p>
    <w:p w14:paraId="28123197" w14:textId="25A42DE1" w:rsidR="0028642B"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F</w:t>
      </w:r>
      <w:r w:rsidRPr="00647D83">
        <w:rPr>
          <w:rFonts w:ascii="Trebuchet MS" w:hAnsi="Trebuchet MS"/>
          <w:sz w:val="20"/>
          <w:szCs w:val="20"/>
        </w:rPr>
        <w:tab/>
        <w:t>0-59%</w:t>
      </w:r>
    </w:p>
    <w:p w14:paraId="6FB88FF6" w14:textId="77777777" w:rsidR="009732C4" w:rsidRPr="008B7A79" w:rsidRDefault="009732C4" w:rsidP="00A1463D">
      <w:pPr>
        <w:spacing w:after="0" w:line="240" w:lineRule="auto"/>
        <w:ind w:left="720"/>
        <w:rPr>
          <w:rFonts w:ascii="Trebuchet MS" w:hAnsi="Trebuchet MS"/>
          <w:sz w:val="20"/>
          <w:szCs w:val="20"/>
        </w:rPr>
      </w:pPr>
    </w:p>
    <w:p w14:paraId="42CF51BF" w14:textId="396F300D" w:rsidR="0084274E" w:rsidRPr="008B7A79" w:rsidRDefault="00A1463D" w:rsidP="0028642B">
      <w:pPr>
        <w:pStyle w:val="NormalWeb"/>
        <w:spacing w:before="0" w:beforeAutospacing="0" w:after="0" w:afterAutospacing="0"/>
        <w:rPr>
          <w:rFonts w:ascii="Trebuchet MS" w:hAnsi="Trebuchet MS"/>
          <w:sz w:val="20"/>
          <w:szCs w:val="20"/>
        </w:rPr>
      </w:pPr>
      <w:r w:rsidRPr="008B7A79">
        <w:rPr>
          <w:rFonts w:ascii="Trebuchet MS" w:hAnsi="Trebuchet MS"/>
          <w:bCs/>
          <w:sz w:val="20"/>
          <w:szCs w:val="20"/>
        </w:rPr>
        <w:t>GRADEBOOK -</w:t>
      </w:r>
      <w:r w:rsidR="0084274E" w:rsidRPr="008B7A79">
        <w:rPr>
          <w:rFonts w:ascii="Trebuchet MS" w:hAnsi="Trebuchet MS"/>
          <w:bCs/>
          <w:sz w:val="20"/>
          <w:szCs w:val="20"/>
        </w:rPr>
        <w:t xml:space="preserve"> Calculate your grade:</w:t>
      </w:r>
      <w:r w:rsidR="0084274E" w:rsidRPr="008B7A79">
        <w:rPr>
          <w:rFonts w:ascii="Trebuchet MS" w:hAnsi="Trebuchet MS"/>
          <w:sz w:val="20"/>
          <w:szCs w:val="20"/>
        </w:rPr>
        <w:t xml:space="preserve"> </w:t>
      </w:r>
    </w:p>
    <w:p w14:paraId="7C2B9EED" w14:textId="4DC999C7" w:rsidR="0084274E" w:rsidRPr="008B7A79" w:rsidRDefault="0084274E" w:rsidP="0028642B">
      <w:pPr>
        <w:pStyle w:val="NormalWeb"/>
        <w:spacing w:before="0" w:beforeAutospacing="0" w:after="0" w:afterAutospacing="0"/>
        <w:rPr>
          <w:rFonts w:ascii="Trebuchet MS" w:hAnsi="Trebuchet MS"/>
          <w:sz w:val="20"/>
          <w:szCs w:val="20"/>
        </w:rPr>
      </w:pPr>
    </w:p>
    <w:p w14:paraId="307CD612" w14:textId="0E8F4BC2" w:rsidR="0084274E" w:rsidRPr="008B7A79" w:rsidRDefault="0084274E" w:rsidP="0028642B">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40% </w:t>
      </w:r>
      <w:proofErr w:type="gramStart"/>
      <w:r w:rsidRPr="008B7A79">
        <w:rPr>
          <w:rFonts w:ascii="Trebuchet MS" w:hAnsi="Trebuchet MS"/>
          <w:sz w:val="20"/>
          <w:szCs w:val="20"/>
        </w:rPr>
        <w:t xml:space="preserve">Essays  </w:t>
      </w:r>
      <w:r w:rsidR="00550187" w:rsidRPr="008B7A79">
        <w:rPr>
          <w:rFonts w:ascii="Trebuchet MS" w:hAnsi="Trebuchet MS"/>
          <w:sz w:val="20"/>
          <w:szCs w:val="20"/>
        </w:rPr>
        <w:t>1a</w:t>
      </w:r>
      <w:proofErr w:type="gramEnd"/>
      <w:r w:rsidR="00550187" w:rsidRPr="008B7A79">
        <w:rPr>
          <w:rFonts w:ascii="Trebuchet MS" w:hAnsi="Trebuchet MS"/>
          <w:sz w:val="20"/>
          <w:szCs w:val="20"/>
        </w:rPr>
        <w:t xml:space="preserve">/      </w:t>
      </w:r>
      <w:r w:rsidR="00550187" w:rsidRPr="008B7A79">
        <w:rPr>
          <w:rFonts w:ascii="Trebuchet MS" w:hAnsi="Trebuchet MS"/>
          <w:sz w:val="20"/>
          <w:szCs w:val="20"/>
        </w:rPr>
        <w:tab/>
      </w:r>
      <w:r w:rsidR="00550187" w:rsidRPr="008B7A79">
        <w:rPr>
          <w:rFonts w:ascii="Trebuchet MS" w:hAnsi="Trebuchet MS"/>
          <w:sz w:val="20"/>
          <w:szCs w:val="20"/>
        </w:rPr>
        <w:tab/>
        <w:t>1b</w:t>
      </w:r>
      <w:r w:rsidRPr="008B7A79">
        <w:rPr>
          <w:rFonts w:ascii="Trebuchet MS" w:hAnsi="Trebuchet MS"/>
          <w:sz w:val="20"/>
          <w:szCs w:val="20"/>
        </w:rPr>
        <w:t>/</w:t>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00550187" w:rsidRPr="008B7A79">
        <w:rPr>
          <w:rFonts w:ascii="Trebuchet MS" w:hAnsi="Trebuchet MS"/>
          <w:sz w:val="20"/>
          <w:szCs w:val="20"/>
        </w:rPr>
        <w:t>2a</w:t>
      </w:r>
      <w:r w:rsidR="002E6305">
        <w:rPr>
          <w:rFonts w:ascii="Trebuchet MS" w:hAnsi="Trebuchet MS"/>
          <w:sz w:val="20"/>
          <w:szCs w:val="20"/>
        </w:rPr>
        <w:t>/</w:t>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00550187" w:rsidRPr="008B7A79">
        <w:rPr>
          <w:rFonts w:ascii="Trebuchet MS" w:hAnsi="Trebuchet MS"/>
          <w:sz w:val="20"/>
          <w:szCs w:val="20"/>
        </w:rPr>
        <w:t>2b</w:t>
      </w:r>
      <w:r w:rsidRPr="008B7A79">
        <w:rPr>
          <w:rFonts w:ascii="Trebuchet MS" w:hAnsi="Trebuchet MS"/>
          <w:sz w:val="20"/>
          <w:szCs w:val="20"/>
        </w:rPr>
        <w:t>/</w:t>
      </w:r>
    </w:p>
    <w:p w14:paraId="402D40A3" w14:textId="77777777" w:rsidR="0084274E" w:rsidRPr="008B7A79" w:rsidRDefault="0084274E" w:rsidP="0028642B">
      <w:pPr>
        <w:pStyle w:val="NormalWeb"/>
        <w:spacing w:before="0" w:beforeAutospacing="0" w:after="0" w:afterAutospacing="0"/>
        <w:rPr>
          <w:rFonts w:ascii="Trebuchet MS" w:hAnsi="Trebuchet MS"/>
          <w:sz w:val="20"/>
          <w:szCs w:val="20"/>
        </w:rPr>
      </w:pPr>
    </w:p>
    <w:p w14:paraId="23158DB9" w14:textId="6B2B72B0" w:rsidR="0084274E" w:rsidRPr="008B7A79" w:rsidRDefault="00775B71" w:rsidP="0028642B">
      <w:pPr>
        <w:pStyle w:val="NormalWeb"/>
        <w:spacing w:before="0" w:beforeAutospacing="0" w:after="0" w:afterAutospacing="0"/>
        <w:rPr>
          <w:rFonts w:ascii="Trebuchet MS" w:hAnsi="Trebuchet MS"/>
          <w:sz w:val="20"/>
          <w:szCs w:val="20"/>
        </w:rPr>
      </w:pPr>
      <w:r>
        <w:rPr>
          <w:rFonts w:ascii="Trebuchet MS" w:hAnsi="Trebuchet MS"/>
          <w:sz w:val="20"/>
          <w:szCs w:val="20"/>
        </w:rPr>
        <w:t>20% Postings on week material; week…</w:t>
      </w:r>
    </w:p>
    <w:tbl>
      <w:tblPr>
        <w:tblStyle w:val="TableGrid"/>
        <w:tblW w:w="0" w:type="auto"/>
        <w:tblLook w:val="04A0" w:firstRow="1" w:lastRow="0" w:firstColumn="1" w:lastColumn="0" w:noHBand="0" w:noVBand="1"/>
      </w:tblPr>
      <w:tblGrid>
        <w:gridCol w:w="665"/>
        <w:gridCol w:w="641"/>
        <w:gridCol w:w="642"/>
        <w:gridCol w:w="642"/>
        <w:gridCol w:w="642"/>
        <w:gridCol w:w="642"/>
        <w:gridCol w:w="642"/>
        <w:gridCol w:w="642"/>
        <w:gridCol w:w="642"/>
        <w:gridCol w:w="654"/>
        <w:gridCol w:w="654"/>
        <w:gridCol w:w="654"/>
        <w:gridCol w:w="654"/>
        <w:gridCol w:w="934"/>
      </w:tblGrid>
      <w:tr w:rsidR="005E113F" w:rsidRPr="008B7A79" w14:paraId="6B27418F" w14:textId="77777777" w:rsidTr="002E6305">
        <w:tc>
          <w:tcPr>
            <w:tcW w:w="674" w:type="dxa"/>
          </w:tcPr>
          <w:p w14:paraId="03E7A678"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w:t>
            </w:r>
          </w:p>
        </w:tc>
        <w:tc>
          <w:tcPr>
            <w:tcW w:w="662" w:type="dxa"/>
          </w:tcPr>
          <w:p w14:paraId="68E9F786"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2</w:t>
            </w:r>
          </w:p>
        </w:tc>
        <w:tc>
          <w:tcPr>
            <w:tcW w:w="662" w:type="dxa"/>
          </w:tcPr>
          <w:p w14:paraId="72C9B6C7"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3</w:t>
            </w:r>
          </w:p>
        </w:tc>
        <w:tc>
          <w:tcPr>
            <w:tcW w:w="662" w:type="dxa"/>
          </w:tcPr>
          <w:p w14:paraId="3F75EE19"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4</w:t>
            </w:r>
          </w:p>
        </w:tc>
        <w:tc>
          <w:tcPr>
            <w:tcW w:w="662" w:type="dxa"/>
          </w:tcPr>
          <w:p w14:paraId="2A3C0E06"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5</w:t>
            </w:r>
          </w:p>
        </w:tc>
        <w:tc>
          <w:tcPr>
            <w:tcW w:w="662" w:type="dxa"/>
          </w:tcPr>
          <w:p w14:paraId="5CF2C6F5"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6 </w:t>
            </w:r>
          </w:p>
        </w:tc>
        <w:tc>
          <w:tcPr>
            <w:tcW w:w="662" w:type="dxa"/>
          </w:tcPr>
          <w:p w14:paraId="68C7897B"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7</w:t>
            </w:r>
          </w:p>
        </w:tc>
        <w:tc>
          <w:tcPr>
            <w:tcW w:w="662" w:type="dxa"/>
          </w:tcPr>
          <w:p w14:paraId="49F223C7"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8</w:t>
            </w:r>
          </w:p>
        </w:tc>
        <w:tc>
          <w:tcPr>
            <w:tcW w:w="662" w:type="dxa"/>
          </w:tcPr>
          <w:p w14:paraId="695358F1"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9</w:t>
            </w:r>
          </w:p>
        </w:tc>
        <w:tc>
          <w:tcPr>
            <w:tcW w:w="668" w:type="dxa"/>
          </w:tcPr>
          <w:p w14:paraId="3D87F29D"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10</w:t>
            </w:r>
          </w:p>
        </w:tc>
        <w:tc>
          <w:tcPr>
            <w:tcW w:w="668" w:type="dxa"/>
          </w:tcPr>
          <w:p w14:paraId="23733B71"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12</w:t>
            </w:r>
          </w:p>
        </w:tc>
        <w:tc>
          <w:tcPr>
            <w:tcW w:w="668" w:type="dxa"/>
          </w:tcPr>
          <w:p w14:paraId="16BC1FB1"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13</w:t>
            </w:r>
          </w:p>
        </w:tc>
        <w:tc>
          <w:tcPr>
            <w:tcW w:w="668" w:type="dxa"/>
          </w:tcPr>
          <w:p w14:paraId="4A188146"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14</w:t>
            </w:r>
          </w:p>
        </w:tc>
        <w:tc>
          <w:tcPr>
            <w:tcW w:w="934" w:type="dxa"/>
          </w:tcPr>
          <w:p w14:paraId="29242835"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Average</w:t>
            </w:r>
          </w:p>
        </w:tc>
      </w:tr>
      <w:tr w:rsidR="005E113F" w:rsidRPr="008B7A79" w14:paraId="73E1C002" w14:textId="77777777" w:rsidTr="002E6305">
        <w:tc>
          <w:tcPr>
            <w:tcW w:w="674" w:type="dxa"/>
          </w:tcPr>
          <w:p w14:paraId="5C0AEFA7"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n/a</w:t>
            </w:r>
          </w:p>
        </w:tc>
        <w:tc>
          <w:tcPr>
            <w:tcW w:w="662" w:type="dxa"/>
          </w:tcPr>
          <w:p w14:paraId="2A98B84E"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3FE34B9F"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0DD8F0F3"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56A05A1D"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60AE0172"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0E7A565F"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065039D4"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4EC74026"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8" w:type="dxa"/>
          </w:tcPr>
          <w:p w14:paraId="4CF4CC3E"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8" w:type="dxa"/>
          </w:tcPr>
          <w:p w14:paraId="664C4994"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8" w:type="dxa"/>
          </w:tcPr>
          <w:p w14:paraId="17AF918D"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8" w:type="dxa"/>
          </w:tcPr>
          <w:p w14:paraId="456F9F72"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934" w:type="dxa"/>
          </w:tcPr>
          <w:p w14:paraId="6644AE5B" w14:textId="77777777" w:rsidR="005E113F" w:rsidRPr="008B7A79" w:rsidRDefault="005E113F" w:rsidP="005E113F">
            <w:pPr>
              <w:pStyle w:val="NormalWeb"/>
              <w:spacing w:before="0" w:beforeAutospacing="0" w:after="0" w:afterAutospacing="0"/>
              <w:rPr>
                <w:rFonts w:ascii="Trebuchet MS" w:hAnsi="Trebuchet MS"/>
                <w:sz w:val="20"/>
                <w:szCs w:val="20"/>
              </w:rPr>
            </w:pPr>
          </w:p>
        </w:tc>
      </w:tr>
    </w:tbl>
    <w:p w14:paraId="66219872" w14:textId="7CDBB54E" w:rsidR="002E6305" w:rsidRPr="008B7A79" w:rsidRDefault="002E6305" w:rsidP="002E6305">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Week 1: posting not graded/not mandatory. Week 11: spring break (no posting); last 2 weeks: no posting (except for final presentation) </w:t>
      </w:r>
    </w:p>
    <w:p w14:paraId="368FFC98" w14:textId="77777777" w:rsidR="005E113F" w:rsidRPr="008B7A79" w:rsidRDefault="005E113F" w:rsidP="005E113F">
      <w:pPr>
        <w:pStyle w:val="NormalWeb"/>
        <w:spacing w:before="0" w:beforeAutospacing="0" w:after="0" w:afterAutospacing="0"/>
        <w:rPr>
          <w:rFonts w:ascii="Trebuchet MS" w:hAnsi="Trebuchet MS"/>
          <w:sz w:val="20"/>
          <w:szCs w:val="20"/>
        </w:rPr>
      </w:pPr>
    </w:p>
    <w:p w14:paraId="4CDA3466" w14:textId="4CB9753F"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20% Presentations</w:t>
      </w:r>
      <w:r w:rsidR="00BE44BC">
        <w:rPr>
          <w:rFonts w:ascii="Trebuchet MS" w:hAnsi="Trebuchet MS"/>
          <w:sz w:val="20"/>
          <w:szCs w:val="20"/>
        </w:rPr>
        <w:t xml:space="preserve">: </w:t>
      </w:r>
      <w:r w:rsidR="00775B71">
        <w:rPr>
          <w:rFonts w:ascii="Trebuchet MS" w:hAnsi="Trebuchet MS"/>
          <w:sz w:val="20"/>
          <w:szCs w:val="20"/>
        </w:rPr>
        <w:t>week…</w:t>
      </w:r>
    </w:p>
    <w:tbl>
      <w:tblPr>
        <w:tblStyle w:val="TableGrid"/>
        <w:tblW w:w="0" w:type="auto"/>
        <w:tblLook w:val="04A0" w:firstRow="1" w:lastRow="0" w:firstColumn="1" w:lastColumn="0" w:noHBand="0" w:noVBand="1"/>
      </w:tblPr>
      <w:tblGrid>
        <w:gridCol w:w="654"/>
        <w:gridCol w:w="642"/>
        <w:gridCol w:w="642"/>
        <w:gridCol w:w="642"/>
        <w:gridCol w:w="642"/>
        <w:gridCol w:w="643"/>
        <w:gridCol w:w="643"/>
        <w:gridCol w:w="643"/>
        <w:gridCol w:w="643"/>
        <w:gridCol w:w="649"/>
        <w:gridCol w:w="649"/>
        <w:gridCol w:w="649"/>
        <w:gridCol w:w="649"/>
        <w:gridCol w:w="960"/>
      </w:tblGrid>
      <w:tr w:rsidR="005E113F" w:rsidRPr="008B7A79" w14:paraId="049CFFC7" w14:textId="77777777" w:rsidTr="005E113F">
        <w:tc>
          <w:tcPr>
            <w:tcW w:w="662" w:type="dxa"/>
          </w:tcPr>
          <w:p w14:paraId="6A191D72"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 1</w:t>
            </w:r>
          </w:p>
        </w:tc>
        <w:tc>
          <w:tcPr>
            <w:tcW w:w="662" w:type="dxa"/>
          </w:tcPr>
          <w:p w14:paraId="608B89EF"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2</w:t>
            </w:r>
          </w:p>
        </w:tc>
        <w:tc>
          <w:tcPr>
            <w:tcW w:w="662" w:type="dxa"/>
          </w:tcPr>
          <w:p w14:paraId="643788C3"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3</w:t>
            </w:r>
          </w:p>
        </w:tc>
        <w:tc>
          <w:tcPr>
            <w:tcW w:w="662" w:type="dxa"/>
          </w:tcPr>
          <w:p w14:paraId="4186931B"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4</w:t>
            </w:r>
          </w:p>
        </w:tc>
        <w:tc>
          <w:tcPr>
            <w:tcW w:w="662" w:type="dxa"/>
          </w:tcPr>
          <w:p w14:paraId="62C64CB9"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5</w:t>
            </w:r>
          </w:p>
        </w:tc>
        <w:tc>
          <w:tcPr>
            <w:tcW w:w="663" w:type="dxa"/>
          </w:tcPr>
          <w:p w14:paraId="6C7A2DD8"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6 </w:t>
            </w:r>
          </w:p>
        </w:tc>
        <w:tc>
          <w:tcPr>
            <w:tcW w:w="663" w:type="dxa"/>
          </w:tcPr>
          <w:p w14:paraId="263DB31A"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7</w:t>
            </w:r>
          </w:p>
        </w:tc>
        <w:tc>
          <w:tcPr>
            <w:tcW w:w="663" w:type="dxa"/>
          </w:tcPr>
          <w:p w14:paraId="280CBB32"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8</w:t>
            </w:r>
          </w:p>
        </w:tc>
        <w:tc>
          <w:tcPr>
            <w:tcW w:w="663" w:type="dxa"/>
          </w:tcPr>
          <w:p w14:paraId="0B764356"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9</w:t>
            </w:r>
          </w:p>
        </w:tc>
        <w:tc>
          <w:tcPr>
            <w:tcW w:w="663" w:type="dxa"/>
          </w:tcPr>
          <w:p w14:paraId="5301E95F"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10</w:t>
            </w:r>
          </w:p>
        </w:tc>
        <w:tc>
          <w:tcPr>
            <w:tcW w:w="663" w:type="dxa"/>
          </w:tcPr>
          <w:p w14:paraId="0B62C505"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12</w:t>
            </w:r>
          </w:p>
        </w:tc>
        <w:tc>
          <w:tcPr>
            <w:tcW w:w="663" w:type="dxa"/>
          </w:tcPr>
          <w:p w14:paraId="672D0CAF"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13</w:t>
            </w:r>
          </w:p>
        </w:tc>
        <w:tc>
          <w:tcPr>
            <w:tcW w:w="663" w:type="dxa"/>
          </w:tcPr>
          <w:p w14:paraId="464C746F"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14</w:t>
            </w:r>
          </w:p>
        </w:tc>
        <w:tc>
          <w:tcPr>
            <w:tcW w:w="962" w:type="dxa"/>
          </w:tcPr>
          <w:p w14:paraId="7E1B9E83"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Average</w:t>
            </w:r>
          </w:p>
        </w:tc>
      </w:tr>
      <w:tr w:rsidR="005E113F" w:rsidRPr="008B7A79" w14:paraId="451BD623" w14:textId="77777777" w:rsidTr="005E113F">
        <w:tc>
          <w:tcPr>
            <w:tcW w:w="662" w:type="dxa"/>
          </w:tcPr>
          <w:p w14:paraId="160D3642"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n/a</w:t>
            </w:r>
          </w:p>
        </w:tc>
        <w:tc>
          <w:tcPr>
            <w:tcW w:w="662" w:type="dxa"/>
          </w:tcPr>
          <w:p w14:paraId="13E747F6"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2AC074DF"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345053F2"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08B148F4"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14486A8C"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392C2F49"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6F1EE6B9"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0F8633EE"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2A82FA85"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7DD1779C"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67E69DD2"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15416EC3"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962" w:type="dxa"/>
          </w:tcPr>
          <w:p w14:paraId="0A42F0C8" w14:textId="77777777" w:rsidR="005E113F" w:rsidRPr="008B7A79" w:rsidRDefault="005E113F" w:rsidP="005E113F">
            <w:pPr>
              <w:pStyle w:val="NormalWeb"/>
              <w:spacing w:before="0" w:beforeAutospacing="0" w:after="0" w:afterAutospacing="0"/>
              <w:rPr>
                <w:rFonts w:ascii="Trebuchet MS" w:hAnsi="Trebuchet MS"/>
                <w:sz w:val="20"/>
                <w:szCs w:val="20"/>
              </w:rPr>
            </w:pPr>
          </w:p>
        </w:tc>
      </w:tr>
    </w:tbl>
    <w:p w14:paraId="33D8677F" w14:textId="77777777" w:rsidR="0084274E" w:rsidRPr="008B7A79" w:rsidRDefault="0084274E" w:rsidP="0028642B">
      <w:pPr>
        <w:pStyle w:val="NormalWeb"/>
        <w:spacing w:before="0" w:beforeAutospacing="0" w:after="0" w:afterAutospacing="0"/>
        <w:rPr>
          <w:rFonts w:ascii="Trebuchet MS" w:hAnsi="Trebuchet MS"/>
          <w:sz w:val="20"/>
          <w:szCs w:val="20"/>
        </w:rPr>
      </w:pPr>
    </w:p>
    <w:p w14:paraId="407F17E0" w14:textId="3726FA21" w:rsidR="0053752A" w:rsidRDefault="0084274E" w:rsidP="001D584E">
      <w:pPr>
        <w:pStyle w:val="NormalWeb"/>
        <w:spacing w:before="0" w:beforeAutospacing="0" w:after="0" w:afterAutospacing="0"/>
      </w:pPr>
      <w:r w:rsidRPr="008B7A79">
        <w:rPr>
          <w:rFonts w:ascii="Trebuchet MS" w:hAnsi="Trebuchet MS"/>
          <w:sz w:val="20"/>
          <w:szCs w:val="20"/>
        </w:rPr>
        <w:t>10 % Final Project:</w:t>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t xml:space="preserve">10 % Participation: </w:t>
      </w:r>
    </w:p>
    <w:p w14:paraId="33CC60F1" w14:textId="77777777" w:rsidR="007A1554" w:rsidRPr="008B7A79" w:rsidRDefault="007A1554" w:rsidP="007A1554">
      <w:pPr>
        <w:spacing w:before="240" w:after="80"/>
        <w:rPr>
          <w:rFonts w:ascii="Trebuchet MS" w:hAnsi="Trebuchet MS"/>
          <w:b/>
          <w:color w:val="262626" w:themeColor="text1" w:themeTint="D9"/>
          <w:sz w:val="24"/>
          <w:szCs w:val="24"/>
        </w:rPr>
      </w:pPr>
      <w:r w:rsidRPr="008B7A79">
        <w:rPr>
          <w:rFonts w:ascii="Trebuchet MS" w:hAnsi="Trebuchet MS"/>
          <w:b/>
          <w:color w:val="4F81BD" w:themeColor="accent1"/>
          <w:sz w:val="24"/>
          <w:szCs w:val="24"/>
        </w:rPr>
        <w:t>Course Materials</w:t>
      </w:r>
    </w:p>
    <w:p w14:paraId="063990A2" w14:textId="43EFE7B8" w:rsidR="007A1554" w:rsidRPr="008B7A79" w:rsidRDefault="007A1554" w:rsidP="007A1554">
      <w:pPr>
        <w:spacing w:after="80"/>
        <w:rPr>
          <w:rFonts w:ascii="Trebuchet MS" w:hAnsi="Trebuchet MS"/>
          <w:b/>
        </w:rPr>
      </w:pPr>
      <w:r w:rsidRPr="008B7A79">
        <w:rPr>
          <w:rFonts w:ascii="Trebuchet MS" w:hAnsi="Trebuchet MS"/>
          <w:b/>
        </w:rPr>
        <w:t>Course Text</w:t>
      </w:r>
    </w:p>
    <w:p w14:paraId="0D7A86F3" w14:textId="0DFD1528" w:rsidR="00016A3D" w:rsidRPr="001D584E" w:rsidRDefault="005E113F" w:rsidP="00886FF7">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 xml:space="preserve">Course packet: </w:t>
      </w:r>
      <w:r w:rsidR="00D63EF6">
        <w:rPr>
          <w:rFonts w:ascii="Trebuchet MS" w:eastAsia="Times New Roman" w:hAnsi="Trebuchet MS" w:cs="Times New Roman"/>
          <w:sz w:val="20"/>
          <w:szCs w:val="20"/>
        </w:rPr>
        <w:t>Required book(s)</w:t>
      </w:r>
      <w:r w:rsidR="00E61AA4">
        <w:rPr>
          <w:rFonts w:ascii="Trebuchet MS" w:eastAsia="Times New Roman" w:hAnsi="Trebuchet MS" w:cs="Times New Roman"/>
          <w:sz w:val="20"/>
          <w:szCs w:val="20"/>
        </w:rPr>
        <w:t xml:space="preserve"> or online material;</w:t>
      </w:r>
      <w:r w:rsidR="00D63EF6">
        <w:rPr>
          <w:rFonts w:ascii="Trebuchet MS" w:eastAsia="Times New Roman" w:hAnsi="Trebuchet MS" w:cs="Times New Roman"/>
          <w:sz w:val="20"/>
          <w:szCs w:val="20"/>
        </w:rPr>
        <w:t xml:space="preserve"> s</w:t>
      </w:r>
      <w:r w:rsidRPr="008B7A79">
        <w:rPr>
          <w:rFonts w:ascii="Trebuchet MS" w:eastAsia="Times New Roman" w:hAnsi="Trebuchet MS" w:cs="Times New Roman"/>
          <w:sz w:val="20"/>
          <w:szCs w:val="20"/>
        </w:rPr>
        <w:t xml:space="preserve">elected documents and links on each unit studied on T-square </w:t>
      </w:r>
    </w:p>
    <w:p w14:paraId="5264C1F9"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lastRenderedPageBreak/>
        <w:t>Additional Materials/Resources</w:t>
      </w:r>
    </w:p>
    <w:p w14:paraId="7E7246EB" w14:textId="1C1ED3A0" w:rsidR="007A1554" w:rsidRPr="008B7A79" w:rsidRDefault="00012DC6" w:rsidP="00886FF7">
      <w:pPr>
        <w:spacing w:after="120" w:line="240" w:lineRule="auto"/>
        <w:rPr>
          <w:rFonts w:ascii="Trebuchet MS" w:hAnsi="Trebuchet MS"/>
          <w:sz w:val="20"/>
          <w:szCs w:val="20"/>
        </w:rPr>
      </w:pPr>
      <w:r w:rsidRPr="008B7A79">
        <w:rPr>
          <w:rFonts w:ascii="Trebuchet MS" w:eastAsia="Times New Roman" w:hAnsi="Trebuchet MS" w:cs="Times New Roman"/>
          <w:sz w:val="20"/>
          <w:szCs w:val="20"/>
        </w:rPr>
        <w:t>Recommended: at the advanced level, a</w:t>
      </w:r>
      <w:r w:rsidR="007A1554" w:rsidRPr="008B7A79">
        <w:rPr>
          <w:rFonts w:ascii="Trebuchet MS" w:eastAsia="Times New Roman" w:hAnsi="Trebuchet MS" w:cs="Times New Roman"/>
          <w:sz w:val="20"/>
          <w:szCs w:val="20"/>
        </w:rPr>
        <w:t xml:space="preserve"> good bilingual dictionary (Robert, Robert-Collins, </w:t>
      </w:r>
      <w:proofErr w:type="spellStart"/>
      <w:r w:rsidR="007A1554" w:rsidRPr="008B7A79">
        <w:rPr>
          <w:rFonts w:ascii="Trebuchet MS" w:eastAsia="Times New Roman" w:hAnsi="Trebuchet MS" w:cs="Times New Roman"/>
          <w:sz w:val="20"/>
          <w:szCs w:val="20"/>
        </w:rPr>
        <w:t>Harraps</w:t>
      </w:r>
      <w:proofErr w:type="spellEnd"/>
      <w:r w:rsidR="007A1554" w:rsidRPr="008B7A79">
        <w:rPr>
          <w:rFonts w:ascii="Trebuchet MS" w:eastAsia="Times New Roman" w:hAnsi="Trebuchet MS" w:cs="Times New Roman"/>
          <w:sz w:val="20"/>
          <w:szCs w:val="20"/>
        </w:rPr>
        <w:t>…)</w:t>
      </w:r>
      <w:r w:rsidR="004F7EF5" w:rsidRPr="008B7A79">
        <w:rPr>
          <w:rFonts w:ascii="Trebuchet MS" w:eastAsia="Times New Roman" w:hAnsi="Trebuchet MS" w:cs="Times New Roman"/>
          <w:sz w:val="20"/>
          <w:szCs w:val="20"/>
        </w:rPr>
        <w:t>, and</w:t>
      </w:r>
      <w:r w:rsidR="007A1554" w:rsidRPr="008B7A79">
        <w:rPr>
          <w:rFonts w:ascii="Trebuchet MS" w:eastAsia="Times New Roman" w:hAnsi="Trebuchet MS" w:cs="Times New Roman"/>
          <w:sz w:val="20"/>
          <w:szCs w:val="20"/>
        </w:rPr>
        <w:t xml:space="preserve"> a </w:t>
      </w:r>
      <w:r w:rsidR="004F7EF5" w:rsidRPr="008B7A79">
        <w:rPr>
          <w:rFonts w:ascii="Trebuchet MS" w:eastAsia="Times New Roman" w:hAnsi="Trebuchet MS" w:cs="Times New Roman"/>
          <w:sz w:val="20"/>
          <w:szCs w:val="20"/>
        </w:rPr>
        <w:t xml:space="preserve">unilingual, </w:t>
      </w:r>
      <w:r w:rsidR="007A1554" w:rsidRPr="008B7A79">
        <w:rPr>
          <w:rFonts w:ascii="Trebuchet MS" w:eastAsia="Times New Roman" w:hAnsi="Trebuchet MS" w:cs="Times New Roman"/>
          <w:sz w:val="20"/>
          <w:szCs w:val="20"/>
        </w:rPr>
        <w:t>French-French dictionary</w:t>
      </w:r>
      <w:r w:rsidRPr="008B7A79">
        <w:rPr>
          <w:rFonts w:ascii="Trebuchet MS" w:eastAsia="Times New Roman" w:hAnsi="Trebuchet MS" w:cs="Times New Roman"/>
          <w:sz w:val="20"/>
          <w:szCs w:val="20"/>
        </w:rPr>
        <w:t>, both</w:t>
      </w:r>
      <w:r w:rsidR="004F7EF5" w:rsidRPr="008B7A79">
        <w:rPr>
          <w:rFonts w:ascii="Trebuchet MS" w:eastAsia="Times New Roman" w:hAnsi="Trebuchet MS" w:cs="Times New Roman"/>
          <w:sz w:val="20"/>
          <w:szCs w:val="20"/>
        </w:rPr>
        <w:t xml:space="preserve"> giving examples of appropriate sentences </w:t>
      </w:r>
      <w:r w:rsidRPr="008B7A79">
        <w:rPr>
          <w:rFonts w:ascii="Trebuchet MS" w:eastAsia="Times New Roman" w:hAnsi="Trebuchet MS" w:cs="Times New Roman"/>
          <w:sz w:val="20"/>
          <w:szCs w:val="20"/>
        </w:rPr>
        <w:t>including the considered word</w:t>
      </w:r>
      <w:r w:rsidR="00016A3D" w:rsidRPr="008B7A79">
        <w:rPr>
          <w:rFonts w:ascii="Trebuchet MS" w:eastAsia="Times New Roman" w:hAnsi="Trebuchet MS" w:cs="Times New Roman"/>
          <w:sz w:val="20"/>
          <w:szCs w:val="20"/>
        </w:rPr>
        <w:t>; for grammar/writing</w:t>
      </w:r>
      <w:r w:rsidR="004F7EF5" w:rsidRPr="008B7A79">
        <w:rPr>
          <w:rFonts w:ascii="Trebuchet MS" w:eastAsia="Times New Roman" w:hAnsi="Trebuchet MS" w:cs="Times New Roman"/>
          <w:sz w:val="20"/>
          <w:szCs w:val="20"/>
        </w:rPr>
        <w:t xml:space="preserve"> at this level,</w:t>
      </w:r>
      <w:r w:rsidR="00016A3D" w:rsidRPr="008B7A79">
        <w:rPr>
          <w:rFonts w:ascii="Trebuchet MS" w:eastAsia="Times New Roman" w:hAnsi="Trebuchet MS" w:cs="Times New Roman"/>
          <w:sz w:val="20"/>
          <w:szCs w:val="20"/>
        </w:rPr>
        <w:t xml:space="preserve"> use </w:t>
      </w:r>
      <w:r w:rsidR="004F7EF5" w:rsidRPr="008B7A79">
        <w:rPr>
          <w:rFonts w:ascii="Trebuchet MS" w:eastAsia="Times New Roman" w:hAnsi="Trebuchet MS" w:cs="Times New Roman"/>
          <w:sz w:val="20"/>
          <w:szCs w:val="20"/>
        </w:rPr>
        <w:t xml:space="preserve">L.-F. Hoffmann’s </w:t>
      </w:r>
      <w:proofErr w:type="spellStart"/>
      <w:r w:rsidR="004F7EF5" w:rsidRPr="008B7A79">
        <w:rPr>
          <w:rFonts w:ascii="Trebuchet MS" w:eastAsia="Times New Roman" w:hAnsi="Trebuchet MS" w:cs="Times New Roman"/>
          <w:i/>
          <w:sz w:val="20"/>
          <w:szCs w:val="20"/>
        </w:rPr>
        <w:t>L</w:t>
      </w:r>
      <w:r w:rsidRPr="008B7A79">
        <w:rPr>
          <w:rStyle w:val="Emphasis"/>
          <w:rFonts w:ascii="Trebuchet MS" w:eastAsia="Times New Roman" w:hAnsi="Trebuchet MS" w:cs="Times New Roman"/>
          <w:sz w:val="20"/>
          <w:szCs w:val="20"/>
        </w:rPr>
        <w:t>’essentiel</w:t>
      </w:r>
      <w:proofErr w:type="spellEnd"/>
      <w:r w:rsidRPr="008B7A79">
        <w:rPr>
          <w:rStyle w:val="Emphasis"/>
          <w:rFonts w:ascii="Trebuchet MS" w:eastAsia="Times New Roman" w:hAnsi="Trebuchet MS" w:cs="Times New Roman"/>
          <w:sz w:val="20"/>
          <w:szCs w:val="20"/>
        </w:rPr>
        <w:t xml:space="preserve"> de la </w:t>
      </w:r>
      <w:proofErr w:type="spellStart"/>
      <w:r w:rsidRPr="008B7A79">
        <w:rPr>
          <w:rStyle w:val="Emphasis"/>
          <w:rFonts w:ascii="Trebuchet MS" w:eastAsia="Times New Roman" w:hAnsi="Trebuchet MS" w:cs="Times New Roman"/>
          <w:sz w:val="20"/>
          <w:szCs w:val="20"/>
        </w:rPr>
        <w:t>grammaire</w:t>
      </w:r>
      <w:proofErr w:type="spellEnd"/>
      <w:r w:rsidRPr="008B7A79">
        <w:rPr>
          <w:rStyle w:val="Emphasis"/>
          <w:rFonts w:ascii="Trebuchet MS" w:eastAsia="Times New Roman" w:hAnsi="Trebuchet MS" w:cs="Times New Roman"/>
          <w:sz w:val="20"/>
          <w:szCs w:val="20"/>
        </w:rPr>
        <w:t xml:space="preserve"> </w:t>
      </w:r>
      <w:proofErr w:type="spellStart"/>
      <w:r w:rsidRPr="008B7A79">
        <w:rPr>
          <w:rStyle w:val="Emphasis"/>
          <w:rFonts w:ascii="Trebuchet MS" w:eastAsia="Times New Roman" w:hAnsi="Trebuchet MS" w:cs="Times New Roman"/>
          <w:sz w:val="20"/>
          <w:szCs w:val="20"/>
        </w:rPr>
        <w:t>franç</w:t>
      </w:r>
      <w:r w:rsidR="004F7EF5" w:rsidRPr="008B7A79">
        <w:rPr>
          <w:rStyle w:val="Emphasis"/>
          <w:rFonts w:ascii="Trebuchet MS" w:eastAsia="Times New Roman" w:hAnsi="Trebuchet MS" w:cs="Times New Roman"/>
          <w:sz w:val="20"/>
          <w:szCs w:val="20"/>
        </w:rPr>
        <w:t>aise</w:t>
      </w:r>
      <w:proofErr w:type="spellEnd"/>
      <w:r w:rsidR="004F7EF5" w:rsidRPr="008B7A79">
        <w:rPr>
          <w:rStyle w:val="Emphasis"/>
          <w:rFonts w:ascii="Trebuchet MS" w:eastAsia="Times New Roman" w:hAnsi="Trebuchet MS" w:cs="Times New Roman"/>
          <w:i w:val="0"/>
          <w:sz w:val="20"/>
          <w:szCs w:val="20"/>
        </w:rPr>
        <w:t>, Pearson, 3</w:t>
      </w:r>
      <w:r w:rsidR="004F7EF5" w:rsidRPr="008B7A79">
        <w:rPr>
          <w:rStyle w:val="Emphasis"/>
          <w:rFonts w:ascii="Trebuchet MS" w:eastAsia="Times New Roman" w:hAnsi="Trebuchet MS" w:cs="Times New Roman"/>
          <w:i w:val="0"/>
          <w:sz w:val="20"/>
          <w:szCs w:val="20"/>
          <w:vertAlign w:val="superscript"/>
        </w:rPr>
        <w:t>rd</w:t>
      </w:r>
      <w:r w:rsidR="004F7EF5" w:rsidRPr="008B7A79">
        <w:rPr>
          <w:rStyle w:val="Emphasis"/>
          <w:rFonts w:ascii="Trebuchet MS" w:eastAsia="Times New Roman" w:hAnsi="Trebuchet MS" w:cs="Times New Roman"/>
          <w:i w:val="0"/>
          <w:sz w:val="20"/>
          <w:szCs w:val="20"/>
        </w:rPr>
        <w:t xml:space="preserve"> edition, 1997: </w:t>
      </w:r>
      <w:r w:rsidRPr="008B7A79">
        <w:rPr>
          <w:rStyle w:val="Emphasis"/>
          <w:rFonts w:ascii="Trebuchet MS" w:eastAsia="Times New Roman" w:hAnsi="Trebuchet MS" w:cs="Times New Roman"/>
          <w:i w:val="0"/>
          <w:iCs w:val="0"/>
          <w:sz w:val="20"/>
          <w:szCs w:val="20"/>
        </w:rPr>
        <w:t>https://www.amazon.com/LEssentiel-Grammaire-Francaise-Travaux-Pratiques/dp/0130807591</w:t>
      </w:r>
      <w:r w:rsidRPr="008B7A79">
        <w:rPr>
          <w:rStyle w:val="Emphasis"/>
          <w:rFonts w:ascii="Trebuchet MS" w:eastAsia="Times New Roman" w:hAnsi="Trebuchet MS" w:cs="Times New Roman"/>
          <w:i w:val="0"/>
          <w:sz w:val="20"/>
          <w:szCs w:val="20"/>
        </w:rPr>
        <w:t xml:space="preserve">, and J. Morton’s </w:t>
      </w:r>
      <w:r w:rsidRPr="008B7A79">
        <w:rPr>
          <w:rStyle w:val="Emphasis"/>
          <w:rFonts w:ascii="Trebuchet MS" w:eastAsia="Times New Roman" w:hAnsi="Trebuchet MS" w:cs="Times New Roman"/>
          <w:sz w:val="20"/>
          <w:szCs w:val="20"/>
        </w:rPr>
        <w:t>English Grammar for Students of French</w:t>
      </w:r>
      <w:r w:rsidRPr="008B7A79">
        <w:rPr>
          <w:rStyle w:val="Emphasis"/>
          <w:rFonts w:ascii="Trebuchet MS" w:eastAsia="Times New Roman" w:hAnsi="Trebuchet MS" w:cs="Times New Roman"/>
          <w:i w:val="0"/>
          <w:sz w:val="20"/>
          <w:szCs w:val="20"/>
        </w:rPr>
        <w:t>, Olivia &amp; Hill, 7</w:t>
      </w:r>
      <w:r w:rsidRPr="008B7A79">
        <w:rPr>
          <w:rStyle w:val="Emphasis"/>
          <w:rFonts w:ascii="Trebuchet MS" w:eastAsia="Times New Roman" w:hAnsi="Trebuchet MS" w:cs="Times New Roman"/>
          <w:i w:val="0"/>
          <w:sz w:val="20"/>
          <w:szCs w:val="20"/>
          <w:vertAlign w:val="superscript"/>
        </w:rPr>
        <w:t>th</w:t>
      </w:r>
      <w:r w:rsidRPr="008B7A79">
        <w:rPr>
          <w:rStyle w:val="Emphasis"/>
          <w:rFonts w:ascii="Trebuchet MS" w:eastAsia="Times New Roman" w:hAnsi="Trebuchet MS" w:cs="Times New Roman"/>
          <w:i w:val="0"/>
          <w:sz w:val="20"/>
          <w:szCs w:val="20"/>
        </w:rPr>
        <w:t xml:space="preserve"> edition, 2013, as needed (also to be used at the intermediate level</w:t>
      </w:r>
      <w:r w:rsidR="007165EA" w:rsidRPr="008B7A79">
        <w:rPr>
          <w:rStyle w:val="Emphasis"/>
          <w:rFonts w:ascii="Trebuchet MS" w:eastAsia="Times New Roman" w:hAnsi="Trebuchet MS" w:cs="Times New Roman"/>
          <w:i w:val="0"/>
          <w:sz w:val="20"/>
          <w:szCs w:val="20"/>
        </w:rPr>
        <w:t>)</w:t>
      </w:r>
      <w:r w:rsidRPr="008B7A79">
        <w:rPr>
          <w:rStyle w:val="Emphasis"/>
          <w:rFonts w:ascii="Trebuchet MS" w:eastAsia="Times New Roman" w:hAnsi="Trebuchet MS" w:cs="Times New Roman"/>
          <w:i w:val="0"/>
          <w:sz w:val="20"/>
          <w:szCs w:val="20"/>
        </w:rPr>
        <w:t xml:space="preserve">: https://www.amazon.com/English-Grammar-Students-French-Learning/dp/0934034427. </w:t>
      </w:r>
    </w:p>
    <w:p w14:paraId="0117A0EF"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Course Website and Other Classroom Management Tools</w:t>
      </w:r>
    </w:p>
    <w:p w14:paraId="2DCA72C7" w14:textId="7993416E" w:rsidR="0028642B" w:rsidRPr="008B7A79" w:rsidRDefault="00016A3D" w:rsidP="00A1463D">
      <w:pPr>
        <w:spacing w:after="120" w:line="240" w:lineRule="auto"/>
        <w:rPr>
          <w:rFonts w:ascii="Trebuchet MS" w:hAnsi="Trebuchet MS"/>
          <w:sz w:val="20"/>
          <w:szCs w:val="20"/>
        </w:rPr>
      </w:pPr>
      <w:r w:rsidRPr="008B7A79">
        <w:rPr>
          <w:rFonts w:ascii="Trebuchet MS" w:hAnsi="Trebuchet MS"/>
          <w:sz w:val="20"/>
          <w:szCs w:val="20"/>
        </w:rPr>
        <w:t>http://christopheippolito.com/: instructor’s website, with links on student resources, media, etc.</w:t>
      </w:r>
    </w:p>
    <w:p w14:paraId="5BCC0C3E" w14:textId="47C27406" w:rsidR="007A1554" w:rsidRPr="008B7A79" w:rsidRDefault="007A1554" w:rsidP="007A1554">
      <w:pPr>
        <w:spacing w:before="240" w:after="80"/>
        <w:rPr>
          <w:rFonts w:ascii="Trebuchet MS" w:hAnsi="Trebuchet MS"/>
          <w:b/>
          <w:color w:val="262626" w:themeColor="text1" w:themeTint="D9"/>
          <w:sz w:val="24"/>
          <w:szCs w:val="24"/>
        </w:rPr>
      </w:pPr>
      <w:r w:rsidRPr="008B7A79">
        <w:rPr>
          <w:rFonts w:ascii="Trebuchet MS" w:hAnsi="Trebuchet MS"/>
          <w:b/>
          <w:color w:val="4F81BD" w:themeColor="accent1"/>
          <w:sz w:val="24"/>
          <w:szCs w:val="24"/>
        </w:rPr>
        <w:t>Course Expectations &amp; Guidelines</w:t>
      </w:r>
    </w:p>
    <w:p w14:paraId="6AB15460"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Academic Integrity</w:t>
      </w:r>
    </w:p>
    <w:p w14:paraId="2FFEDEB0" w14:textId="77777777" w:rsidR="007A1554" w:rsidRPr="008B7A79" w:rsidRDefault="007A1554" w:rsidP="00AF7D3B">
      <w:pPr>
        <w:spacing w:after="120" w:line="240" w:lineRule="auto"/>
        <w:rPr>
          <w:rFonts w:ascii="Trebuchet MS" w:hAnsi="Trebuchet MS"/>
          <w:sz w:val="20"/>
          <w:szCs w:val="20"/>
        </w:rPr>
      </w:pPr>
      <w:r w:rsidRPr="008B7A79">
        <w:rPr>
          <w:rFonts w:ascii="Trebuchet MS" w:hAnsi="Trebuchet MS"/>
          <w:sz w:val="20"/>
          <w:szCs w:val="20"/>
        </w:rPr>
        <w:t>Georgia Tech aims to cultivate a community based on trust, academic integrity, and honor. Students are expected to act according to the highest ethical standards.  For information on Georgia Tech's Academic Honor Code, please visit http://www.catalog.gatech.edu/policies/honor-code/ or http://www.catalog.gatech.edu/rules/18/.</w:t>
      </w:r>
    </w:p>
    <w:p w14:paraId="14AF827F" w14:textId="77777777" w:rsidR="008A5C45" w:rsidRPr="008B7A79" w:rsidRDefault="007A1554" w:rsidP="00AF7D3B">
      <w:pPr>
        <w:spacing w:after="120" w:line="240" w:lineRule="auto"/>
        <w:rPr>
          <w:rFonts w:ascii="Trebuchet MS" w:hAnsi="Trebuchet MS"/>
          <w:sz w:val="20"/>
          <w:szCs w:val="20"/>
        </w:rPr>
      </w:pPr>
      <w:r w:rsidRPr="008B7A79">
        <w:rPr>
          <w:rFonts w:ascii="Trebuchet MS" w:hAnsi="Trebuchet MS"/>
          <w:sz w:val="20"/>
          <w:szCs w:val="20"/>
        </w:rPr>
        <w:t xml:space="preserve">Any student suspected of cheating or plagiarizing on a quiz, exam, or assignment </w:t>
      </w:r>
      <w:proofErr w:type="gramStart"/>
      <w:r w:rsidRPr="008B7A79">
        <w:rPr>
          <w:rFonts w:ascii="Trebuchet MS" w:hAnsi="Trebuchet MS"/>
          <w:sz w:val="20"/>
          <w:szCs w:val="20"/>
        </w:rPr>
        <w:t>will be reported</w:t>
      </w:r>
      <w:proofErr w:type="gramEnd"/>
      <w:r w:rsidRPr="008B7A79">
        <w:rPr>
          <w:rFonts w:ascii="Trebuchet MS" w:hAnsi="Trebuchet MS"/>
          <w:sz w:val="20"/>
          <w:szCs w:val="20"/>
        </w:rPr>
        <w:t xml:space="preserve"> to the Office of Student Integrity, who will investigate the incident and identify the appropriate penalty for violations.</w:t>
      </w:r>
      <w:r w:rsidR="008A5C45" w:rsidRPr="008B7A79">
        <w:rPr>
          <w:rFonts w:ascii="Trebuchet MS" w:hAnsi="Trebuchet MS"/>
          <w:sz w:val="20"/>
          <w:szCs w:val="20"/>
        </w:rPr>
        <w:t xml:space="preserve"> </w:t>
      </w:r>
    </w:p>
    <w:p w14:paraId="5FB1CA6C" w14:textId="6496B146" w:rsidR="007A1554" w:rsidRPr="008B7A79" w:rsidRDefault="008A5C45" w:rsidP="00AF7D3B">
      <w:pPr>
        <w:spacing w:after="120" w:line="240" w:lineRule="auto"/>
        <w:rPr>
          <w:rFonts w:ascii="Trebuchet MS" w:hAnsi="Trebuchet MS"/>
          <w:sz w:val="20"/>
          <w:szCs w:val="20"/>
        </w:rPr>
      </w:pPr>
      <w:r w:rsidRPr="002A0832">
        <w:rPr>
          <w:rFonts w:ascii="Trebuchet MS" w:eastAsia="Times New Roman" w:hAnsi="Trebuchet MS" w:cs="Times New Roman"/>
          <w:sz w:val="20"/>
          <w:szCs w:val="20"/>
        </w:rPr>
        <w:t>I am interested in your work, not in that of a friend or material copied from the Internet or any other source. Avoid plagiarism at all costs, and always quote all your sources. Any form of cheating (be it on an essay or a test or any other assignment) is discouraged and will affect your grade. Internet-based tools make it extremely easy today to find out whether somebody pasted material from the Internet or other sources.</w:t>
      </w:r>
    </w:p>
    <w:p w14:paraId="42AF6BD3"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Accommodations for Individuals with Disabilities</w:t>
      </w:r>
    </w:p>
    <w:p w14:paraId="5EC84848" w14:textId="35D77FBB" w:rsidR="007A1554" w:rsidRPr="008B7A79" w:rsidRDefault="007A1554" w:rsidP="00AF7D3B">
      <w:pPr>
        <w:spacing w:after="120" w:line="240" w:lineRule="auto"/>
        <w:rPr>
          <w:rFonts w:ascii="Trebuchet MS" w:hAnsi="Trebuchet MS"/>
          <w:sz w:val="20"/>
          <w:szCs w:val="20"/>
        </w:rPr>
      </w:pPr>
      <w:r w:rsidRPr="008B7A79">
        <w:rPr>
          <w:rFonts w:ascii="Trebuchet MS" w:hAnsi="Trebuchet MS"/>
          <w:bCs/>
          <w:sz w:val="20"/>
          <w:szCs w:val="20"/>
        </w:rPr>
        <w:t xml:space="preserve">If you are a student with learning needs that </w:t>
      </w:r>
      <w:r w:rsidRPr="008B7A79">
        <w:rPr>
          <w:rFonts w:ascii="Trebuchet MS" w:hAnsi="Trebuchet MS"/>
          <w:sz w:val="20"/>
          <w:szCs w:val="20"/>
        </w:rPr>
        <w:t xml:space="preserve">require </w:t>
      </w:r>
      <w:r w:rsidRPr="008B7A79">
        <w:rPr>
          <w:rFonts w:ascii="Trebuchet MS" w:hAnsi="Trebuchet MS"/>
          <w:bCs/>
          <w:sz w:val="20"/>
          <w:szCs w:val="20"/>
        </w:rPr>
        <w:t xml:space="preserve">special </w:t>
      </w:r>
      <w:r w:rsidRPr="008B7A79">
        <w:rPr>
          <w:rFonts w:ascii="Trebuchet MS" w:hAnsi="Trebuchet MS"/>
          <w:sz w:val="20"/>
          <w:szCs w:val="20"/>
        </w:rPr>
        <w:t>accommodation</w:t>
      </w:r>
      <w:r w:rsidRPr="008B7A79">
        <w:rPr>
          <w:rFonts w:ascii="Trebuchet MS" w:hAnsi="Trebuchet MS"/>
          <w:bCs/>
          <w:sz w:val="20"/>
          <w:szCs w:val="20"/>
        </w:rPr>
        <w:t xml:space="preserve">, </w:t>
      </w:r>
      <w:r w:rsidRPr="008B7A79">
        <w:rPr>
          <w:rFonts w:ascii="Trebuchet MS" w:hAnsi="Trebuchet MS"/>
          <w:sz w:val="20"/>
          <w:szCs w:val="20"/>
        </w:rPr>
        <w:t xml:space="preserve">contact </w:t>
      </w:r>
      <w:r w:rsidRPr="008B7A79">
        <w:rPr>
          <w:rFonts w:ascii="Trebuchet MS" w:hAnsi="Trebuchet MS"/>
          <w:bCs/>
          <w:sz w:val="20"/>
          <w:szCs w:val="20"/>
        </w:rPr>
        <w:t>the Office of Disability Services</w:t>
      </w:r>
      <w:r w:rsidRPr="008B7A79">
        <w:rPr>
          <w:rFonts w:ascii="Trebuchet MS" w:hAnsi="Trebuchet MS"/>
          <w:sz w:val="20"/>
          <w:szCs w:val="20"/>
        </w:rPr>
        <w:t xml:space="preserve"> at (404)</w:t>
      </w:r>
      <w:r w:rsidR="008A5C45" w:rsidRPr="008B7A79">
        <w:rPr>
          <w:rFonts w:ascii="Trebuchet MS" w:hAnsi="Trebuchet MS"/>
          <w:sz w:val="20"/>
          <w:szCs w:val="20"/>
        </w:rPr>
        <w:t xml:space="preserve"> </w:t>
      </w:r>
      <w:r w:rsidRPr="008B7A79">
        <w:rPr>
          <w:rFonts w:ascii="Trebuchet MS" w:hAnsi="Trebuchet MS"/>
          <w:sz w:val="20"/>
          <w:szCs w:val="20"/>
        </w:rPr>
        <w:t>894-256</w:t>
      </w:r>
      <w:r w:rsidRPr="008B7A79">
        <w:rPr>
          <w:rFonts w:ascii="Trebuchet MS" w:hAnsi="Trebuchet MS"/>
          <w:bCs/>
          <w:sz w:val="20"/>
          <w:szCs w:val="20"/>
        </w:rPr>
        <w:t>3</w:t>
      </w:r>
      <w:r w:rsidRPr="008B7A79">
        <w:rPr>
          <w:rFonts w:ascii="Trebuchet MS" w:hAnsi="Trebuchet MS"/>
          <w:sz w:val="20"/>
          <w:szCs w:val="20"/>
        </w:rPr>
        <w:t xml:space="preserve"> or http://disabilityservices.gatech.edu/</w:t>
      </w:r>
      <w:r w:rsidRPr="008B7A79">
        <w:rPr>
          <w:rFonts w:ascii="Trebuchet MS" w:hAnsi="Trebuchet MS"/>
          <w:bCs/>
          <w:sz w:val="20"/>
          <w:szCs w:val="20"/>
        </w:rPr>
        <w:t>,</w:t>
      </w:r>
      <w:r w:rsidRPr="008B7A79">
        <w:rPr>
          <w:rFonts w:ascii="Trebuchet MS" w:hAnsi="Trebuchet MS"/>
          <w:sz w:val="20"/>
          <w:szCs w:val="20"/>
        </w:rPr>
        <w:t xml:space="preserve"> as soon as possible</w:t>
      </w:r>
      <w:r w:rsidRPr="008B7A79">
        <w:rPr>
          <w:rFonts w:ascii="Trebuchet MS" w:hAnsi="Trebuchet MS"/>
          <w:bCs/>
          <w:sz w:val="20"/>
          <w:szCs w:val="20"/>
        </w:rPr>
        <w:t xml:space="preserve">, to </w:t>
      </w:r>
      <w:r w:rsidRPr="008B7A79">
        <w:rPr>
          <w:rFonts w:ascii="Trebuchet MS" w:hAnsi="Trebuchet MS"/>
          <w:sz w:val="20"/>
          <w:szCs w:val="20"/>
        </w:rPr>
        <w:t xml:space="preserve">make an appointment to discuss </w:t>
      </w:r>
      <w:r w:rsidRPr="008B7A79">
        <w:rPr>
          <w:rFonts w:ascii="Trebuchet MS" w:hAnsi="Trebuchet MS"/>
          <w:bCs/>
          <w:sz w:val="20"/>
          <w:szCs w:val="20"/>
        </w:rPr>
        <w:t xml:space="preserve">your </w:t>
      </w:r>
      <w:r w:rsidRPr="008B7A79">
        <w:rPr>
          <w:rFonts w:ascii="Trebuchet MS" w:hAnsi="Trebuchet MS"/>
          <w:sz w:val="20"/>
          <w:szCs w:val="20"/>
        </w:rPr>
        <w:t xml:space="preserve">special needs and </w:t>
      </w:r>
      <w:r w:rsidRPr="008B7A79">
        <w:rPr>
          <w:rFonts w:ascii="Trebuchet MS" w:hAnsi="Trebuchet MS"/>
          <w:bCs/>
          <w:sz w:val="20"/>
          <w:szCs w:val="20"/>
        </w:rPr>
        <w:t xml:space="preserve">to </w:t>
      </w:r>
      <w:r w:rsidRPr="008B7A79">
        <w:rPr>
          <w:rFonts w:ascii="Trebuchet MS" w:hAnsi="Trebuchet MS"/>
          <w:sz w:val="20"/>
          <w:szCs w:val="20"/>
        </w:rPr>
        <w:t xml:space="preserve">obtain an accommodations letter.  </w:t>
      </w:r>
      <w:r w:rsidRPr="008B7A79">
        <w:rPr>
          <w:rFonts w:ascii="Trebuchet MS" w:hAnsi="Trebuchet MS"/>
          <w:bCs/>
          <w:sz w:val="20"/>
          <w:szCs w:val="20"/>
        </w:rPr>
        <w:t>Please also e-mail me as soon as possible in order to set up a time to discuss your learning needs</w:t>
      </w:r>
      <w:r w:rsidRPr="008B7A79">
        <w:rPr>
          <w:rFonts w:ascii="Trebuchet MS" w:hAnsi="Trebuchet MS"/>
          <w:sz w:val="20"/>
          <w:szCs w:val="20"/>
        </w:rPr>
        <w:t>.</w:t>
      </w:r>
    </w:p>
    <w:p w14:paraId="4489C8B3"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Assignment Turn-In</w:t>
      </w:r>
    </w:p>
    <w:p w14:paraId="526C5351" w14:textId="790243E8" w:rsidR="00AF7D3B" w:rsidRPr="002A0832" w:rsidRDefault="00AF7D3B" w:rsidP="00AF7D3B">
      <w:pPr>
        <w:pStyle w:val="NormalWeb"/>
        <w:spacing w:before="0" w:beforeAutospacing="0" w:after="120" w:afterAutospacing="0"/>
        <w:rPr>
          <w:rFonts w:ascii="Trebuchet MS" w:hAnsi="Trebuchet MS"/>
          <w:sz w:val="20"/>
          <w:szCs w:val="20"/>
        </w:rPr>
      </w:pPr>
      <w:r w:rsidRPr="002A0832">
        <w:rPr>
          <w:rFonts w:ascii="Trebuchet MS" w:hAnsi="Trebuchet MS"/>
          <w:sz w:val="20"/>
          <w:szCs w:val="20"/>
        </w:rPr>
        <w:t>All postings including weekly assignments, essays and final presentation (or project) are due on the first day of the week except when indicated otherwise</w:t>
      </w:r>
      <w:r w:rsidR="00B063D7">
        <w:rPr>
          <w:rFonts w:ascii="Trebuchet MS" w:hAnsi="Trebuchet MS"/>
          <w:sz w:val="20"/>
          <w:szCs w:val="20"/>
        </w:rPr>
        <w:t xml:space="preserve"> on the syllabus</w:t>
      </w:r>
      <w:r w:rsidRPr="002A0832">
        <w:rPr>
          <w:rFonts w:ascii="Trebuchet MS" w:hAnsi="Trebuchet MS"/>
          <w:sz w:val="20"/>
          <w:szCs w:val="20"/>
        </w:rPr>
        <w:t xml:space="preserve">. Presentations to be posted on the second day of the week except when indicated otherwise. </w:t>
      </w:r>
    </w:p>
    <w:p w14:paraId="46CACDD7" w14:textId="77777777" w:rsidR="00AF7D3B" w:rsidRPr="002A0832" w:rsidRDefault="005E3AFD" w:rsidP="00AF7D3B">
      <w:pPr>
        <w:pStyle w:val="NormalWeb"/>
        <w:spacing w:before="0" w:beforeAutospacing="0" w:after="120" w:afterAutospacing="0"/>
        <w:rPr>
          <w:rFonts w:ascii="Trebuchet MS" w:hAnsi="Trebuchet MS"/>
          <w:sz w:val="20"/>
          <w:szCs w:val="20"/>
        </w:rPr>
      </w:pPr>
      <w:r w:rsidRPr="002A0832">
        <w:rPr>
          <w:rFonts w:ascii="Trebuchet MS" w:hAnsi="Trebuchet MS"/>
          <w:sz w:val="20"/>
          <w:szCs w:val="20"/>
        </w:rPr>
        <w:t xml:space="preserve">All </w:t>
      </w:r>
      <w:r w:rsidR="00181DD8" w:rsidRPr="002A0832">
        <w:rPr>
          <w:rFonts w:ascii="Trebuchet MS" w:hAnsi="Trebuchet MS"/>
          <w:sz w:val="20"/>
          <w:szCs w:val="20"/>
        </w:rPr>
        <w:t>written assignments (Essays, Weekly Postings, Presentations</w:t>
      </w:r>
      <w:r w:rsidRPr="002A0832">
        <w:rPr>
          <w:rFonts w:ascii="Trebuchet MS" w:hAnsi="Trebuchet MS"/>
          <w:sz w:val="20"/>
          <w:szCs w:val="20"/>
        </w:rPr>
        <w:t xml:space="preserve"> slides</w:t>
      </w:r>
      <w:r w:rsidR="00181DD8" w:rsidRPr="002A0832">
        <w:rPr>
          <w:rFonts w:ascii="Trebuchet MS" w:hAnsi="Trebuchet MS"/>
          <w:sz w:val="20"/>
          <w:szCs w:val="20"/>
        </w:rPr>
        <w:t xml:space="preserve"> (including all materials used for the Final Presentation) have to be posted on T-square at the dates indicated on this syllabus. </w:t>
      </w:r>
      <w:r w:rsidR="001E3477" w:rsidRPr="002A0832">
        <w:rPr>
          <w:rFonts w:ascii="Trebuchet MS" w:hAnsi="Trebuchet MS"/>
          <w:i/>
          <w:sz w:val="20"/>
          <w:szCs w:val="20"/>
        </w:rPr>
        <w:t>On T-square, all homework/assignments are to be posted on the “Forum” for the class.</w:t>
      </w:r>
      <w:r w:rsidR="001E3477" w:rsidRPr="002A0832">
        <w:rPr>
          <w:rFonts w:ascii="Trebuchet MS" w:hAnsi="Trebuchet MS"/>
          <w:sz w:val="20"/>
          <w:szCs w:val="20"/>
        </w:rPr>
        <w:t xml:space="preserve"> Assignments button on T-square is not used.</w:t>
      </w:r>
      <w:r w:rsidR="00AF7D3B" w:rsidRPr="002A0832">
        <w:rPr>
          <w:rFonts w:ascii="Trebuchet MS" w:hAnsi="Trebuchet MS"/>
          <w:sz w:val="20"/>
          <w:szCs w:val="20"/>
        </w:rPr>
        <w:t xml:space="preserve"> </w:t>
      </w:r>
    </w:p>
    <w:p w14:paraId="74E54CFF" w14:textId="6D47870C" w:rsidR="007A1554" w:rsidRPr="002A0832" w:rsidRDefault="005E3AFD" w:rsidP="00AF7D3B">
      <w:pPr>
        <w:pStyle w:val="NormalWeb"/>
        <w:spacing w:before="0" w:beforeAutospacing="0" w:after="120" w:afterAutospacing="0"/>
        <w:rPr>
          <w:rFonts w:ascii="Trebuchet MS" w:hAnsi="Trebuchet MS"/>
          <w:sz w:val="20"/>
          <w:szCs w:val="20"/>
        </w:rPr>
      </w:pPr>
      <w:r w:rsidRPr="002A0832">
        <w:rPr>
          <w:rFonts w:ascii="Trebuchet MS" w:hAnsi="Trebuchet MS"/>
          <w:i/>
          <w:sz w:val="20"/>
          <w:szCs w:val="20"/>
        </w:rPr>
        <w:t>Essays</w:t>
      </w:r>
      <w:r w:rsidRPr="002A0832">
        <w:rPr>
          <w:rFonts w:ascii="Trebuchet MS" w:hAnsi="Trebuchet MS"/>
          <w:sz w:val="20"/>
          <w:szCs w:val="20"/>
        </w:rPr>
        <w:t xml:space="preserve"> (outlines and drafts) </w:t>
      </w:r>
      <w:r w:rsidRPr="002A0832">
        <w:rPr>
          <w:rFonts w:ascii="Trebuchet MS" w:hAnsi="Trebuchet MS"/>
          <w:i/>
          <w:sz w:val="20"/>
          <w:szCs w:val="20"/>
        </w:rPr>
        <w:t>also to be turned in class</w:t>
      </w:r>
      <w:r w:rsidRPr="002A0832">
        <w:rPr>
          <w:rFonts w:ascii="Trebuchet MS" w:hAnsi="Trebuchet MS"/>
          <w:sz w:val="20"/>
          <w:szCs w:val="20"/>
        </w:rPr>
        <w:t xml:space="preserve"> at the dates indicated on this syllabus.</w:t>
      </w:r>
    </w:p>
    <w:p w14:paraId="1BC7C7E7"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Attendance and/or Participation</w:t>
      </w:r>
    </w:p>
    <w:p w14:paraId="5A4CA6BC" w14:textId="2CC12FE9" w:rsidR="007A1554" w:rsidRDefault="008A5C45" w:rsidP="00AF7D3B">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 xml:space="preserve">Your presence and active participation in class are essential. Daily class attendance is required. </w:t>
      </w:r>
      <w:r w:rsidR="00074D54" w:rsidRPr="008B7A79">
        <w:rPr>
          <w:rFonts w:ascii="Trebuchet MS" w:eastAsia="Times New Roman" w:hAnsi="Trebuchet MS" w:cs="Times New Roman"/>
          <w:sz w:val="20"/>
          <w:szCs w:val="20"/>
        </w:rPr>
        <w:t xml:space="preserve">Attendance will be taken each day of class. </w:t>
      </w:r>
      <w:r w:rsidRPr="008B7A79">
        <w:rPr>
          <w:rFonts w:ascii="Trebuchet MS" w:eastAsia="Times New Roman" w:hAnsi="Trebuchet MS" w:cs="Times New Roman"/>
          <w:sz w:val="20"/>
          <w:szCs w:val="20"/>
        </w:rPr>
        <w:t xml:space="preserve">Please be on time too. Being late once or twice is understandable, but </w:t>
      </w:r>
      <w:r w:rsidR="00074D54" w:rsidRPr="008B7A79">
        <w:rPr>
          <w:rFonts w:ascii="Trebuchet MS" w:eastAsia="Times New Roman" w:hAnsi="Trebuchet MS" w:cs="Times New Roman"/>
          <w:sz w:val="20"/>
          <w:szCs w:val="20"/>
        </w:rPr>
        <w:t xml:space="preserve">half a point </w:t>
      </w:r>
      <w:r w:rsidRPr="008B7A79">
        <w:rPr>
          <w:rFonts w:ascii="Trebuchet MS" w:eastAsia="Times New Roman" w:hAnsi="Trebuchet MS" w:cs="Times New Roman"/>
          <w:sz w:val="20"/>
          <w:szCs w:val="20"/>
        </w:rPr>
        <w:t>will be deducted from your final grade for each additional occurrence of</w:t>
      </w:r>
      <w:r w:rsidRPr="00647D83">
        <w:rPr>
          <w:rFonts w:ascii="Trebuchet MS" w:eastAsia="Times New Roman" w:hAnsi="Trebuchet MS" w:cs="Times New Roman"/>
          <w:sz w:val="20"/>
          <w:szCs w:val="20"/>
        </w:rPr>
        <w:t xml:space="preserve"> lateness. Two unexcused absences allowed (an excused absence has to be documented by a letter from </w:t>
      </w:r>
      <w:r w:rsidR="00647D83" w:rsidRPr="00647D83">
        <w:rPr>
          <w:rFonts w:ascii="Trebuchet MS" w:eastAsia="Times New Roman" w:hAnsi="Trebuchet MS" w:cs="Times New Roman"/>
          <w:sz w:val="20"/>
          <w:szCs w:val="20"/>
        </w:rPr>
        <w:t xml:space="preserve">the </w:t>
      </w:r>
      <w:r w:rsidR="00647D83" w:rsidRPr="001D584E">
        <w:rPr>
          <w:rFonts w:ascii="Trebuchet MS" w:eastAsia="Times New Roman" w:hAnsi="Trebuchet MS" w:cs="Times New Roman"/>
          <w:color w:val="262626"/>
          <w:sz w:val="20"/>
          <w:szCs w:val="20"/>
        </w:rPr>
        <w:t>Office of the Dean of Students</w:t>
      </w:r>
      <w:r w:rsidRPr="00647D83">
        <w:rPr>
          <w:rFonts w:ascii="Trebuchet MS" w:eastAsia="Times New Roman" w:hAnsi="Trebuchet MS" w:cs="Times New Roman"/>
          <w:sz w:val="20"/>
          <w:szCs w:val="20"/>
        </w:rPr>
        <w:t xml:space="preserve">); one </w:t>
      </w:r>
      <w:r w:rsidRPr="008B7A79">
        <w:rPr>
          <w:rFonts w:ascii="Trebuchet MS" w:eastAsia="Times New Roman" w:hAnsi="Trebuchet MS" w:cs="Times New Roman"/>
          <w:sz w:val="20"/>
          <w:szCs w:val="20"/>
        </w:rPr>
        <w:t>point off your final grade for each additional unexcused absence.</w:t>
      </w:r>
      <w:r w:rsidR="00074D54" w:rsidRPr="008B7A79">
        <w:rPr>
          <w:rFonts w:ascii="Trebuchet MS" w:eastAsia="Times New Roman" w:hAnsi="Trebuchet MS" w:cs="Times New Roman"/>
          <w:sz w:val="20"/>
          <w:szCs w:val="20"/>
        </w:rPr>
        <w:t xml:space="preserve"> </w:t>
      </w:r>
    </w:p>
    <w:p w14:paraId="0247EABE" w14:textId="0A57CC19" w:rsidR="00B063D7" w:rsidRPr="001D584E" w:rsidRDefault="00B063D7" w:rsidP="001D584E">
      <w:pPr>
        <w:shd w:val="clear" w:color="auto" w:fill="FFFFFF"/>
        <w:spacing w:after="120" w:line="240" w:lineRule="auto"/>
        <w:textAlignment w:val="baseline"/>
        <w:rPr>
          <w:rFonts w:ascii="Trebuchet MS" w:eastAsia="Times New Roman" w:hAnsi="Trebuchet MS" w:cs="Times New Roman"/>
          <w:color w:val="262626"/>
          <w:sz w:val="20"/>
          <w:szCs w:val="20"/>
        </w:rPr>
      </w:pPr>
      <w:r w:rsidRPr="001D584E">
        <w:rPr>
          <w:rFonts w:ascii="Trebuchet MS" w:eastAsia="Times New Roman" w:hAnsi="Trebuchet MS" w:cs="Times New Roman"/>
          <w:color w:val="262626"/>
          <w:sz w:val="20"/>
          <w:szCs w:val="20"/>
        </w:rPr>
        <w:t>In the event of a medical emergency or an illness that is severe enough to require medical attention, students are responsible for contacting the Office of the Dean of Students as soon as possible to report the medical issue or emergency, providing dated documentation from a medical professional and requesting assistance in notifying their instructors. The medical documentation will be handled confidentially within the Dean of Students Office and will inform a decision as to whether communication with instructional faculty is appropriate. It is the expectation of the Institute that instructional faculty will honor a request from the Office of the Dean of Students to excuse a medical emergency or illness and allow make-up of the work missed, including homework, quizzes, presentations, examinations, or other class assignments.</w:t>
      </w:r>
    </w:p>
    <w:p w14:paraId="1C051FD1" w14:textId="230C2391" w:rsidR="00B063D7" w:rsidRDefault="00B063D7" w:rsidP="001D584E">
      <w:pPr>
        <w:shd w:val="clear" w:color="auto" w:fill="FFFFFF"/>
        <w:spacing w:after="120" w:line="240" w:lineRule="auto"/>
        <w:textAlignment w:val="baseline"/>
        <w:rPr>
          <w:ins w:id="71" w:author="Hodges, Amy D" w:date="2018-03-12T10:02:00Z"/>
          <w:rFonts w:ascii="Trebuchet MS" w:eastAsia="Times New Roman" w:hAnsi="Trebuchet MS" w:cs="Times New Roman"/>
          <w:color w:val="262626"/>
          <w:sz w:val="20"/>
          <w:szCs w:val="20"/>
        </w:rPr>
      </w:pPr>
      <w:r w:rsidRPr="001D584E">
        <w:rPr>
          <w:rFonts w:ascii="Trebuchet MS" w:eastAsia="Times New Roman" w:hAnsi="Trebuchet MS" w:cs="Times New Roman"/>
          <w:color w:val="262626"/>
          <w:sz w:val="20"/>
          <w:szCs w:val="20"/>
        </w:rPr>
        <w:t xml:space="preserve">Students who are absent because of participation in approved Institute activities (such as field trips, professional conferences, and athletic events) will be permitted to make up the work missed during their absences. </w:t>
      </w:r>
      <w:proofErr w:type="gramStart"/>
      <w:r w:rsidRPr="001D584E">
        <w:rPr>
          <w:rFonts w:ascii="Trebuchet MS" w:eastAsia="Times New Roman" w:hAnsi="Trebuchet MS" w:cs="Times New Roman"/>
          <w:color w:val="262626"/>
          <w:sz w:val="20"/>
          <w:szCs w:val="20"/>
        </w:rPr>
        <w:t>Approval of such activities will be granted by the Student Academic and Financial Affairs Committee of the Academic Senate</w:t>
      </w:r>
      <w:proofErr w:type="gramEnd"/>
      <w:r w:rsidRPr="001D584E">
        <w:rPr>
          <w:rFonts w:ascii="Trebuchet MS" w:eastAsia="Times New Roman" w:hAnsi="Trebuchet MS" w:cs="Times New Roman"/>
          <w:color w:val="262626"/>
          <w:sz w:val="20"/>
          <w:szCs w:val="20"/>
        </w:rPr>
        <w:t xml:space="preserve">, and statements of the approved absence may be obtained from the Office of the Registrar. </w:t>
      </w:r>
    </w:p>
    <w:p w14:paraId="23BD2C0C" w14:textId="2B4F8EF2" w:rsidR="00B268B8" w:rsidRDefault="00B268B8" w:rsidP="001D584E">
      <w:pPr>
        <w:shd w:val="clear" w:color="auto" w:fill="FFFFFF"/>
        <w:spacing w:after="120" w:line="240" w:lineRule="auto"/>
        <w:textAlignment w:val="baseline"/>
        <w:rPr>
          <w:ins w:id="72" w:author="Hodges, Amy D" w:date="2018-03-12T10:02:00Z"/>
          <w:rFonts w:ascii="Trebuchet MS" w:eastAsia="Times New Roman" w:hAnsi="Trebuchet MS" w:cs="Times New Roman"/>
          <w:color w:val="262626"/>
          <w:sz w:val="20"/>
          <w:szCs w:val="20"/>
        </w:rPr>
      </w:pPr>
    </w:p>
    <w:p w14:paraId="179CD14B" w14:textId="6717D32C" w:rsidR="00B268B8" w:rsidDel="00B268B8" w:rsidRDefault="00B268B8" w:rsidP="00AF7D3B">
      <w:pPr>
        <w:spacing w:after="120" w:line="240" w:lineRule="auto"/>
        <w:rPr>
          <w:del w:id="73" w:author="Hodges, Amy D" w:date="2018-03-12T10:02:00Z"/>
          <w:rFonts w:ascii="Trebuchet MS" w:eastAsia="Times New Roman" w:hAnsi="Trebuchet MS" w:cs="Times New Roman"/>
          <w:color w:val="262626"/>
          <w:sz w:val="20"/>
          <w:szCs w:val="20"/>
        </w:rPr>
      </w:pPr>
      <w:ins w:id="74" w:author="Hodges, Amy D" w:date="2018-03-12T10:02:00Z">
        <w:r>
          <w:rPr>
            <w:rFonts w:ascii="Trebuchet MS" w:eastAsia="Times New Roman" w:hAnsi="Trebuchet MS" w:cs="Times New Roman"/>
            <w:color w:val="262626"/>
            <w:sz w:val="20"/>
            <w:szCs w:val="20"/>
          </w:rPr>
          <w:t xml:space="preserve">See the catalog for more information about the Institute Absence Policy </w:t>
        </w:r>
        <w:r>
          <w:rPr>
            <w:rFonts w:ascii="Trebuchet MS" w:eastAsia="Times New Roman" w:hAnsi="Trebuchet MS" w:cs="Times New Roman"/>
            <w:color w:val="262626"/>
            <w:sz w:val="20"/>
            <w:szCs w:val="20"/>
          </w:rPr>
          <w:fldChar w:fldCharType="begin"/>
        </w:r>
        <w:r>
          <w:rPr>
            <w:rFonts w:ascii="Trebuchet MS" w:eastAsia="Times New Roman" w:hAnsi="Trebuchet MS" w:cs="Times New Roman"/>
            <w:color w:val="262626"/>
            <w:sz w:val="20"/>
            <w:szCs w:val="20"/>
          </w:rPr>
          <w:instrText xml:space="preserve"> HYPERLINK "</w:instrText>
        </w:r>
        <w:r w:rsidRPr="00B268B8">
          <w:rPr>
            <w:rFonts w:ascii="Trebuchet MS" w:eastAsia="Times New Roman" w:hAnsi="Trebuchet MS" w:cs="Times New Roman"/>
            <w:color w:val="262626"/>
            <w:sz w:val="20"/>
            <w:szCs w:val="20"/>
          </w:rPr>
          <w:instrText>http://www.catalog.gatech.edu/rules/4/</w:instrText>
        </w:r>
        <w:r>
          <w:rPr>
            <w:rFonts w:ascii="Trebuchet MS" w:eastAsia="Times New Roman" w:hAnsi="Trebuchet MS" w:cs="Times New Roman"/>
            <w:color w:val="262626"/>
            <w:sz w:val="20"/>
            <w:szCs w:val="20"/>
          </w:rPr>
          <w:instrText xml:space="preserve">" </w:instrText>
        </w:r>
        <w:r>
          <w:rPr>
            <w:rFonts w:ascii="Trebuchet MS" w:eastAsia="Times New Roman" w:hAnsi="Trebuchet MS" w:cs="Times New Roman"/>
            <w:color w:val="262626"/>
            <w:sz w:val="20"/>
            <w:szCs w:val="20"/>
          </w:rPr>
          <w:fldChar w:fldCharType="separate"/>
        </w:r>
        <w:r w:rsidRPr="00154314">
          <w:rPr>
            <w:rStyle w:val="Hyperlink"/>
            <w:rFonts w:ascii="Trebuchet MS" w:eastAsia="Times New Roman" w:hAnsi="Trebuchet MS" w:cs="Times New Roman"/>
            <w:sz w:val="20"/>
            <w:szCs w:val="20"/>
          </w:rPr>
          <w:t>http://www.catalog.gatech.edu/rules/4/</w:t>
        </w:r>
        <w:r>
          <w:rPr>
            <w:rFonts w:ascii="Trebuchet MS" w:eastAsia="Times New Roman" w:hAnsi="Trebuchet MS" w:cs="Times New Roman"/>
            <w:color w:val="262626"/>
            <w:sz w:val="20"/>
            <w:szCs w:val="20"/>
          </w:rPr>
          <w:fldChar w:fldCharType="end"/>
        </w:r>
      </w:ins>
    </w:p>
    <w:p w14:paraId="180D245D" w14:textId="77777777" w:rsidR="00B268B8" w:rsidRPr="001D584E" w:rsidRDefault="00B268B8" w:rsidP="00B268B8">
      <w:pPr>
        <w:shd w:val="clear" w:color="auto" w:fill="FFFFFF"/>
        <w:spacing w:after="120" w:line="240" w:lineRule="auto"/>
        <w:textAlignment w:val="baseline"/>
        <w:rPr>
          <w:ins w:id="75" w:author="Hodges, Amy D" w:date="2018-03-12T10:02:00Z"/>
          <w:rFonts w:ascii="Trebuchet MS" w:eastAsia="Times New Roman" w:hAnsi="Trebuchet MS" w:cs="Times New Roman"/>
          <w:color w:val="262626"/>
          <w:sz w:val="20"/>
          <w:szCs w:val="20"/>
        </w:rPr>
        <w:pPrChange w:id="76" w:author="Hodges, Amy D" w:date="2018-03-12T10:02:00Z">
          <w:pPr>
            <w:shd w:val="clear" w:color="auto" w:fill="FFFFFF"/>
            <w:spacing w:after="120" w:line="240" w:lineRule="auto"/>
            <w:textAlignment w:val="baseline"/>
          </w:pPr>
        </w:pPrChange>
      </w:pPr>
      <w:bookmarkStart w:id="77" w:name="_GoBack"/>
      <w:bookmarkEnd w:id="77"/>
    </w:p>
    <w:p w14:paraId="486810DA" w14:textId="77777777" w:rsidR="00B063D7" w:rsidRPr="008B7A79" w:rsidRDefault="00B063D7" w:rsidP="00AF7D3B">
      <w:pPr>
        <w:spacing w:after="120" w:line="240" w:lineRule="auto"/>
        <w:rPr>
          <w:rFonts w:ascii="Trebuchet MS" w:eastAsia="Times New Roman" w:hAnsi="Trebuchet MS" w:cs="Times New Roman"/>
          <w:sz w:val="20"/>
          <w:szCs w:val="20"/>
        </w:rPr>
      </w:pPr>
    </w:p>
    <w:p w14:paraId="18B6DDA7" w14:textId="3A61FD3A" w:rsidR="00181DD8" w:rsidRDefault="00181DD8" w:rsidP="00AF7D3B">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The work is task-oriented (see schedule below). Prepare these tasks well in advance, especially when you have to present in groups. Visuals are appreciated; use of PowerPoint or web files is welcome. You may always see me before a presentation to discuss what you plan to do or other issues. You need up to an hour a day to prepare for each class session. Read the pages assigned for each day thoroughly. You will have not only to know the material but also to apply it. Take a study partner and work with her/him, especially on oral presentations. However, the written work given to me should be your own (see above).</w:t>
      </w:r>
    </w:p>
    <w:p w14:paraId="49A54E84"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Collaboration &amp; Group Work</w:t>
      </w:r>
    </w:p>
    <w:p w14:paraId="65C1FE16" w14:textId="2021B234" w:rsidR="007A1554" w:rsidRPr="008B7A79" w:rsidRDefault="007C123E" w:rsidP="00962E03">
      <w:pPr>
        <w:spacing w:after="0"/>
        <w:rPr>
          <w:rFonts w:ascii="Trebuchet MS" w:hAnsi="Trebuchet MS" w:cs="Times New Roman"/>
          <w:sz w:val="20"/>
          <w:szCs w:val="20"/>
        </w:rPr>
      </w:pPr>
      <w:r w:rsidRPr="008B7A79">
        <w:rPr>
          <w:rFonts w:ascii="Trebuchet MS" w:hAnsi="Trebuchet MS"/>
          <w:sz w:val="20"/>
          <w:szCs w:val="20"/>
        </w:rPr>
        <w:t>Encouraged as long as you respect the rules set by this sylla</w:t>
      </w:r>
      <w:r w:rsidR="00680CDE" w:rsidRPr="008B7A79">
        <w:rPr>
          <w:rFonts w:ascii="Trebuchet MS" w:hAnsi="Trebuchet MS"/>
          <w:sz w:val="20"/>
          <w:szCs w:val="20"/>
        </w:rPr>
        <w:t>bus and GT policy on the matter</w:t>
      </w:r>
    </w:p>
    <w:p w14:paraId="118612EB" w14:textId="40E78496" w:rsidR="007C123E" w:rsidRPr="008B7A79" w:rsidRDefault="007A1554" w:rsidP="000433D9">
      <w:pPr>
        <w:pStyle w:val="Heading2"/>
        <w:rPr>
          <w:rFonts w:ascii="Trebuchet MS" w:hAnsi="Trebuchet MS"/>
          <w:color w:val="auto"/>
        </w:rPr>
      </w:pPr>
      <w:r w:rsidRPr="008B7A79">
        <w:rPr>
          <w:rFonts w:ascii="Trebuchet MS" w:hAnsi="Trebuchet MS"/>
          <w:color w:val="auto"/>
        </w:rPr>
        <w:t>Extensions, Late Assignments, &amp; Re-Scheduled/Missed Exams</w:t>
      </w:r>
    </w:p>
    <w:p w14:paraId="794FC884" w14:textId="403BF5DE" w:rsidR="00181DD8" w:rsidRPr="008B7A79" w:rsidRDefault="0058365E" w:rsidP="00AF7D3B">
      <w:pPr>
        <w:spacing w:after="120" w:line="240" w:lineRule="auto"/>
        <w:rPr>
          <w:rFonts w:ascii="Trebuchet MS" w:hAnsi="Trebuchet MS"/>
          <w:sz w:val="20"/>
          <w:szCs w:val="20"/>
        </w:rPr>
      </w:pPr>
      <w:r w:rsidRPr="008B7A79">
        <w:rPr>
          <w:rFonts w:ascii="Trebuchet MS" w:hAnsi="Trebuchet MS"/>
          <w:sz w:val="20"/>
          <w:szCs w:val="20"/>
        </w:rPr>
        <w:t>No extensions/late assignments/rescheduled exams</w:t>
      </w:r>
      <w:r w:rsidR="005F58BC" w:rsidRPr="008B7A79">
        <w:rPr>
          <w:rFonts w:ascii="Trebuchet MS" w:hAnsi="Trebuchet MS"/>
          <w:sz w:val="20"/>
          <w:szCs w:val="20"/>
        </w:rPr>
        <w:t xml:space="preserve"> allowed</w:t>
      </w:r>
      <w:r w:rsidRPr="008B7A79">
        <w:rPr>
          <w:rFonts w:ascii="Trebuchet MS" w:hAnsi="Trebuchet MS"/>
          <w:sz w:val="20"/>
          <w:szCs w:val="20"/>
        </w:rPr>
        <w:t>, except if authorized by instructor in writing, or in case of documented absences (Do</w:t>
      </w:r>
      <w:r w:rsidR="00A34C7C" w:rsidRPr="008B7A79">
        <w:rPr>
          <w:rFonts w:ascii="Trebuchet MS" w:hAnsi="Trebuchet MS"/>
          <w:sz w:val="20"/>
          <w:szCs w:val="20"/>
        </w:rPr>
        <w:t>ctor’s letter etc.)</w:t>
      </w:r>
      <w:r w:rsidRPr="008B7A79">
        <w:rPr>
          <w:rFonts w:ascii="Trebuchet MS" w:hAnsi="Trebuchet MS"/>
          <w:sz w:val="20"/>
          <w:szCs w:val="20"/>
        </w:rPr>
        <w:t>. Missed exams: F for the exam, except in cases above; however all late exams (if any) will be penalized like late assig</w:t>
      </w:r>
      <w:r w:rsidR="00A34C7C" w:rsidRPr="008B7A79">
        <w:rPr>
          <w:rFonts w:ascii="Trebuchet MS" w:hAnsi="Trebuchet MS"/>
          <w:sz w:val="20"/>
          <w:szCs w:val="20"/>
        </w:rPr>
        <w:t>nments</w:t>
      </w:r>
      <w:r w:rsidRPr="008B7A79">
        <w:rPr>
          <w:rFonts w:ascii="Trebuchet MS" w:hAnsi="Trebuchet MS"/>
          <w:sz w:val="20"/>
          <w:szCs w:val="20"/>
        </w:rPr>
        <w:t xml:space="preserve">. Late assignments: usually penalized by a grade decrease: A &gt; B for 1 day/week, A &gt; C for 2 weeks, etc.).  </w:t>
      </w:r>
    </w:p>
    <w:p w14:paraId="37AB967A" w14:textId="687DC905" w:rsidR="00CC5E66" w:rsidRPr="002A0832" w:rsidRDefault="008B2B04" w:rsidP="00AF7D3B">
      <w:pPr>
        <w:pStyle w:val="NormalWeb"/>
        <w:spacing w:before="0" w:beforeAutospacing="0" w:after="120" w:afterAutospacing="0"/>
        <w:rPr>
          <w:rFonts w:ascii="Trebuchet MS" w:hAnsi="Trebuchet MS"/>
          <w:sz w:val="20"/>
          <w:szCs w:val="20"/>
        </w:rPr>
      </w:pPr>
      <w:r w:rsidRPr="002A0832">
        <w:rPr>
          <w:rFonts w:ascii="Trebuchet MS" w:hAnsi="Trebuchet MS"/>
          <w:sz w:val="20"/>
          <w:szCs w:val="20"/>
        </w:rPr>
        <w:t xml:space="preserve">Again, </w:t>
      </w:r>
      <w:r w:rsidR="0058365E" w:rsidRPr="002A0832">
        <w:rPr>
          <w:rFonts w:ascii="Trebuchet MS" w:hAnsi="Trebuchet MS"/>
          <w:sz w:val="20"/>
          <w:szCs w:val="20"/>
        </w:rPr>
        <w:t>a</w:t>
      </w:r>
      <w:r w:rsidRPr="002A0832">
        <w:rPr>
          <w:rFonts w:ascii="Trebuchet MS" w:hAnsi="Trebuchet MS"/>
          <w:sz w:val="20"/>
          <w:szCs w:val="20"/>
        </w:rPr>
        <w:t xml:space="preserve">ll written assignments (Essays, Weekly Postings, Presentations (including all materials used for the Final Presentation) </w:t>
      </w:r>
      <w:r w:rsidR="0058365E" w:rsidRPr="002A0832">
        <w:rPr>
          <w:rFonts w:ascii="Trebuchet MS" w:hAnsi="Trebuchet MS"/>
          <w:sz w:val="20"/>
          <w:szCs w:val="20"/>
        </w:rPr>
        <w:t>have to be posted on T-square by</w:t>
      </w:r>
      <w:r w:rsidRPr="002A0832">
        <w:rPr>
          <w:rFonts w:ascii="Trebuchet MS" w:hAnsi="Trebuchet MS"/>
          <w:sz w:val="20"/>
          <w:szCs w:val="20"/>
        </w:rPr>
        <w:t xml:space="preserve"> the dates indicated on this syllabus. </w:t>
      </w:r>
      <w:r w:rsidR="0058365E" w:rsidRPr="002A0832">
        <w:rPr>
          <w:rFonts w:ascii="Trebuchet MS" w:hAnsi="Trebuchet MS"/>
          <w:sz w:val="20"/>
          <w:szCs w:val="20"/>
        </w:rPr>
        <w:t xml:space="preserve">If you miss a class, you can still post the homework for it the same day, after that </w:t>
      </w:r>
      <w:r w:rsidR="005F58BC" w:rsidRPr="002A0832">
        <w:rPr>
          <w:rFonts w:ascii="Trebuchet MS" w:hAnsi="Trebuchet MS"/>
          <w:sz w:val="20"/>
          <w:szCs w:val="20"/>
        </w:rPr>
        <w:t>class; if you don’t post on that day</w:t>
      </w:r>
      <w:r w:rsidR="0058365E" w:rsidRPr="002A0832">
        <w:rPr>
          <w:rFonts w:ascii="Trebuchet MS" w:hAnsi="Trebuchet MS"/>
          <w:sz w:val="20"/>
          <w:szCs w:val="20"/>
        </w:rPr>
        <w:t>, you</w:t>
      </w:r>
      <w:r w:rsidR="00E545F5">
        <w:rPr>
          <w:rFonts w:ascii="Trebuchet MS" w:hAnsi="Trebuchet MS"/>
          <w:sz w:val="20"/>
          <w:szCs w:val="20"/>
        </w:rPr>
        <w:t xml:space="preserve"> will </w:t>
      </w:r>
      <w:r w:rsidR="0058365E" w:rsidRPr="002A0832">
        <w:rPr>
          <w:rFonts w:ascii="Trebuchet MS" w:hAnsi="Trebuchet MS"/>
          <w:sz w:val="20"/>
          <w:szCs w:val="20"/>
        </w:rPr>
        <w:t>be penalized (usually by a grade decrease:</w:t>
      </w:r>
      <w:r w:rsidR="00A34C7C" w:rsidRPr="002A0832">
        <w:rPr>
          <w:rFonts w:ascii="Trebuchet MS" w:hAnsi="Trebuchet MS"/>
          <w:sz w:val="20"/>
          <w:szCs w:val="20"/>
        </w:rPr>
        <w:t xml:space="preserve"> see above</w:t>
      </w:r>
      <w:r w:rsidR="0058365E" w:rsidRPr="002A0832">
        <w:rPr>
          <w:rFonts w:ascii="Trebuchet MS" w:hAnsi="Trebuchet MS"/>
          <w:sz w:val="20"/>
          <w:szCs w:val="20"/>
        </w:rPr>
        <w:t xml:space="preserve">).  </w:t>
      </w:r>
    </w:p>
    <w:p w14:paraId="31E8FB99"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Student Use of Mobile Devices in the Classroom</w:t>
      </w:r>
    </w:p>
    <w:p w14:paraId="5208F36C" w14:textId="45FC49D4" w:rsidR="007A1554" w:rsidRPr="008B7A79" w:rsidRDefault="008A5C45" w:rsidP="00AF7D3B">
      <w:pPr>
        <w:spacing w:after="120" w:line="240" w:lineRule="auto"/>
        <w:rPr>
          <w:rFonts w:ascii="Trebuchet MS" w:hAnsi="Trebuchet MS"/>
          <w:sz w:val="20"/>
          <w:szCs w:val="20"/>
        </w:rPr>
      </w:pPr>
      <w:r w:rsidRPr="008B7A79">
        <w:rPr>
          <w:rFonts w:ascii="Trebuchet MS" w:eastAsia="Times New Roman" w:hAnsi="Trebuchet MS" w:cs="Times New Roman"/>
          <w:sz w:val="20"/>
          <w:szCs w:val="20"/>
        </w:rPr>
        <w:t>Cell phones off in class</w:t>
      </w:r>
      <w:r w:rsidR="005F58BC" w:rsidRPr="008B7A79">
        <w:rPr>
          <w:rFonts w:ascii="Trebuchet MS" w:eastAsia="Times New Roman" w:hAnsi="Trebuchet MS" w:cs="Times New Roman"/>
          <w:sz w:val="20"/>
          <w:szCs w:val="20"/>
        </w:rPr>
        <w:t xml:space="preserve"> (and kept in your bag/pocket)</w:t>
      </w:r>
      <w:r w:rsidRPr="008B7A79">
        <w:rPr>
          <w:rFonts w:ascii="Trebuchet MS" w:eastAsia="Times New Roman" w:hAnsi="Trebuchet MS" w:cs="Times New Roman"/>
          <w:sz w:val="20"/>
          <w:szCs w:val="20"/>
        </w:rPr>
        <w:t xml:space="preserve"> except when explicitly allowed by instructor for a class activity</w:t>
      </w:r>
    </w:p>
    <w:p w14:paraId="3C6F6414"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Student-Faculty Expectations</w:t>
      </w:r>
    </w:p>
    <w:p w14:paraId="1531ABF8" w14:textId="0207E12A" w:rsidR="00AF7D3B" w:rsidRDefault="007A1554" w:rsidP="00AF7D3B">
      <w:pPr>
        <w:spacing w:after="120" w:line="240" w:lineRule="auto"/>
        <w:rPr>
          <w:rFonts w:ascii="Trebuchet MS" w:hAnsi="Trebuchet MS"/>
          <w:sz w:val="20"/>
          <w:szCs w:val="20"/>
        </w:rPr>
      </w:pPr>
      <w:r w:rsidRPr="008B7A79">
        <w:rPr>
          <w:rFonts w:ascii="Trebuchet MS" w:hAnsi="Trebuchet MS"/>
          <w:sz w:val="20"/>
          <w:szCs w:val="20"/>
        </w:rPr>
        <w:t>At Georgia Tech we believe that it is important to continually strive for an atmosphere of mutual respect, acknowledgement, and responsibility between faculty members and the student body. See http://www.catalog.gatech.edu/rules/22/ for an articulation of some basic expectations – that you can have of me, and that I have of you. In the end, simple respect for knowledge, hard work, and cordial interactions will help build the environment we seek. Therefore, I encourage you to remain committed to the ideals of Georgia</w:t>
      </w:r>
      <w:r w:rsidR="008A5C45" w:rsidRPr="008B7A79">
        <w:rPr>
          <w:rFonts w:ascii="Trebuchet MS" w:hAnsi="Trebuchet MS"/>
          <w:sz w:val="20"/>
          <w:szCs w:val="20"/>
        </w:rPr>
        <w:t xml:space="preserve"> Tech.</w:t>
      </w:r>
    </w:p>
    <w:p w14:paraId="6FE6BB1D" w14:textId="77777777" w:rsidR="00622CCB" w:rsidRPr="008B7A79" w:rsidRDefault="00622CCB" w:rsidP="001B36BA">
      <w:pPr>
        <w:spacing w:after="120" w:line="240" w:lineRule="auto"/>
        <w:rPr>
          <w:rFonts w:ascii="Trebuchet MS" w:eastAsia="Times New Roman" w:hAnsi="Trebuchet MS" w:cs="Times New Roman"/>
          <w:sz w:val="20"/>
          <w:szCs w:val="20"/>
        </w:rPr>
      </w:pPr>
    </w:p>
    <w:p w14:paraId="721F41FE" w14:textId="6ECDC912" w:rsidR="007C123E" w:rsidRPr="008B7A79" w:rsidRDefault="00C368BD" w:rsidP="00AF7D3B">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Welcome</w:t>
      </w:r>
      <w:r w:rsidR="007C123E" w:rsidRPr="008B7A79">
        <w:rPr>
          <w:rFonts w:ascii="Trebuchet MS" w:eastAsia="Times New Roman" w:hAnsi="Trebuchet MS" w:cs="Times New Roman"/>
          <w:sz w:val="20"/>
          <w:szCs w:val="20"/>
        </w:rPr>
        <w:t xml:space="preserve"> to my office! </w:t>
      </w:r>
    </w:p>
    <w:p w14:paraId="69E3D450" w14:textId="6ACF1EA6" w:rsidR="00122DA8" w:rsidRDefault="00C368BD" w:rsidP="00AF7D3B">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Do not hesitate to come and see me as often as you want! You can also take an appointment if office hours are not conv</w:t>
      </w:r>
      <w:r w:rsidR="00A075DF" w:rsidRPr="008B7A79">
        <w:rPr>
          <w:rFonts w:ascii="Trebuchet MS" w:eastAsia="Times New Roman" w:hAnsi="Trebuchet MS" w:cs="Times New Roman"/>
          <w:sz w:val="20"/>
          <w:szCs w:val="20"/>
        </w:rPr>
        <w:t>enient to you, or just drop by.</w:t>
      </w:r>
      <w:r w:rsidRPr="008B7A79">
        <w:rPr>
          <w:rFonts w:ascii="Trebuchet MS" w:eastAsia="Times New Roman" w:hAnsi="Trebuchet MS" w:cs="Times New Roman"/>
          <w:sz w:val="20"/>
          <w:szCs w:val="20"/>
        </w:rPr>
        <w:t xml:space="preserve"> Especially, come as soon as you feel you have any problem a</w:t>
      </w:r>
      <w:r w:rsidR="00676BFE" w:rsidRPr="008B7A79">
        <w:rPr>
          <w:rFonts w:ascii="Trebuchet MS" w:eastAsia="Times New Roman" w:hAnsi="Trebuchet MS" w:cs="Times New Roman"/>
          <w:sz w:val="20"/>
          <w:szCs w:val="20"/>
        </w:rPr>
        <w:t xml:space="preserve">nd/or need help with anything. </w:t>
      </w:r>
      <w:r w:rsidRPr="008B7A79">
        <w:rPr>
          <w:rFonts w:ascii="Trebuchet MS" w:eastAsia="Times New Roman" w:hAnsi="Trebuchet MS" w:cs="Times New Roman"/>
          <w:sz w:val="20"/>
          <w:szCs w:val="20"/>
        </w:rPr>
        <w:t>Take at lea</w:t>
      </w:r>
      <w:r w:rsidR="00A075DF" w:rsidRPr="008B7A79">
        <w:rPr>
          <w:rFonts w:ascii="Trebuchet MS" w:eastAsia="Times New Roman" w:hAnsi="Trebuchet MS" w:cs="Times New Roman"/>
          <w:sz w:val="20"/>
          <w:szCs w:val="20"/>
        </w:rPr>
        <w:t>st one appointment</w:t>
      </w:r>
      <w:r w:rsidRPr="008B7A79">
        <w:rPr>
          <w:rFonts w:ascii="Trebuchet MS" w:eastAsia="Times New Roman" w:hAnsi="Trebuchet MS" w:cs="Times New Roman"/>
          <w:sz w:val="20"/>
          <w:szCs w:val="20"/>
        </w:rPr>
        <w:t xml:space="preserve"> with me to discuss honestly </w:t>
      </w:r>
      <w:r w:rsidR="00A075DF" w:rsidRPr="008B7A79">
        <w:rPr>
          <w:rFonts w:ascii="Trebuchet MS" w:eastAsia="Times New Roman" w:hAnsi="Trebuchet MS" w:cs="Times New Roman"/>
          <w:sz w:val="20"/>
          <w:szCs w:val="20"/>
        </w:rPr>
        <w:t>your progress and difficulties.</w:t>
      </w:r>
      <w:r w:rsidRPr="008B7A79">
        <w:rPr>
          <w:rFonts w:ascii="Trebuchet MS" w:eastAsia="Times New Roman" w:hAnsi="Trebuchet MS" w:cs="Times New Roman"/>
          <w:sz w:val="20"/>
          <w:szCs w:val="20"/>
        </w:rPr>
        <w:t xml:space="preserve"> I will make sure </w:t>
      </w:r>
      <w:r w:rsidR="00A075DF" w:rsidRPr="008B7A79">
        <w:rPr>
          <w:rFonts w:ascii="Trebuchet MS" w:eastAsia="Times New Roman" w:hAnsi="Trebuchet MS" w:cs="Times New Roman"/>
          <w:sz w:val="20"/>
          <w:szCs w:val="20"/>
        </w:rPr>
        <w:t>any question, concern or suggestion</w:t>
      </w:r>
      <w:r w:rsidRPr="008B7A79">
        <w:rPr>
          <w:rFonts w:ascii="Trebuchet MS" w:eastAsia="Times New Roman" w:hAnsi="Trebuchet MS" w:cs="Times New Roman"/>
          <w:sz w:val="20"/>
          <w:szCs w:val="20"/>
        </w:rPr>
        <w:t xml:space="preserve"> g</w:t>
      </w:r>
      <w:r w:rsidR="00A075DF" w:rsidRPr="008B7A79">
        <w:rPr>
          <w:rFonts w:ascii="Trebuchet MS" w:eastAsia="Times New Roman" w:hAnsi="Trebuchet MS" w:cs="Times New Roman"/>
          <w:sz w:val="20"/>
          <w:szCs w:val="20"/>
        </w:rPr>
        <w:t xml:space="preserve">ets the attention it deserves. </w:t>
      </w:r>
      <w:r w:rsidRPr="008B7A79">
        <w:rPr>
          <w:rFonts w:ascii="Trebuchet MS" w:eastAsia="Times New Roman" w:hAnsi="Trebuchet MS" w:cs="Times New Roman"/>
          <w:sz w:val="20"/>
          <w:szCs w:val="20"/>
        </w:rPr>
        <w:t>I will be happ</w:t>
      </w:r>
      <w:r w:rsidR="00A075DF" w:rsidRPr="008B7A79">
        <w:rPr>
          <w:rFonts w:ascii="Trebuchet MS" w:eastAsia="Times New Roman" w:hAnsi="Trebuchet MS" w:cs="Times New Roman"/>
          <w:sz w:val="20"/>
          <w:szCs w:val="20"/>
        </w:rPr>
        <w:t>y to inform you on your grades including in class. You do have a section on your syllabus that is design to help you on calculating it.</w:t>
      </w:r>
      <w:r w:rsidRPr="008B7A79">
        <w:rPr>
          <w:rFonts w:ascii="Trebuchet MS" w:eastAsia="Times New Roman" w:hAnsi="Trebuchet MS" w:cs="Times New Roman"/>
          <w:sz w:val="20"/>
          <w:szCs w:val="20"/>
        </w:rPr>
        <w:t xml:space="preserve"> I will also be happy to help you as much as I can with your homework assignments, your latest essay/project, any issue pertaining to the course, the French program at Ge</w:t>
      </w:r>
      <w:r w:rsidR="00A075DF" w:rsidRPr="008B7A79">
        <w:rPr>
          <w:rFonts w:ascii="Trebuchet MS" w:eastAsia="Times New Roman" w:hAnsi="Trebuchet MS" w:cs="Times New Roman"/>
          <w:sz w:val="20"/>
          <w:szCs w:val="20"/>
        </w:rPr>
        <w:t>orgia Tech, or queries on French and Francophone cultures.</w:t>
      </w:r>
      <w:r w:rsidRPr="008B7A79">
        <w:rPr>
          <w:rFonts w:ascii="Trebuchet MS" w:eastAsia="Times New Roman" w:hAnsi="Trebuchet MS" w:cs="Times New Roman"/>
          <w:sz w:val="20"/>
          <w:szCs w:val="20"/>
        </w:rPr>
        <w:t xml:space="preserve"> </w:t>
      </w:r>
      <w:r w:rsidRPr="008B7A79">
        <w:rPr>
          <w:rFonts w:ascii="Trebuchet MS" w:eastAsia="Times New Roman" w:hAnsi="Trebuchet MS" w:cs="Times New Roman"/>
          <w:i/>
          <w:sz w:val="20"/>
          <w:szCs w:val="20"/>
        </w:rPr>
        <w:t>When I am not in my office, the best way to reach me is to email me, rather than leave a message on my office voice mail.</w:t>
      </w:r>
      <w:r w:rsidRPr="008B7A79">
        <w:rPr>
          <w:rFonts w:ascii="Trebuchet MS" w:eastAsia="Times New Roman" w:hAnsi="Trebuchet MS" w:cs="Times New Roman"/>
          <w:sz w:val="20"/>
          <w:szCs w:val="20"/>
        </w:rPr>
        <w:t xml:space="preserve"> </w:t>
      </w:r>
      <w:r w:rsidR="00074D54" w:rsidRPr="008B7A79">
        <w:rPr>
          <w:rFonts w:ascii="Trebuchet MS" w:eastAsia="Times New Roman" w:hAnsi="Trebuchet MS" w:cs="Times New Roman"/>
          <w:sz w:val="20"/>
          <w:szCs w:val="20"/>
        </w:rPr>
        <w:t xml:space="preserve">No emails after 8 pm except in some </w:t>
      </w:r>
      <w:r w:rsidR="00676BFE" w:rsidRPr="008B7A79">
        <w:rPr>
          <w:rFonts w:ascii="Trebuchet MS" w:eastAsia="Times New Roman" w:hAnsi="Trebuchet MS" w:cs="Times New Roman"/>
          <w:sz w:val="20"/>
          <w:szCs w:val="20"/>
        </w:rPr>
        <w:t xml:space="preserve">urgent </w:t>
      </w:r>
      <w:r w:rsidR="00074D54" w:rsidRPr="008B7A79">
        <w:rPr>
          <w:rFonts w:ascii="Trebuchet MS" w:eastAsia="Times New Roman" w:hAnsi="Trebuchet MS" w:cs="Times New Roman"/>
          <w:sz w:val="20"/>
          <w:szCs w:val="20"/>
        </w:rPr>
        <w:t>cases (family or personal emergency resulting in your absence on next day of class, for example).</w:t>
      </w:r>
    </w:p>
    <w:p w14:paraId="71AA9FCC" w14:textId="77777777" w:rsidR="003C5E7D" w:rsidRPr="00D51688" w:rsidRDefault="003C5E7D" w:rsidP="003C5E7D">
      <w:pPr>
        <w:rPr>
          <w:b/>
          <w:color w:val="262626" w:themeColor="text1" w:themeTint="D9"/>
          <w:sz w:val="24"/>
          <w:szCs w:val="24"/>
        </w:rPr>
      </w:pPr>
      <w:r w:rsidRPr="00D51688">
        <w:rPr>
          <w:b/>
          <w:color w:val="262626" w:themeColor="text1" w:themeTint="D9"/>
          <w:sz w:val="24"/>
          <w:szCs w:val="24"/>
        </w:rPr>
        <w:t xml:space="preserve">Course </w:t>
      </w:r>
      <w:r>
        <w:rPr>
          <w:b/>
          <w:color w:val="262626" w:themeColor="text1" w:themeTint="D9"/>
          <w:sz w:val="24"/>
          <w:szCs w:val="24"/>
        </w:rPr>
        <w:t>Schedule</w:t>
      </w:r>
    </w:p>
    <w:tbl>
      <w:tblPr>
        <w:tblStyle w:val="SyllabusTable-withBorders"/>
        <w:tblW w:w="9734" w:type="dxa"/>
        <w:tblLook w:val="04A0" w:firstRow="1" w:lastRow="0" w:firstColumn="1" w:lastColumn="0" w:noHBand="0" w:noVBand="1"/>
        <w:tblCaption w:val="Content table"/>
        <w:tblDescription w:val="Course schedule"/>
      </w:tblPr>
      <w:tblGrid>
        <w:gridCol w:w="1947"/>
        <w:gridCol w:w="2920"/>
        <w:gridCol w:w="4867"/>
      </w:tblGrid>
      <w:tr w:rsidR="003C5E7D" w14:paraId="481F44B3" w14:textId="77777777" w:rsidTr="003C5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39C1511E" w14:textId="77777777" w:rsidR="003C5E7D" w:rsidRPr="00610EFD" w:rsidRDefault="003C5E7D" w:rsidP="003C5E7D">
            <w:pPr>
              <w:rPr>
                <w:color w:val="262626" w:themeColor="text1" w:themeTint="D9"/>
              </w:rPr>
            </w:pPr>
            <w:r>
              <w:rPr>
                <w:color w:val="262626" w:themeColor="text1" w:themeTint="D9"/>
              </w:rPr>
              <w:t>Date</w:t>
            </w:r>
          </w:p>
        </w:tc>
        <w:tc>
          <w:tcPr>
            <w:tcW w:w="2920" w:type="dxa"/>
          </w:tcPr>
          <w:p w14:paraId="4851B70D" w14:textId="77777777" w:rsidR="003C5E7D" w:rsidRPr="00610EFD" w:rsidRDefault="003C5E7D" w:rsidP="003C5E7D">
            <w:pPr>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Topic</w:t>
            </w:r>
          </w:p>
        </w:tc>
        <w:tc>
          <w:tcPr>
            <w:tcW w:w="4867" w:type="dxa"/>
          </w:tcPr>
          <w:p w14:paraId="01E84EAF" w14:textId="77777777" w:rsidR="003C5E7D" w:rsidRPr="008E0D1F" w:rsidRDefault="003C5E7D" w:rsidP="003C5E7D">
            <w:pPr>
              <w:cnfStyle w:val="100000000000" w:firstRow="1" w:lastRow="0" w:firstColumn="0" w:lastColumn="0" w:oddVBand="0" w:evenVBand="0" w:oddHBand="0" w:evenHBand="0" w:firstRowFirstColumn="0" w:firstRowLastColumn="0" w:lastRowFirstColumn="0" w:lastRowLastColumn="0"/>
              <w:rPr>
                <w:b w:val="0"/>
                <w:color w:val="262626" w:themeColor="text1" w:themeTint="D9"/>
              </w:rPr>
            </w:pPr>
            <w:r w:rsidRPr="00610EFD">
              <w:rPr>
                <w:color w:val="262626" w:themeColor="text1" w:themeTint="D9"/>
              </w:rPr>
              <w:t>Reading</w:t>
            </w:r>
            <w:r>
              <w:rPr>
                <w:color w:val="262626" w:themeColor="text1" w:themeTint="D9"/>
              </w:rPr>
              <w:t>, Notes, due dates, and more</w:t>
            </w:r>
          </w:p>
        </w:tc>
      </w:tr>
      <w:tr w:rsidR="003C5E7D" w14:paraId="063D859C" w14:textId="77777777" w:rsidTr="003C5E7D">
        <w:tc>
          <w:tcPr>
            <w:cnfStyle w:val="001000000000" w:firstRow="0" w:lastRow="0" w:firstColumn="1" w:lastColumn="0" w:oddVBand="0" w:evenVBand="0" w:oddHBand="0" w:evenHBand="0" w:firstRowFirstColumn="0" w:firstRowLastColumn="0" w:lastRowFirstColumn="0" w:lastRowLastColumn="0"/>
            <w:tcW w:w="1947" w:type="dxa"/>
          </w:tcPr>
          <w:p w14:paraId="729B588D" w14:textId="3AFFAF5D" w:rsidR="003C5E7D" w:rsidRPr="003E7C35" w:rsidRDefault="003C5E7D" w:rsidP="003C5E7D">
            <w:pPr>
              <w:rPr>
                <w:b w:val="0"/>
              </w:rPr>
            </w:pPr>
            <w:r w:rsidRPr="003E7C35">
              <w:rPr>
                <w:b w:val="0"/>
              </w:rPr>
              <w:t>Week 1</w:t>
            </w:r>
          </w:p>
        </w:tc>
        <w:tc>
          <w:tcPr>
            <w:tcW w:w="2920" w:type="dxa"/>
          </w:tcPr>
          <w:p w14:paraId="4CA0FBAE" w14:textId="6C255D9C" w:rsidR="003C5E7D" w:rsidRPr="00610EFD" w:rsidRDefault="003C5E7D"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Intro</w:t>
            </w:r>
          </w:p>
        </w:tc>
        <w:tc>
          <w:tcPr>
            <w:tcW w:w="4867" w:type="dxa"/>
          </w:tcPr>
          <w:p w14:paraId="56E40FC3" w14:textId="040D7825" w:rsidR="003C5E7D" w:rsidRPr="003E7C35" w:rsidRDefault="003C5E7D" w:rsidP="00647D83">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Readings, Postings</w:t>
            </w:r>
          </w:p>
        </w:tc>
      </w:tr>
      <w:tr w:rsidR="003C5E7D" w14:paraId="4F76A7D9" w14:textId="77777777" w:rsidTr="003C5E7D">
        <w:tc>
          <w:tcPr>
            <w:cnfStyle w:val="001000000000" w:firstRow="0" w:lastRow="0" w:firstColumn="1" w:lastColumn="0" w:oddVBand="0" w:evenVBand="0" w:oddHBand="0" w:evenHBand="0" w:firstRowFirstColumn="0" w:firstRowLastColumn="0" w:lastRowFirstColumn="0" w:lastRowLastColumn="0"/>
            <w:tcW w:w="1947" w:type="dxa"/>
          </w:tcPr>
          <w:p w14:paraId="013B5604" w14:textId="14AC8F3C" w:rsidR="003C5E7D" w:rsidRPr="00E47A02" w:rsidRDefault="003C5E7D" w:rsidP="003C5E7D">
            <w:pPr>
              <w:rPr>
                <w:b w:val="0"/>
                <w:rPrChange w:id="78" w:author="Shook, David J" w:date="2017-08-30T10:56:00Z">
                  <w:rPr>
                    <w:b w:val="0"/>
                    <w:highlight w:val="yellow"/>
                  </w:rPr>
                </w:rPrChange>
              </w:rPr>
            </w:pPr>
            <w:r w:rsidRPr="00E47A02">
              <w:rPr>
                <w:rPrChange w:id="79" w:author="Shook, David J" w:date="2017-08-30T10:56:00Z">
                  <w:rPr>
                    <w:highlight w:val="yellow"/>
                  </w:rPr>
                </w:rPrChange>
              </w:rPr>
              <w:t>Week 2</w:t>
            </w:r>
          </w:p>
        </w:tc>
        <w:tc>
          <w:tcPr>
            <w:tcW w:w="2920" w:type="dxa"/>
          </w:tcPr>
          <w:p w14:paraId="5C5F8E99" w14:textId="158CD23D" w:rsidR="003C5E7D" w:rsidRPr="00E47A02" w:rsidRDefault="002D71D3" w:rsidP="005A3882">
            <w:pPr>
              <w:spacing w:before="0" w:after="200" w:line="276" w:lineRule="auto"/>
              <w:cnfStyle w:val="000000000000" w:firstRow="0" w:lastRow="0" w:firstColumn="0" w:lastColumn="0" w:oddVBand="0" w:evenVBand="0" w:oddHBand="0" w:evenHBand="0" w:firstRowFirstColumn="0" w:firstRowLastColumn="0" w:lastRowFirstColumn="0" w:lastRowLastColumn="0"/>
              <w:rPr>
                <w:color w:val="262626" w:themeColor="text1" w:themeTint="D9"/>
                <w:rPrChange w:id="80" w:author="Shook, David J" w:date="2017-08-30T10:56:00Z">
                  <w:rPr>
                    <w:color w:val="262626" w:themeColor="text1" w:themeTint="D9"/>
                    <w:highlight w:val="yellow"/>
                  </w:rPr>
                </w:rPrChange>
              </w:rPr>
            </w:pPr>
            <w:r w:rsidRPr="00E47A02">
              <w:rPr>
                <w:color w:val="262626" w:themeColor="text1" w:themeTint="D9"/>
                <w:rPrChange w:id="81" w:author="Shook, David J" w:date="2017-08-30T10:56:00Z">
                  <w:rPr>
                    <w:color w:val="262626" w:themeColor="text1" w:themeTint="D9"/>
                    <w:highlight w:val="yellow"/>
                  </w:rPr>
                </w:rPrChange>
              </w:rPr>
              <w:t>Poverty: the situation in France today</w:t>
            </w:r>
          </w:p>
        </w:tc>
        <w:tc>
          <w:tcPr>
            <w:tcW w:w="4867" w:type="dxa"/>
          </w:tcPr>
          <w:p w14:paraId="58EE77CC" w14:textId="2BC46969" w:rsidR="003C5E7D" w:rsidRPr="003E7C35" w:rsidRDefault="003E7C35" w:rsidP="00E545F5">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First </w:t>
            </w:r>
            <w:r w:rsidRPr="003E7C35">
              <w:rPr>
                <w:color w:val="262626" w:themeColor="text1" w:themeTint="D9"/>
              </w:rPr>
              <w:t xml:space="preserve">Presentations, </w:t>
            </w:r>
          </w:p>
        </w:tc>
      </w:tr>
      <w:tr w:rsidR="003C5E7D" w14:paraId="2CC87884" w14:textId="77777777" w:rsidTr="003C5E7D">
        <w:tc>
          <w:tcPr>
            <w:cnfStyle w:val="001000000000" w:firstRow="0" w:lastRow="0" w:firstColumn="1" w:lastColumn="0" w:oddVBand="0" w:evenVBand="0" w:oddHBand="0" w:evenHBand="0" w:firstRowFirstColumn="0" w:firstRowLastColumn="0" w:lastRowFirstColumn="0" w:lastRowLastColumn="0"/>
            <w:tcW w:w="1947" w:type="dxa"/>
          </w:tcPr>
          <w:p w14:paraId="16120866" w14:textId="7DF74FF5" w:rsidR="003C5E7D" w:rsidRPr="00E47A02" w:rsidRDefault="003C5E7D" w:rsidP="003C5E7D">
            <w:pPr>
              <w:rPr>
                <w:b w:val="0"/>
                <w:rPrChange w:id="82" w:author="Shook, David J" w:date="2017-08-30T10:56:00Z">
                  <w:rPr>
                    <w:b w:val="0"/>
                    <w:highlight w:val="yellow"/>
                  </w:rPr>
                </w:rPrChange>
              </w:rPr>
            </w:pPr>
            <w:r w:rsidRPr="00E47A02">
              <w:rPr>
                <w:rPrChange w:id="83" w:author="Shook, David J" w:date="2017-08-30T10:56:00Z">
                  <w:rPr>
                    <w:highlight w:val="yellow"/>
                  </w:rPr>
                </w:rPrChange>
              </w:rPr>
              <w:t>Week 3</w:t>
            </w:r>
          </w:p>
        </w:tc>
        <w:tc>
          <w:tcPr>
            <w:tcW w:w="2920" w:type="dxa"/>
          </w:tcPr>
          <w:p w14:paraId="4CD8FF5B" w14:textId="566A2B3A" w:rsidR="003C5E7D" w:rsidRPr="00E47A02" w:rsidRDefault="002D71D3"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Change w:id="84" w:author="Shook, David J" w:date="2017-08-30T10:56:00Z">
                  <w:rPr>
                    <w:color w:val="262626" w:themeColor="text1" w:themeTint="D9"/>
                    <w:highlight w:val="yellow"/>
                  </w:rPr>
                </w:rPrChange>
              </w:rPr>
            </w:pPr>
            <w:r w:rsidRPr="00E47A02">
              <w:rPr>
                <w:color w:val="262626" w:themeColor="text1" w:themeTint="D9"/>
                <w:rPrChange w:id="85" w:author="Shook, David J" w:date="2017-08-30T10:56:00Z">
                  <w:rPr>
                    <w:color w:val="262626" w:themeColor="text1" w:themeTint="D9"/>
                    <w:highlight w:val="yellow"/>
                  </w:rPr>
                </w:rPrChange>
              </w:rPr>
              <w:t>Public policies on poverty</w:t>
            </w:r>
          </w:p>
        </w:tc>
        <w:tc>
          <w:tcPr>
            <w:tcW w:w="4867" w:type="dxa"/>
          </w:tcPr>
          <w:p w14:paraId="3BC918C8" w14:textId="4F7A8D47" w:rsidR="003C5E7D" w:rsidRPr="003E7C35" w:rsidRDefault="003E7C35" w:rsidP="00E545F5">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First </w:t>
            </w:r>
            <w:r w:rsidRPr="003E7C35">
              <w:rPr>
                <w:color w:val="262626" w:themeColor="text1" w:themeTint="D9"/>
              </w:rPr>
              <w:t xml:space="preserve">Presentations, </w:t>
            </w:r>
          </w:p>
        </w:tc>
      </w:tr>
      <w:tr w:rsidR="003C5E7D" w14:paraId="205C90D3"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1C41AD9" w14:textId="13C36DA8" w:rsidR="003C5E7D" w:rsidRPr="00E47A02" w:rsidRDefault="003C5E7D" w:rsidP="003C5E7D">
            <w:pPr>
              <w:rPr>
                <w:b w:val="0"/>
                <w:rPrChange w:id="86" w:author="Shook, David J" w:date="2017-08-30T10:56:00Z">
                  <w:rPr>
                    <w:b w:val="0"/>
                    <w:highlight w:val="yellow"/>
                  </w:rPr>
                </w:rPrChange>
              </w:rPr>
            </w:pPr>
            <w:r w:rsidRPr="00E47A02">
              <w:rPr>
                <w:rPrChange w:id="87" w:author="Shook, David J" w:date="2017-08-30T10:56:00Z">
                  <w:rPr>
                    <w:highlight w:val="yellow"/>
                  </w:rPr>
                </w:rPrChange>
              </w:rPr>
              <w:t>Week 4</w:t>
            </w:r>
          </w:p>
        </w:tc>
        <w:tc>
          <w:tcPr>
            <w:tcW w:w="2920" w:type="dxa"/>
          </w:tcPr>
          <w:p w14:paraId="7B46C7D4" w14:textId="74D03EDB" w:rsidR="003C5E7D" w:rsidRPr="00E47A02" w:rsidRDefault="002D71D3" w:rsidP="00426B40">
            <w:pPr>
              <w:spacing w:before="0" w:after="120"/>
              <w:cnfStyle w:val="000000000000" w:firstRow="0" w:lastRow="0" w:firstColumn="0" w:lastColumn="0" w:oddVBand="0" w:evenVBand="0" w:oddHBand="0" w:evenHBand="0" w:firstRowFirstColumn="0" w:firstRowLastColumn="0" w:lastRowFirstColumn="0" w:lastRowLastColumn="0"/>
              <w:rPr>
                <w:rFonts w:ascii="Trebuchet MS" w:hAnsi="Trebuchet MS" w:cs="Times New Roman"/>
                <w:rPrChange w:id="88" w:author="Shook, David J" w:date="2017-08-30T10:56:00Z">
                  <w:rPr>
                    <w:rFonts w:ascii="Trebuchet MS" w:hAnsi="Trebuchet MS" w:cs="Times New Roman"/>
                    <w:highlight w:val="yellow"/>
                    <w:lang w:val="fr-FR"/>
                  </w:rPr>
                </w:rPrChange>
              </w:rPr>
            </w:pPr>
            <w:r w:rsidRPr="00E47A02">
              <w:rPr>
                <w:color w:val="262626" w:themeColor="text1" w:themeTint="D9"/>
                <w:rPrChange w:id="89" w:author="Shook, David J" w:date="2017-08-30T10:56:00Z">
                  <w:rPr>
                    <w:color w:val="262626" w:themeColor="text1" w:themeTint="D9"/>
                    <w:highlight w:val="yellow"/>
                  </w:rPr>
                </w:rPrChange>
              </w:rPr>
              <w:t>Unemployment: the situation in France today</w:t>
            </w:r>
          </w:p>
        </w:tc>
        <w:tc>
          <w:tcPr>
            <w:tcW w:w="4867" w:type="dxa"/>
          </w:tcPr>
          <w:p w14:paraId="656CF76A" w14:textId="596E27FF"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Second </w:t>
            </w:r>
            <w:r w:rsidRPr="003E7C35">
              <w:rPr>
                <w:color w:val="262626" w:themeColor="text1" w:themeTint="D9"/>
              </w:rPr>
              <w:t xml:space="preserve">Presentations, </w:t>
            </w:r>
          </w:p>
        </w:tc>
      </w:tr>
      <w:tr w:rsidR="003C5E7D" w14:paraId="64FB9CDA"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B10A078" w14:textId="36E0F854" w:rsidR="003C5E7D" w:rsidRPr="00E47A02" w:rsidRDefault="003C5E7D" w:rsidP="003C5E7D">
            <w:pPr>
              <w:rPr>
                <w:b w:val="0"/>
                <w:rPrChange w:id="90" w:author="Shook, David J" w:date="2017-08-30T10:56:00Z">
                  <w:rPr>
                    <w:b w:val="0"/>
                    <w:highlight w:val="yellow"/>
                  </w:rPr>
                </w:rPrChange>
              </w:rPr>
            </w:pPr>
            <w:r w:rsidRPr="00E47A02">
              <w:rPr>
                <w:rPrChange w:id="91" w:author="Shook, David J" w:date="2017-08-30T10:56:00Z">
                  <w:rPr>
                    <w:highlight w:val="yellow"/>
                  </w:rPr>
                </w:rPrChange>
              </w:rPr>
              <w:t>Week 5</w:t>
            </w:r>
          </w:p>
        </w:tc>
        <w:tc>
          <w:tcPr>
            <w:tcW w:w="2920" w:type="dxa"/>
          </w:tcPr>
          <w:p w14:paraId="37E8D6B7" w14:textId="7ECE0900" w:rsidR="003C5E7D" w:rsidRPr="00E47A02" w:rsidRDefault="002D71D3"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Change w:id="92" w:author="Shook, David J" w:date="2017-08-30T10:56:00Z">
                  <w:rPr>
                    <w:color w:val="262626" w:themeColor="text1" w:themeTint="D9"/>
                    <w:highlight w:val="yellow"/>
                  </w:rPr>
                </w:rPrChange>
              </w:rPr>
            </w:pPr>
            <w:r w:rsidRPr="00E47A02">
              <w:rPr>
                <w:color w:val="262626" w:themeColor="text1" w:themeTint="D9"/>
                <w:rPrChange w:id="93" w:author="Shook, David J" w:date="2017-08-30T10:56:00Z">
                  <w:rPr>
                    <w:color w:val="262626" w:themeColor="text1" w:themeTint="D9"/>
                    <w:highlight w:val="yellow"/>
                  </w:rPr>
                </w:rPrChange>
              </w:rPr>
              <w:t>Public policies on unemployment</w:t>
            </w:r>
          </w:p>
        </w:tc>
        <w:tc>
          <w:tcPr>
            <w:tcW w:w="4867" w:type="dxa"/>
          </w:tcPr>
          <w:p w14:paraId="7A81EA04" w14:textId="00AB8FCA"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Second </w:t>
            </w:r>
            <w:r w:rsidRPr="003E7C35">
              <w:rPr>
                <w:color w:val="262626" w:themeColor="text1" w:themeTint="D9"/>
              </w:rPr>
              <w:t xml:space="preserve">Presentations, </w:t>
            </w:r>
            <w:r w:rsidR="001D584E" w:rsidRPr="003E7C35">
              <w:rPr>
                <w:color w:val="262626" w:themeColor="text1" w:themeTint="D9"/>
              </w:rPr>
              <w:t>Essay</w:t>
            </w:r>
            <w:r w:rsidR="001D584E">
              <w:rPr>
                <w:color w:val="262626" w:themeColor="text1" w:themeTint="D9"/>
              </w:rPr>
              <w:t xml:space="preserve"> 1 outline due</w:t>
            </w:r>
            <w:r w:rsidR="001D584E" w:rsidRPr="003E7C35" w:rsidDel="001D584E">
              <w:rPr>
                <w:color w:val="262626" w:themeColor="text1" w:themeTint="D9"/>
              </w:rPr>
              <w:t xml:space="preserve"> </w:t>
            </w:r>
          </w:p>
        </w:tc>
      </w:tr>
      <w:tr w:rsidR="003C5E7D" w14:paraId="0DB6C31D"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ED80108" w14:textId="6FA389DA" w:rsidR="003C5E7D" w:rsidRPr="00E47A02" w:rsidRDefault="003C5E7D" w:rsidP="003C5E7D">
            <w:pPr>
              <w:rPr>
                <w:b w:val="0"/>
                <w:rPrChange w:id="94" w:author="Shook, David J" w:date="2017-08-30T10:56:00Z">
                  <w:rPr>
                    <w:b w:val="0"/>
                    <w:highlight w:val="yellow"/>
                  </w:rPr>
                </w:rPrChange>
              </w:rPr>
            </w:pPr>
            <w:r w:rsidRPr="00E47A02">
              <w:rPr>
                <w:rPrChange w:id="95" w:author="Shook, David J" w:date="2017-08-30T10:56:00Z">
                  <w:rPr>
                    <w:highlight w:val="yellow"/>
                  </w:rPr>
                </w:rPrChange>
              </w:rPr>
              <w:t>Week 6</w:t>
            </w:r>
          </w:p>
        </w:tc>
        <w:tc>
          <w:tcPr>
            <w:tcW w:w="2920" w:type="dxa"/>
          </w:tcPr>
          <w:p w14:paraId="2FAC591D" w14:textId="413C4102" w:rsidR="003C5E7D" w:rsidRPr="00E47A02" w:rsidRDefault="002D71D3"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Change w:id="96" w:author="Shook, David J" w:date="2017-08-30T10:56:00Z">
                  <w:rPr>
                    <w:color w:val="262626" w:themeColor="text1" w:themeTint="D9"/>
                    <w:highlight w:val="yellow"/>
                  </w:rPr>
                </w:rPrChange>
              </w:rPr>
            </w:pPr>
            <w:r w:rsidRPr="00E47A02">
              <w:rPr>
                <w:color w:val="262626" w:themeColor="text1" w:themeTint="D9"/>
                <w:rPrChange w:id="97" w:author="Shook, David J" w:date="2017-08-30T10:56:00Z">
                  <w:rPr>
                    <w:color w:val="262626" w:themeColor="text1" w:themeTint="D9"/>
                    <w:highlight w:val="yellow"/>
                  </w:rPr>
                </w:rPrChange>
              </w:rPr>
              <w:t>Security: the situation in France today</w:t>
            </w:r>
          </w:p>
        </w:tc>
        <w:tc>
          <w:tcPr>
            <w:tcW w:w="4867" w:type="dxa"/>
          </w:tcPr>
          <w:p w14:paraId="01E372C6" w14:textId="6C7704BB"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Presentations, </w:t>
            </w:r>
            <w:r w:rsidR="001D584E" w:rsidRPr="003E7C35">
              <w:rPr>
                <w:color w:val="262626" w:themeColor="text1" w:themeTint="D9"/>
              </w:rPr>
              <w:t>Essay</w:t>
            </w:r>
            <w:r w:rsidR="001D584E">
              <w:rPr>
                <w:color w:val="262626" w:themeColor="text1" w:themeTint="D9"/>
              </w:rPr>
              <w:t xml:space="preserve"> 1 1</w:t>
            </w:r>
            <w:r w:rsidR="001D584E" w:rsidRPr="001D584E">
              <w:rPr>
                <w:color w:val="262626" w:themeColor="text1" w:themeTint="D9"/>
                <w:vertAlign w:val="superscript"/>
              </w:rPr>
              <w:t>st</w:t>
            </w:r>
            <w:r w:rsidR="001D584E">
              <w:rPr>
                <w:color w:val="262626" w:themeColor="text1" w:themeTint="D9"/>
              </w:rPr>
              <w:t xml:space="preserve"> draft due</w:t>
            </w:r>
            <w:r w:rsidR="001D584E" w:rsidRPr="003E7C35" w:rsidDel="001D584E">
              <w:rPr>
                <w:color w:val="262626" w:themeColor="text1" w:themeTint="D9"/>
              </w:rPr>
              <w:t xml:space="preserve"> </w:t>
            </w:r>
          </w:p>
        </w:tc>
      </w:tr>
      <w:tr w:rsidR="003C5E7D" w14:paraId="0519B412"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196C6CB6" w14:textId="6FEC5A24" w:rsidR="003C5E7D" w:rsidRPr="00E47A02" w:rsidRDefault="003C5E7D" w:rsidP="003C5E7D">
            <w:pPr>
              <w:rPr>
                <w:b w:val="0"/>
                <w:rPrChange w:id="98" w:author="Shook, David J" w:date="2017-08-30T10:56:00Z">
                  <w:rPr>
                    <w:b w:val="0"/>
                    <w:highlight w:val="yellow"/>
                  </w:rPr>
                </w:rPrChange>
              </w:rPr>
            </w:pPr>
            <w:r w:rsidRPr="00E47A02">
              <w:rPr>
                <w:rPrChange w:id="99" w:author="Shook, David J" w:date="2017-08-30T10:56:00Z">
                  <w:rPr>
                    <w:highlight w:val="yellow"/>
                  </w:rPr>
                </w:rPrChange>
              </w:rPr>
              <w:t>Week 7</w:t>
            </w:r>
          </w:p>
        </w:tc>
        <w:tc>
          <w:tcPr>
            <w:tcW w:w="2920" w:type="dxa"/>
          </w:tcPr>
          <w:p w14:paraId="6F9349AC" w14:textId="3F96B4E1" w:rsidR="003C5E7D" w:rsidRPr="00E47A02" w:rsidRDefault="002D71D3"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Change w:id="100" w:author="Shook, David J" w:date="2017-08-30T10:56:00Z">
                  <w:rPr>
                    <w:color w:val="262626" w:themeColor="text1" w:themeTint="D9"/>
                    <w:highlight w:val="yellow"/>
                  </w:rPr>
                </w:rPrChange>
              </w:rPr>
            </w:pPr>
            <w:r w:rsidRPr="00E47A02">
              <w:rPr>
                <w:color w:val="262626" w:themeColor="text1" w:themeTint="D9"/>
                <w:rPrChange w:id="101" w:author="Shook, David J" w:date="2017-08-30T10:56:00Z">
                  <w:rPr>
                    <w:color w:val="262626" w:themeColor="text1" w:themeTint="D9"/>
                    <w:highlight w:val="yellow"/>
                  </w:rPr>
                </w:rPrChange>
              </w:rPr>
              <w:t>Public policies on Security</w:t>
            </w:r>
          </w:p>
        </w:tc>
        <w:tc>
          <w:tcPr>
            <w:tcW w:w="4867" w:type="dxa"/>
          </w:tcPr>
          <w:p w14:paraId="007E373C" w14:textId="255BF7B0" w:rsidR="003C5E7D" w:rsidRPr="003E7C35" w:rsidRDefault="003E7C35" w:rsidP="00E545F5">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Readings, Postings, Presentations,</w:t>
            </w:r>
            <w:r w:rsidR="001D584E" w:rsidRPr="003E7C35">
              <w:rPr>
                <w:color w:val="262626" w:themeColor="text1" w:themeTint="D9"/>
              </w:rPr>
              <w:t xml:space="preserve"> Essay</w:t>
            </w:r>
            <w:r w:rsidR="001D584E">
              <w:rPr>
                <w:color w:val="262626" w:themeColor="text1" w:themeTint="D9"/>
              </w:rPr>
              <w:t xml:space="preserve"> 1 2</w:t>
            </w:r>
            <w:r w:rsidR="001D584E" w:rsidRPr="001D584E">
              <w:rPr>
                <w:color w:val="262626" w:themeColor="text1" w:themeTint="D9"/>
                <w:vertAlign w:val="superscript"/>
              </w:rPr>
              <w:t>nd</w:t>
            </w:r>
            <w:r w:rsidR="001D584E">
              <w:rPr>
                <w:color w:val="262626" w:themeColor="text1" w:themeTint="D9"/>
              </w:rPr>
              <w:t xml:space="preserve"> draft due</w:t>
            </w:r>
          </w:p>
        </w:tc>
      </w:tr>
      <w:tr w:rsidR="003C5E7D" w14:paraId="4B307C84"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6F8D3E81" w14:textId="594B1149" w:rsidR="003C5E7D" w:rsidRPr="00E47A02" w:rsidRDefault="003C5E7D" w:rsidP="003C5E7D">
            <w:pPr>
              <w:rPr>
                <w:b w:val="0"/>
                <w:rPrChange w:id="102" w:author="Shook, David J" w:date="2017-08-30T10:56:00Z">
                  <w:rPr>
                    <w:b w:val="0"/>
                    <w:highlight w:val="yellow"/>
                  </w:rPr>
                </w:rPrChange>
              </w:rPr>
            </w:pPr>
            <w:r w:rsidRPr="00E47A02">
              <w:rPr>
                <w:rPrChange w:id="103" w:author="Shook, David J" w:date="2017-08-30T10:56:00Z">
                  <w:rPr>
                    <w:highlight w:val="yellow"/>
                  </w:rPr>
                </w:rPrChange>
              </w:rPr>
              <w:t>Week 8</w:t>
            </w:r>
          </w:p>
        </w:tc>
        <w:tc>
          <w:tcPr>
            <w:tcW w:w="2920" w:type="dxa"/>
          </w:tcPr>
          <w:p w14:paraId="18A3BDFF" w14:textId="13A5FCB3" w:rsidR="003C5E7D" w:rsidRPr="00E47A02" w:rsidRDefault="002D71D3" w:rsidP="005A3882">
            <w:pPr>
              <w:cnfStyle w:val="000000000000" w:firstRow="0" w:lastRow="0" w:firstColumn="0" w:lastColumn="0" w:oddVBand="0" w:evenVBand="0" w:oddHBand="0" w:evenHBand="0" w:firstRowFirstColumn="0" w:firstRowLastColumn="0" w:lastRowFirstColumn="0" w:lastRowLastColumn="0"/>
              <w:rPr>
                <w:color w:val="262626" w:themeColor="text1" w:themeTint="D9"/>
                <w:rPrChange w:id="104" w:author="Shook, David J" w:date="2017-08-30T10:56:00Z">
                  <w:rPr>
                    <w:color w:val="262626" w:themeColor="text1" w:themeTint="D9"/>
                    <w:highlight w:val="yellow"/>
                  </w:rPr>
                </w:rPrChange>
              </w:rPr>
            </w:pPr>
            <w:r w:rsidRPr="00E47A02">
              <w:rPr>
                <w:color w:val="262626" w:themeColor="text1" w:themeTint="D9"/>
                <w:rPrChange w:id="105" w:author="Shook, David J" w:date="2017-08-30T10:56:00Z">
                  <w:rPr>
                    <w:color w:val="262626" w:themeColor="text1" w:themeTint="D9"/>
                    <w:highlight w:val="yellow"/>
                  </w:rPr>
                </w:rPrChange>
              </w:rPr>
              <w:t>Minorities: the situation in France today</w:t>
            </w:r>
          </w:p>
        </w:tc>
        <w:tc>
          <w:tcPr>
            <w:tcW w:w="4867" w:type="dxa"/>
          </w:tcPr>
          <w:p w14:paraId="5CBC9F19" w14:textId="4B13D422" w:rsidR="003C5E7D" w:rsidRPr="003E7C35" w:rsidRDefault="003E7C35" w:rsidP="00E545F5">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Third </w:t>
            </w:r>
            <w:r w:rsidRPr="003E7C35">
              <w:rPr>
                <w:color w:val="262626" w:themeColor="text1" w:themeTint="D9"/>
              </w:rPr>
              <w:t>Presentations,</w:t>
            </w:r>
          </w:p>
        </w:tc>
      </w:tr>
      <w:tr w:rsidR="003C5E7D" w14:paraId="79EFC9B6"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441A457B" w14:textId="2FE30140" w:rsidR="003C5E7D" w:rsidRPr="00E47A02" w:rsidRDefault="003C5E7D" w:rsidP="003C5E7D">
            <w:pPr>
              <w:rPr>
                <w:b w:val="0"/>
                <w:rPrChange w:id="106" w:author="Shook, David J" w:date="2017-08-30T10:56:00Z">
                  <w:rPr>
                    <w:b w:val="0"/>
                    <w:highlight w:val="yellow"/>
                  </w:rPr>
                </w:rPrChange>
              </w:rPr>
            </w:pPr>
            <w:r w:rsidRPr="00E47A02">
              <w:rPr>
                <w:rPrChange w:id="107" w:author="Shook, David J" w:date="2017-08-30T10:56:00Z">
                  <w:rPr>
                    <w:highlight w:val="yellow"/>
                  </w:rPr>
                </w:rPrChange>
              </w:rPr>
              <w:t>Week 9</w:t>
            </w:r>
          </w:p>
        </w:tc>
        <w:tc>
          <w:tcPr>
            <w:tcW w:w="2920" w:type="dxa"/>
          </w:tcPr>
          <w:p w14:paraId="3EE86151" w14:textId="61DC1426" w:rsidR="003C5E7D" w:rsidRPr="00E47A02" w:rsidRDefault="002D71D3"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Change w:id="108" w:author="Shook, David J" w:date="2017-08-30T10:56:00Z">
                  <w:rPr>
                    <w:color w:val="262626" w:themeColor="text1" w:themeTint="D9"/>
                    <w:highlight w:val="yellow"/>
                  </w:rPr>
                </w:rPrChange>
              </w:rPr>
            </w:pPr>
            <w:r w:rsidRPr="00E47A02">
              <w:rPr>
                <w:color w:val="262626" w:themeColor="text1" w:themeTint="D9"/>
                <w:rPrChange w:id="109" w:author="Shook, David J" w:date="2017-08-30T10:56:00Z">
                  <w:rPr>
                    <w:color w:val="262626" w:themeColor="text1" w:themeTint="D9"/>
                    <w:highlight w:val="yellow"/>
                  </w:rPr>
                </w:rPrChange>
              </w:rPr>
              <w:t>Public policies on Minorities</w:t>
            </w:r>
          </w:p>
        </w:tc>
        <w:tc>
          <w:tcPr>
            <w:tcW w:w="4867" w:type="dxa"/>
          </w:tcPr>
          <w:p w14:paraId="73EA2DE6" w14:textId="5A5AC2D2" w:rsidR="003C5E7D" w:rsidRPr="003E7C35" w:rsidRDefault="003E7C35" w:rsidP="00E545F5">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Third </w:t>
            </w:r>
            <w:r w:rsidRPr="003E7C35">
              <w:rPr>
                <w:color w:val="262626" w:themeColor="text1" w:themeTint="D9"/>
              </w:rPr>
              <w:t xml:space="preserve">Presentations, </w:t>
            </w:r>
          </w:p>
        </w:tc>
      </w:tr>
      <w:tr w:rsidR="003C5E7D" w14:paraId="0BCCB198"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1B5AE727" w14:textId="32B3C506" w:rsidR="003C5E7D" w:rsidRPr="00E47A02" w:rsidRDefault="003C5E7D" w:rsidP="003C5E7D">
            <w:pPr>
              <w:rPr>
                <w:b w:val="0"/>
                <w:rPrChange w:id="110" w:author="Shook, David J" w:date="2017-08-30T10:56:00Z">
                  <w:rPr>
                    <w:b w:val="0"/>
                    <w:highlight w:val="yellow"/>
                  </w:rPr>
                </w:rPrChange>
              </w:rPr>
            </w:pPr>
            <w:r w:rsidRPr="00E47A02">
              <w:rPr>
                <w:rPrChange w:id="111" w:author="Shook, David J" w:date="2017-08-30T10:56:00Z">
                  <w:rPr>
                    <w:highlight w:val="yellow"/>
                  </w:rPr>
                </w:rPrChange>
              </w:rPr>
              <w:t>Week 10</w:t>
            </w:r>
          </w:p>
        </w:tc>
        <w:tc>
          <w:tcPr>
            <w:tcW w:w="2920" w:type="dxa"/>
          </w:tcPr>
          <w:p w14:paraId="096286FB" w14:textId="52FDEDB0" w:rsidR="003C5E7D" w:rsidRPr="00E47A02" w:rsidRDefault="002D71D3" w:rsidP="00426B40">
            <w:pPr>
              <w:spacing w:after="0"/>
              <w:cnfStyle w:val="000000000000" w:firstRow="0" w:lastRow="0" w:firstColumn="0" w:lastColumn="0" w:oddVBand="0" w:evenVBand="0" w:oddHBand="0" w:evenHBand="0" w:firstRowFirstColumn="0" w:firstRowLastColumn="0" w:lastRowFirstColumn="0" w:lastRowLastColumn="0"/>
              <w:rPr>
                <w:rFonts w:ascii="Trebuchet MS" w:hAnsi="Trebuchet MS" w:cs="Times New Roman"/>
                <w:rPrChange w:id="112" w:author="Shook, David J" w:date="2017-08-30T10:56:00Z">
                  <w:rPr>
                    <w:rFonts w:ascii="Trebuchet MS" w:hAnsi="Trebuchet MS" w:cs="Times New Roman"/>
                    <w:highlight w:val="yellow"/>
                  </w:rPr>
                </w:rPrChange>
              </w:rPr>
            </w:pPr>
            <w:r w:rsidRPr="00E47A02">
              <w:rPr>
                <w:color w:val="262626" w:themeColor="text1" w:themeTint="D9"/>
                <w:rPrChange w:id="113" w:author="Shook, David J" w:date="2017-08-30T10:56:00Z">
                  <w:rPr>
                    <w:color w:val="262626" w:themeColor="text1" w:themeTint="D9"/>
                    <w:highlight w:val="yellow"/>
                  </w:rPr>
                </w:rPrChange>
              </w:rPr>
              <w:t>Freedoms: the situation in France today</w:t>
            </w:r>
          </w:p>
        </w:tc>
        <w:tc>
          <w:tcPr>
            <w:tcW w:w="4867" w:type="dxa"/>
          </w:tcPr>
          <w:p w14:paraId="23E10D6C" w14:textId="102CE5F4"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Fourth </w:t>
            </w:r>
            <w:r w:rsidRPr="003E7C35">
              <w:rPr>
                <w:color w:val="262626" w:themeColor="text1" w:themeTint="D9"/>
              </w:rPr>
              <w:t xml:space="preserve">Presentations, </w:t>
            </w:r>
          </w:p>
        </w:tc>
      </w:tr>
      <w:tr w:rsidR="003C5E7D" w14:paraId="42A5B4BA"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0CEC8A9" w14:textId="359A49AD" w:rsidR="003C5E7D" w:rsidRPr="00E47A02" w:rsidRDefault="003C5E7D" w:rsidP="003C5E7D">
            <w:pPr>
              <w:rPr>
                <w:b w:val="0"/>
                <w:rPrChange w:id="114" w:author="Shook, David J" w:date="2017-08-30T10:56:00Z">
                  <w:rPr>
                    <w:b w:val="0"/>
                    <w:highlight w:val="yellow"/>
                  </w:rPr>
                </w:rPrChange>
              </w:rPr>
            </w:pPr>
            <w:r w:rsidRPr="00E47A02">
              <w:rPr>
                <w:rPrChange w:id="115" w:author="Shook, David J" w:date="2017-08-30T10:56:00Z">
                  <w:rPr>
                    <w:highlight w:val="yellow"/>
                  </w:rPr>
                </w:rPrChange>
              </w:rPr>
              <w:t>Week 11</w:t>
            </w:r>
          </w:p>
        </w:tc>
        <w:tc>
          <w:tcPr>
            <w:tcW w:w="2920" w:type="dxa"/>
          </w:tcPr>
          <w:p w14:paraId="37F4CA72" w14:textId="72946AC0" w:rsidR="003C5E7D" w:rsidRPr="00E47A02" w:rsidRDefault="002D71D3" w:rsidP="00426B40">
            <w:pPr>
              <w:spacing w:before="0" w:after="120"/>
              <w:cnfStyle w:val="000000000000" w:firstRow="0" w:lastRow="0" w:firstColumn="0" w:lastColumn="0" w:oddVBand="0" w:evenVBand="0" w:oddHBand="0" w:evenHBand="0" w:firstRowFirstColumn="0" w:firstRowLastColumn="0" w:lastRowFirstColumn="0" w:lastRowLastColumn="0"/>
              <w:rPr>
                <w:rFonts w:ascii="Trebuchet MS" w:hAnsi="Trebuchet MS" w:cs="Times New Roman"/>
                <w:lang w:val="fr-FR"/>
                <w:rPrChange w:id="116" w:author="Shook, David J" w:date="2017-08-30T10:56:00Z">
                  <w:rPr>
                    <w:rFonts w:ascii="Trebuchet MS" w:hAnsi="Trebuchet MS" w:cs="Times New Roman"/>
                    <w:highlight w:val="yellow"/>
                    <w:lang w:val="fr-FR"/>
                  </w:rPr>
                </w:rPrChange>
              </w:rPr>
            </w:pPr>
            <w:r w:rsidRPr="00E47A02">
              <w:rPr>
                <w:color w:val="262626" w:themeColor="text1" w:themeTint="D9"/>
                <w:rPrChange w:id="117" w:author="Shook, David J" w:date="2017-08-30T10:56:00Z">
                  <w:rPr>
                    <w:color w:val="262626" w:themeColor="text1" w:themeTint="D9"/>
                    <w:highlight w:val="yellow"/>
                  </w:rPr>
                </w:rPrChange>
              </w:rPr>
              <w:t>Public policies on freedoms</w:t>
            </w:r>
          </w:p>
        </w:tc>
        <w:tc>
          <w:tcPr>
            <w:tcW w:w="4867" w:type="dxa"/>
          </w:tcPr>
          <w:p w14:paraId="45074317" w14:textId="4AA7DC23"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Fourth </w:t>
            </w:r>
            <w:r w:rsidRPr="003E7C35">
              <w:rPr>
                <w:color w:val="262626" w:themeColor="text1" w:themeTint="D9"/>
              </w:rPr>
              <w:t xml:space="preserve">Presentations, </w:t>
            </w:r>
            <w:r w:rsidR="001D584E" w:rsidRPr="003E7C35">
              <w:rPr>
                <w:color w:val="262626" w:themeColor="text1" w:themeTint="D9"/>
              </w:rPr>
              <w:t>Essay</w:t>
            </w:r>
            <w:r w:rsidR="001D584E">
              <w:rPr>
                <w:color w:val="262626" w:themeColor="text1" w:themeTint="D9"/>
              </w:rPr>
              <w:t xml:space="preserve"> 1 outline due;</w:t>
            </w:r>
          </w:p>
        </w:tc>
      </w:tr>
      <w:tr w:rsidR="003C5E7D" w14:paraId="7CE3EA03"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41171034" w14:textId="2E955184" w:rsidR="003C5E7D" w:rsidRPr="00E47A02" w:rsidRDefault="003C5E7D" w:rsidP="003C5E7D">
            <w:pPr>
              <w:rPr>
                <w:b w:val="0"/>
                <w:rPrChange w:id="118" w:author="Shook, David J" w:date="2017-08-30T10:56:00Z">
                  <w:rPr>
                    <w:b w:val="0"/>
                    <w:highlight w:val="yellow"/>
                  </w:rPr>
                </w:rPrChange>
              </w:rPr>
            </w:pPr>
            <w:r w:rsidRPr="00E47A02">
              <w:rPr>
                <w:rPrChange w:id="119" w:author="Shook, David J" w:date="2017-08-30T10:56:00Z">
                  <w:rPr>
                    <w:highlight w:val="yellow"/>
                  </w:rPr>
                </w:rPrChange>
              </w:rPr>
              <w:t xml:space="preserve">Week 12 </w:t>
            </w:r>
          </w:p>
        </w:tc>
        <w:tc>
          <w:tcPr>
            <w:tcW w:w="2920" w:type="dxa"/>
          </w:tcPr>
          <w:p w14:paraId="2CD56EAA" w14:textId="42D04495" w:rsidR="003C5E7D" w:rsidRPr="00E47A02" w:rsidRDefault="002D71D3" w:rsidP="00426B40">
            <w:pPr>
              <w:spacing w:after="0"/>
              <w:cnfStyle w:val="000000000000" w:firstRow="0" w:lastRow="0" w:firstColumn="0" w:lastColumn="0" w:oddVBand="0" w:evenVBand="0" w:oddHBand="0" w:evenHBand="0" w:firstRowFirstColumn="0" w:firstRowLastColumn="0" w:lastRowFirstColumn="0" w:lastRowLastColumn="0"/>
              <w:rPr>
                <w:rFonts w:ascii="Trebuchet MS" w:hAnsi="Trebuchet MS" w:cs="Times New Roman"/>
                <w:rPrChange w:id="120" w:author="Shook, David J" w:date="2017-08-30T10:56:00Z">
                  <w:rPr>
                    <w:rFonts w:ascii="Trebuchet MS" w:hAnsi="Trebuchet MS" w:cs="Times New Roman"/>
                    <w:highlight w:val="yellow"/>
                  </w:rPr>
                </w:rPrChange>
              </w:rPr>
            </w:pPr>
            <w:r w:rsidRPr="00E47A02">
              <w:rPr>
                <w:color w:val="262626" w:themeColor="text1" w:themeTint="D9"/>
                <w:rPrChange w:id="121" w:author="Shook, David J" w:date="2017-08-30T10:56:00Z">
                  <w:rPr>
                    <w:color w:val="262626" w:themeColor="text1" w:themeTint="D9"/>
                    <w:highlight w:val="yellow"/>
                  </w:rPr>
                </w:rPrChange>
              </w:rPr>
              <w:t>Role of the State I</w:t>
            </w:r>
          </w:p>
        </w:tc>
        <w:tc>
          <w:tcPr>
            <w:tcW w:w="4867" w:type="dxa"/>
          </w:tcPr>
          <w:p w14:paraId="130333B9" w14:textId="3A904747"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Presentations, </w:t>
            </w:r>
            <w:r w:rsidR="001D584E" w:rsidRPr="003E7C35">
              <w:rPr>
                <w:color w:val="262626" w:themeColor="text1" w:themeTint="D9"/>
              </w:rPr>
              <w:t>Essay</w:t>
            </w:r>
            <w:r w:rsidR="001D584E">
              <w:rPr>
                <w:color w:val="262626" w:themeColor="text1" w:themeTint="D9"/>
              </w:rPr>
              <w:t xml:space="preserve"> 1 1</w:t>
            </w:r>
            <w:r w:rsidR="001D584E" w:rsidRPr="00E30931">
              <w:rPr>
                <w:color w:val="262626" w:themeColor="text1" w:themeTint="D9"/>
                <w:vertAlign w:val="superscript"/>
              </w:rPr>
              <w:t>st</w:t>
            </w:r>
            <w:r w:rsidR="001D584E">
              <w:rPr>
                <w:color w:val="262626" w:themeColor="text1" w:themeTint="D9"/>
              </w:rPr>
              <w:t xml:space="preserve"> draft due</w:t>
            </w:r>
            <w:r w:rsidR="001D584E" w:rsidRPr="003E7C35" w:rsidDel="001D584E">
              <w:rPr>
                <w:color w:val="262626" w:themeColor="text1" w:themeTint="D9"/>
              </w:rPr>
              <w:t xml:space="preserve"> </w:t>
            </w:r>
          </w:p>
        </w:tc>
      </w:tr>
      <w:tr w:rsidR="003C5E7D" w14:paraId="5C75469C"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32B07C8" w14:textId="1F67049E" w:rsidR="003C5E7D" w:rsidRPr="00E47A02" w:rsidRDefault="003C5E7D" w:rsidP="003C5E7D">
            <w:pPr>
              <w:rPr>
                <w:b w:val="0"/>
                <w:rPrChange w:id="122" w:author="Shook, David J" w:date="2017-08-30T10:56:00Z">
                  <w:rPr>
                    <w:b w:val="0"/>
                    <w:highlight w:val="yellow"/>
                  </w:rPr>
                </w:rPrChange>
              </w:rPr>
            </w:pPr>
            <w:r w:rsidRPr="00E47A02">
              <w:rPr>
                <w:rPrChange w:id="123" w:author="Shook, David J" w:date="2017-08-30T10:56:00Z">
                  <w:rPr>
                    <w:highlight w:val="yellow"/>
                  </w:rPr>
                </w:rPrChange>
              </w:rPr>
              <w:t>Week 13</w:t>
            </w:r>
          </w:p>
        </w:tc>
        <w:tc>
          <w:tcPr>
            <w:tcW w:w="2920" w:type="dxa"/>
          </w:tcPr>
          <w:p w14:paraId="44D64BAA" w14:textId="4AE3D348" w:rsidR="003C5E7D" w:rsidRPr="00E47A02" w:rsidRDefault="002D71D3"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Change w:id="124" w:author="Shook, David J" w:date="2017-08-30T10:56:00Z">
                  <w:rPr>
                    <w:color w:val="262626" w:themeColor="text1" w:themeTint="D9"/>
                    <w:highlight w:val="yellow"/>
                  </w:rPr>
                </w:rPrChange>
              </w:rPr>
            </w:pPr>
            <w:r w:rsidRPr="00E47A02">
              <w:rPr>
                <w:color w:val="262626" w:themeColor="text1" w:themeTint="D9"/>
                <w:rPrChange w:id="125" w:author="Shook, David J" w:date="2017-08-30T10:56:00Z">
                  <w:rPr>
                    <w:color w:val="262626" w:themeColor="text1" w:themeTint="D9"/>
                    <w:highlight w:val="yellow"/>
                  </w:rPr>
                </w:rPrChange>
              </w:rPr>
              <w:t>Role of the State II</w:t>
            </w:r>
          </w:p>
        </w:tc>
        <w:tc>
          <w:tcPr>
            <w:tcW w:w="4867" w:type="dxa"/>
          </w:tcPr>
          <w:p w14:paraId="6C218196" w14:textId="31533C15" w:rsidR="003C5E7D" w:rsidRPr="003E7C35" w:rsidRDefault="003E7C35" w:rsidP="00647D83">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Readings, Postings, Presentations</w:t>
            </w:r>
            <w:r w:rsidR="001D584E">
              <w:rPr>
                <w:color w:val="262626" w:themeColor="text1" w:themeTint="D9"/>
              </w:rPr>
              <w:t>,</w:t>
            </w:r>
            <w:r w:rsidR="001D584E" w:rsidRPr="003E7C35">
              <w:rPr>
                <w:color w:val="262626" w:themeColor="text1" w:themeTint="D9"/>
              </w:rPr>
              <w:t xml:space="preserve"> Essay</w:t>
            </w:r>
            <w:r w:rsidR="001D584E">
              <w:rPr>
                <w:color w:val="262626" w:themeColor="text1" w:themeTint="D9"/>
              </w:rPr>
              <w:t xml:space="preserve"> 1 2</w:t>
            </w:r>
            <w:r w:rsidR="001D584E" w:rsidRPr="00E30931">
              <w:rPr>
                <w:color w:val="262626" w:themeColor="text1" w:themeTint="D9"/>
                <w:vertAlign w:val="superscript"/>
              </w:rPr>
              <w:t>nd</w:t>
            </w:r>
            <w:r w:rsidR="001D584E">
              <w:rPr>
                <w:color w:val="262626" w:themeColor="text1" w:themeTint="D9"/>
              </w:rPr>
              <w:t xml:space="preserve"> draft due</w:t>
            </w:r>
          </w:p>
        </w:tc>
      </w:tr>
      <w:tr w:rsidR="003C5E7D" w14:paraId="32B860D9"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3FC3A901" w14:textId="4E28E4AF" w:rsidR="003C5E7D" w:rsidRPr="00E47A02" w:rsidRDefault="003C5E7D" w:rsidP="003C5E7D">
            <w:pPr>
              <w:rPr>
                <w:b w:val="0"/>
                <w:rPrChange w:id="126" w:author="Shook, David J" w:date="2017-08-30T10:56:00Z">
                  <w:rPr>
                    <w:b w:val="0"/>
                    <w:highlight w:val="yellow"/>
                  </w:rPr>
                </w:rPrChange>
              </w:rPr>
            </w:pPr>
            <w:r w:rsidRPr="00E47A02">
              <w:rPr>
                <w:rPrChange w:id="127" w:author="Shook, David J" w:date="2017-08-30T10:56:00Z">
                  <w:rPr>
                    <w:highlight w:val="yellow"/>
                  </w:rPr>
                </w:rPrChange>
              </w:rPr>
              <w:t>Week 14</w:t>
            </w:r>
          </w:p>
        </w:tc>
        <w:tc>
          <w:tcPr>
            <w:tcW w:w="2920" w:type="dxa"/>
          </w:tcPr>
          <w:p w14:paraId="50377011" w14:textId="20241ADA" w:rsidR="003C5E7D" w:rsidRPr="00E47A02" w:rsidRDefault="00BB1C86"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Change w:id="128" w:author="Shook, David J" w:date="2017-08-30T10:56:00Z">
                  <w:rPr>
                    <w:color w:val="262626" w:themeColor="text1" w:themeTint="D9"/>
                    <w:highlight w:val="yellow"/>
                  </w:rPr>
                </w:rPrChange>
              </w:rPr>
            </w:pPr>
            <w:r w:rsidRPr="00E47A02">
              <w:rPr>
                <w:color w:val="262626" w:themeColor="text1" w:themeTint="D9"/>
                <w:rPrChange w:id="129" w:author="Shook, David J" w:date="2017-08-30T10:56:00Z">
                  <w:rPr>
                    <w:color w:val="262626" w:themeColor="text1" w:themeTint="D9"/>
                    <w:highlight w:val="yellow"/>
                  </w:rPr>
                </w:rPrChange>
              </w:rPr>
              <w:t>Current Trends I</w:t>
            </w:r>
          </w:p>
        </w:tc>
        <w:tc>
          <w:tcPr>
            <w:tcW w:w="4867" w:type="dxa"/>
          </w:tcPr>
          <w:p w14:paraId="79D31ACF" w14:textId="023AC0BF" w:rsidR="003C5E7D" w:rsidRPr="003E7C35" w:rsidRDefault="003E7C35" w:rsidP="00647D83">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Readings, Postings, Presentations</w:t>
            </w:r>
          </w:p>
        </w:tc>
      </w:tr>
      <w:tr w:rsidR="003C5E7D" w14:paraId="1E100A57"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76C3F89F" w14:textId="703657AD" w:rsidR="003C5E7D" w:rsidRPr="00E47A02" w:rsidRDefault="003C5E7D" w:rsidP="003C5E7D">
            <w:pPr>
              <w:rPr>
                <w:b w:val="0"/>
                <w:rPrChange w:id="130" w:author="Shook, David J" w:date="2017-08-30T10:56:00Z">
                  <w:rPr>
                    <w:b w:val="0"/>
                    <w:highlight w:val="yellow"/>
                  </w:rPr>
                </w:rPrChange>
              </w:rPr>
            </w:pPr>
            <w:r w:rsidRPr="00E47A02">
              <w:rPr>
                <w:rPrChange w:id="131" w:author="Shook, David J" w:date="2017-08-30T10:56:00Z">
                  <w:rPr>
                    <w:highlight w:val="yellow"/>
                  </w:rPr>
                </w:rPrChange>
              </w:rPr>
              <w:t>Week 15</w:t>
            </w:r>
          </w:p>
        </w:tc>
        <w:tc>
          <w:tcPr>
            <w:tcW w:w="2920" w:type="dxa"/>
          </w:tcPr>
          <w:p w14:paraId="5725F04F" w14:textId="62B3FE05" w:rsidR="003C5E7D" w:rsidRPr="00E47A02" w:rsidRDefault="00BB1C86"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Change w:id="132" w:author="Shook, David J" w:date="2017-08-30T10:56:00Z">
                  <w:rPr>
                    <w:color w:val="262626" w:themeColor="text1" w:themeTint="D9"/>
                    <w:highlight w:val="yellow"/>
                  </w:rPr>
                </w:rPrChange>
              </w:rPr>
            </w:pPr>
            <w:r w:rsidRPr="00E47A02">
              <w:rPr>
                <w:color w:val="262626" w:themeColor="text1" w:themeTint="D9"/>
                <w:rPrChange w:id="133" w:author="Shook, David J" w:date="2017-08-30T10:56:00Z">
                  <w:rPr>
                    <w:color w:val="262626" w:themeColor="text1" w:themeTint="D9"/>
                    <w:highlight w:val="yellow"/>
                  </w:rPr>
                </w:rPrChange>
              </w:rPr>
              <w:t xml:space="preserve">Current Trends </w:t>
            </w:r>
            <w:r w:rsidR="002D71D3" w:rsidRPr="00E47A02">
              <w:rPr>
                <w:color w:val="262626" w:themeColor="text1" w:themeTint="D9"/>
                <w:rPrChange w:id="134" w:author="Shook, David J" w:date="2017-08-30T10:56:00Z">
                  <w:rPr>
                    <w:color w:val="262626" w:themeColor="text1" w:themeTint="D9"/>
                    <w:highlight w:val="yellow"/>
                  </w:rPr>
                </w:rPrChange>
              </w:rPr>
              <w:t>II</w:t>
            </w:r>
          </w:p>
        </w:tc>
        <w:tc>
          <w:tcPr>
            <w:tcW w:w="4867" w:type="dxa"/>
          </w:tcPr>
          <w:p w14:paraId="6580ECF9" w14:textId="23710D3E" w:rsidR="003C5E7D" w:rsidRPr="003E7C35" w:rsidRDefault="003E7C35" w:rsidP="00647D83">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Readings, P</w:t>
            </w:r>
            <w:r w:rsidR="00647D83">
              <w:rPr>
                <w:color w:val="262626" w:themeColor="text1" w:themeTint="D9"/>
              </w:rPr>
              <w:t>reparation for Final Presentation</w:t>
            </w:r>
          </w:p>
        </w:tc>
      </w:tr>
      <w:tr w:rsidR="003C5E7D" w14:paraId="45148445"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6FFD94F8" w14:textId="6FCE7EC2" w:rsidR="003C5E7D" w:rsidRPr="00E47A02" w:rsidRDefault="003C5E7D" w:rsidP="003C5E7D">
            <w:pPr>
              <w:rPr>
                <w:b w:val="0"/>
              </w:rPr>
            </w:pPr>
            <w:r w:rsidRPr="00E47A02">
              <w:t>Week 16</w:t>
            </w:r>
          </w:p>
        </w:tc>
        <w:tc>
          <w:tcPr>
            <w:tcW w:w="2920" w:type="dxa"/>
          </w:tcPr>
          <w:p w14:paraId="6E48E4DA" w14:textId="611B374D" w:rsidR="003C5E7D" w:rsidRPr="00E47A02" w:rsidRDefault="003E7C35"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Change w:id="135" w:author="Shook, David J" w:date="2017-08-30T10:56:00Z">
                  <w:rPr>
                    <w:color w:val="262626" w:themeColor="text1" w:themeTint="D9"/>
                    <w:highlight w:val="yellow"/>
                  </w:rPr>
                </w:rPrChange>
              </w:rPr>
            </w:pPr>
            <w:r w:rsidRPr="00E47A02">
              <w:rPr>
                <w:color w:val="262626" w:themeColor="text1" w:themeTint="D9"/>
                <w:rPrChange w:id="136" w:author="Shook, David J" w:date="2017-08-30T10:56:00Z">
                  <w:rPr>
                    <w:color w:val="262626" w:themeColor="text1" w:themeTint="D9"/>
                    <w:highlight w:val="yellow"/>
                  </w:rPr>
                </w:rPrChange>
              </w:rPr>
              <w:t>Final Discussion</w:t>
            </w:r>
          </w:p>
        </w:tc>
        <w:tc>
          <w:tcPr>
            <w:tcW w:w="4867" w:type="dxa"/>
          </w:tcPr>
          <w:p w14:paraId="7D807BA6" w14:textId="4F8C69B1" w:rsidR="003C5E7D" w:rsidRPr="003E7C35" w:rsidRDefault="003C5E7D"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Final Presentations</w:t>
            </w:r>
            <w:r w:rsidR="00647D83">
              <w:rPr>
                <w:color w:val="262626" w:themeColor="text1" w:themeTint="D9"/>
              </w:rPr>
              <w:t xml:space="preserve"> (on final project)</w:t>
            </w:r>
          </w:p>
        </w:tc>
      </w:tr>
    </w:tbl>
    <w:p w14:paraId="1A2CB709" w14:textId="77777777" w:rsidR="003C5E7D" w:rsidRDefault="003C5E7D" w:rsidP="003C5E7D"/>
    <w:p w14:paraId="5B54B0D8" w14:textId="77777777" w:rsidR="00840F67" w:rsidRPr="008B7A79" w:rsidRDefault="00840F67" w:rsidP="0056126D">
      <w:pPr>
        <w:spacing w:after="120" w:line="240" w:lineRule="auto"/>
        <w:rPr>
          <w:rFonts w:ascii="Trebuchet MS" w:hAnsi="Trebuchet MS" w:cs="Times New Roman"/>
          <w:sz w:val="20"/>
          <w:szCs w:val="20"/>
          <w:highlight w:val="yellow"/>
        </w:rPr>
      </w:pPr>
    </w:p>
    <w:p w14:paraId="2797F37F" w14:textId="1AD60659" w:rsidR="00122DA8" w:rsidRPr="008B7A79" w:rsidRDefault="00676BFE" w:rsidP="0056126D">
      <w:pPr>
        <w:pStyle w:val="NormalWeb"/>
        <w:spacing w:before="0" w:beforeAutospacing="0" w:after="120" w:afterAutospacing="0"/>
        <w:rPr>
          <w:rFonts w:ascii="Trebuchet MS" w:hAnsi="Trebuchet MS"/>
          <w:i/>
          <w:sz w:val="20"/>
          <w:szCs w:val="20"/>
        </w:rPr>
      </w:pPr>
      <w:r w:rsidRPr="008B7A79">
        <w:rPr>
          <w:rFonts w:ascii="Trebuchet MS" w:hAnsi="Trebuchet MS"/>
          <w:i/>
          <w:sz w:val="20"/>
          <w:szCs w:val="20"/>
        </w:rPr>
        <w:t>The above</w:t>
      </w:r>
      <w:r w:rsidR="00122DA8" w:rsidRPr="008B7A79">
        <w:rPr>
          <w:rFonts w:ascii="Trebuchet MS" w:hAnsi="Trebuchet MS"/>
          <w:i/>
          <w:sz w:val="20"/>
          <w:szCs w:val="20"/>
        </w:rPr>
        <w:t xml:space="preserve"> </w:t>
      </w:r>
      <w:r w:rsidRPr="008B7A79">
        <w:rPr>
          <w:rFonts w:ascii="Trebuchet MS" w:hAnsi="Trebuchet MS"/>
          <w:i/>
          <w:sz w:val="20"/>
          <w:szCs w:val="20"/>
        </w:rPr>
        <w:t>schedule is subject to changes.</w:t>
      </w:r>
      <w:r w:rsidR="00122DA8" w:rsidRPr="008B7A79">
        <w:rPr>
          <w:rFonts w:ascii="Trebuchet MS" w:hAnsi="Trebuchet MS"/>
          <w:i/>
          <w:sz w:val="20"/>
          <w:szCs w:val="20"/>
        </w:rPr>
        <w:t xml:space="preserve"> Any changes will be anno</w:t>
      </w:r>
      <w:r w:rsidRPr="008B7A79">
        <w:rPr>
          <w:rFonts w:ascii="Trebuchet MS" w:hAnsi="Trebuchet MS"/>
          <w:i/>
          <w:sz w:val="20"/>
          <w:szCs w:val="20"/>
        </w:rPr>
        <w:t xml:space="preserve">unced in class, ahead of time. </w:t>
      </w:r>
      <w:r w:rsidR="00122DA8" w:rsidRPr="008B7A79">
        <w:rPr>
          <w:rFonts w:ascii="Trebuchet MS" w:hAnsi="Trebuchet MS"/>
          <w:i/>
          <w:sz w:val="20"/>
          <w:szCs w:val="20"/>
        </w:rPr>
        <w:t>Should you be absent on a day a change is announced, it is your responsibility to remain</w:t>
      </w:r>
      <w:r w:rsidRPr="008B7A79">
        <w:rPr>
          <w:rFonts w:ascii="Trebuchet MS" w:hAnsi="Trebuchet MS"/>
          <w:i/>
          <w:sz w:val="20"/>
          <w:szCs w:val="20"/>
        </w:rPr>
        <w:t xml:space="preserve"> apprized of </w:t>
      </w:r>
      <w:r w:rsidR="00B746F1">
        <w:rPr>
          <w:rFonts w:ascii="Trebuchet MS" w:hAnsi="Trebuchet MS"/>
          <w:i/>
          <w:sz w:val="20"/>
          <w:szCs w:val="20"/>
        </w:rPr>
        <w:t>that</w:t>
      </w:r>
      <w:r w:rsidRPr="008B7A79">
        <w:rPr>
          <w:rFonts w:ascii="Trebuchet MS" w:hAnsi="Trebuchet MS"/>
          <w:i/>
          <w:sz w:val="20"/>
          <w:szCs w:val="20"/>
        </w:rPr>
        <w:t xml:space="preserve"> change.</w:t>
      </w:r>
    </w:p>
    <w:p w14:paraId="64C01561" w14:textId="77777777" w:rsidR="00676BFE" w:rsidRPr="008B7A79" w:rsidRDefault="00676BFE" w:rsidP="0056126D">
      <w:pPr>
        <w:pStyle w:val="NormalWeb"/>
        <w:spacing w:before="0" w:beforeAutospacing="0" w:after="120" w:afterAutospacing="0"/>
        <w:rPr>
          <w:rFonts w:ascii="Trebuchet MS" w:hAnsi="Trebuchet MS"/>
          <w:sz w:val="20"/>
          <w:szCs w:val="20"/>
        </w:rPr>
      </w:pPr>
    </w:p>
    <w:p w14:paraId="098A89AF" w14:textId="28D83C05" w:rsidR="00122DA8" w:rsidRPr="008B7A79" w:rsidRDefault="00122DA8" w:rsidP="000534A0">
      <w:pPr>
        <w:spacing w:after="120" w:line="240" w:lineRule="auto"/>
        <w:rPr>
          <w:rFonts w:ascii="Trebuchet MS" w:hAnsi="Trebuchet MS" w:cs="Times New Roman"/>
        </w:rPr>
      </w:pPr>
    </w:p>
    <w:sectPr w:rsidR="00122DA8" w:rsidRPr="008B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14E19"/>
    <w:multiLevelType w:val="multilevel"/>
    <w:tmpl w:val="B5DC6C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CF95F9B"/>
    <w:multiLevelType w:val="multilevel"/>
    <w:tmpl w:val="F9C8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ook, David J">
    <w15:presenceInfo w15:providerId="AD" w15:userId="S-1-5-21-1177238915-2111687655-1060284298-104246"/>
  </w15:person>
  <w15:person w15:author="Hodges, Amy D">
    <w15:presenceInfo w15:providerId="AD" w15:userId="S-1-5-21-1177238915-2111687655-1060284298-7562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markup="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BD"/>
    <w:rsid w:val="00005BBE"/>
    <w:rsid w:val="00012DC6"/>
    <w:rsid w:val="00016A3D"/>
    <w:rsid w:val="000236B5"/>
    <w:rsid w:val="0003012F"/>
    <w:rsid w:val="000309A4"/>
    <w:rsid w:val="0004245F"/>
    <w:rsid w:val="000433D9"/>
    <w:rsid w:val="000534A0"/>
    <w:rsid w:val="00065E37"/>
    <w:rsid w:val="00073B8B"/>
    <w:rsid w:val="00074D54"/>
    <w:rsid w:val="0008065B"/>
    <w:rsid w:val="0008366D"/>
    <w:rsid w:val="00091700"/>
    <w:rsid w:val="000B6A87"/>
    <w:rsid w:val="000C41A4"/>
    <w:rsid w:val="000E0F9C"/>
    <w:rsid w:val="000F485A"/>
    <w:rsid w:val="001040C1"/>
    <w:rsid w:val="00111560"/>
    <w:rsid w:val="00122DA8"/>
    <w:rsid w:val="0015163C"/>
    <w:rsid w:val="001546BB"/>
    <w:rsid w:val="001648CB"/>
    <w:rsid w:val="00170A76"/>
    <w:rsid w:val="00181DD8"/>
    <w:rsid w:val="00192113"/>
    <w:rsid w:val="00196D10"/>
    <w:rsid w:val="001A033C"/>
    <w:rsid w:val="001B36BA"/>
    <w:rsid w:val="001C5FFC"/>
    <w:rsid w:val="001D584E"/>
    <w:rsid w:val="001E3477"/>
    <w:rsid w:val="001E4294"/>
    <w:rsid w:val="001F4F06"/>
    <w:rsid w:val="00243BA4"/>
    <w:rsid w:val="002673FD"/>
    <w:rsid w:val="002768F4"/>
    <w:rsid w:val="002825CB"/>
    <w:rsid w:val="0028642B"/>
    <w:rsid w:val="002A0832"/>
    <w:rsid w:val="002A1860"/>
    <w:rsid w:val="002B0FEB"/>
    <w:rsid w:val="002B54E5"/>
    <w:rsid w:val="002D5AEA"/>
    <w:rsid w:val="002D71D3"/>
    <w:rsid w:val="002E6305"/>
    <w:rsid w:val="002F421C"/>
    <w:rsid w:val="003021B2"/>
    <w:rsid w:val="00336275"/>
    <w:rsid w:val="00347D04"/>
    <w:rsid w:val="00354B10"/>
    <w:rsid w:val="00357A6D"/>
    <w:rsid w:val="00361386"/>
    <w:rsid w:val="00361F7F"/>
    <w:rsid w:val="00364B5A"/>
    <w:rsid w:val="003717D2"/>
    <w:rsid w:val="003A04DB"/>
    <w:rsid w:val="003A4C2D"/>
    <w:rsid w:val="003B0E9F"/>
    <w:rsid w:val="003B3A3D"/>
    <w:rsid w:val="003C5E7D"/>
    <w:rsid w:val="003C7E83"/>
    <w:rsid w:val="003E6391"/>
    <w:rsid w:val="003E7C35"/>
    <w:rsid w:val="00405058"/>
    <w:rsid w:val="00426B40"/>
    <w:rsid w:val="0044111E"/>
    <w:rsid w:val="004547A6"/>
    <w:rsid w:val="00462856"/>
    <w:rsid w:val="00486C63"/>
    <w:rsid w:val="004B16F0"/>
    <w:rsid w:val="004B2397"/>
    <w:rsid w:val="004C69D1"/>
    <w:rsid w:val="004D1506"/>
    <w:rsid w:val="004F6602"/>
    <w:rsid w:val="004F7EF5"/>
    <w:rsid w:val="005336A1"/>
    <w:rsid w:val="0053752A"/>
    <w:rsid w:val="00542E1F"/>
    <w:rsid w:val="00545009"/>
    <w:rsid w:val="00550187"/>
    <w:rsid w:val="00550AEE"/>
    <w:rsid w:val="0056126D"/>
    <w:rsid w:val="005629FE"/>
    <w:rsid w:val="005647B8"/>
    <w:rsid w:val="00576396"/>
    <w:rsid w:val="0058365E"/>
    <w:rsid w:val="005933A8"/>
    <w:rsid w:val="005A3882"/>
    <w:rsid w:val="005B0E4D"/>
    <w:rsid w:val="005B55BD"/>
    <w:rsid w:val="005D02BC"/>
    <w:rsid w:val="005E113F"/>
    <w:rsid w:val="005E3AFD"/>
    <w:rsid w:val="005F290C"/>
    <w:rsid w:val="005F58BC"/>
    <w:rsid w:val="005F7755"/>
    <w:rsid w:val="00602A7A"/>
    <w:rsid w:val="006210A1"/>
    <w:rsid w:val="00622CCB"/>
    <w:rsid w:val="006334B9"/>
    <w:rsid w:val="00647D83"/>
    <w:rsid w:val="00654891"/>
    <w:rsid w:val="00676BFE"/>
    <w:rsid w:val="00680CDE"/>
    <w:rsid w:val="00682E4E"/>
    <w:rsid w:val="006A4928"/>
    <w:rsid w:val="006C14AD"/>
    <w:rsid w:val="006C4BE6"/>
    <w:rsid w:val="006D2EC5"/>
    <w:rsid w:val="006E5316"/>
    <w:rsid w:val="006E5380"/>
    <w:rsid w:val="007165EA"/>
    <w:rsid w:val="007168D6"/>
    <w:rsid w:val="00735FE2"/>
    <w:rsid w:val="007422AE"/>
    <w:rsid w:val="00745175"/>
    <w:rsid w:val="0075142D"/>
    <w:rsid w:val="007740D9"/>
    <w:rsid w:val="007744BB"/>
    <w:rsid w:val="00775B71"/>
    <w:rsid w:val="007A0E5C"/>
    <w:rsid w:val="007A1554"/>
    <w:rsid w:val="007A4A4C"/>
    <w:rsid w:val="007A6BDC"/>
    <w:rsid w:val="007C123E"/>
    <w:rsid w:val="007D05DE"/>
    <w:rsid w:val="007D60A0"/>
    <w:rsid w:val="007E03F0"/>
    <w:rsid w:val="007F674E"/>
    <w:rsid w:val="00815B2F"/>
    <w:rsid w:val="00840F67"/>
    <w:rsid w:val="0084274E"/>
    <w:rsid w:val="00855B61"/>
    <w:rsid w:val="00856D49"/>
    <w:rsid w:val="00862C81"/>
    <w:rsid w:val="00886FF7"/>
    <w:rsid w:val="008A0168"/>
    <w:rsid w:val="008A5C45"/>
    <w:rsid w:val="008A776D"/>
    <w:rsid w:val="008B0ED0"/>
    <w:rsid w:val="008B1306"/>
    <w:rsid w:val="008B2B04"/>
    <w:rsid w:val="008B44B6"/>
    <w:rsid w:val="008B7A79"/>
    <w:rsid w:val="008C133E"/>
    <w:rsid w:val="008C667C"/>
    <w:rsid w:val="008D53A4"/>
    <w:rsid w:val="00913A0A"/>
    <w:rsid w:val="00920DF6"/>
    <w:rsid w:val="0092467F"/>
    <w:rsid w:val="00932F2A"/>
    <w:rsid w:val="0094274A"/>
    <w:rsid w:val="00962E03"/>
    <w:rsid w:val="00967D43"/>
    <w:rsid w:val="009732C4"/>
    <w:rsid w:val="009734CC"/>
    <w:rsid w:val="009A352D"/>
    <w:rsid w:val="009A7360"/>
    <w:rsid w:val="009A7592"/>
    <w:rsid w:val="009C285B"/>
    <w:rsid w:val="00A075DF"/>
    <w:rsid w:val="00A0772F"/>
    <w:rsid w:val="00A10262"/>
    <w:rsid w:val="00A1463D"/>
    <w:rsid w:val="00A20A6C"/>
    <w:rsid w:val="00A255AC"/>
    <w:rsid w:val="00A34C7C"/>
    <w:rsid w:val="00A44E80"/>
    <w:rsid w:val="00A47FFB"/>
    <w:rsid w:val="00A527E1"/>
    <w:rsid w:val="00A937B6"/>
    <w:rsid w:val="00A97A37"/>
    <w:rsid w:val="00AA5211"/>
    <w:rsid w:val="00AA5694"/>
    <w:rsid w:val="00AB6314"/>
    <w:rsid w:val="00AD4BBF"/>
    <w:rsid w:val="00AF2F80"/>
    <w:rsid w:val="00AF7D3B"/>
    <w:rsid w:val="00B063D7"/>
    <w:rsid w:val="00B07183"/>
    <w:rsid w:val="00B22760"/>
    <w:rsid w:val="00B268B8"/>
    <w:rsid w:val="00B450FB"/>
    <w:rsid w:val="00B56301"/>
    <w:rsid w:val="00B70163"/>
    <w:rsid w:val="00B746F1"/>
    <w:rsid w:val="00BB1C86"/>
    <w:rsid w:val="00BC1276"/>
    <w:rsid w:val="00BC4E44"/>
    <w:rsid w:val="00BD2898"/>
    <w:rsid w:val="00BE2465"/>
    <w:rsid w:val="00BE44BC"/>
    <w:rsid w:val="00BF07B1"/>
    <w:rsid w:val="00BF3827"/>
    <w:rsid w:val="00BF4235"/>
    <w:rsid w:val="00C0137E"/>
    <w:rsid w:val="00C070ED"/>
    <w:rsid w:val="00C12B69"/>
    <w:rsid w:val="00C140A0"/>
    <w:rsid w:val="00C22BF4"/>
    <w:rsid w:val="00C27DF9"/>
    <w:rsid w:val="00C33762"/>
    <w:rsid w:val="00C34210"/>
    <w:rsid w:val="00C368BD"/>
    <w:rsid w:val="00C37972"/>
    <w:rsid w:val="00C433FA"/>
    <w:rsid w:val="00C60921"/>
    <w:rsid w:val="00C641BF"/>
    <w:rsid w:val="00C82AD6"/>
    <w:rsid w:val="00C9405B"/>
    <w:rsid w:val="00CA745B"/>
    <w:rsid w:val="00CB1E8C"/>
    <w:rsid w:val="00CC0322"/>
    <w:rsid w:val="00CC06A5"/>
    <w:rsid w:val="00CC06C6"/>
    <w:rsid w:val="00CC5E66"/>
    <w:rsid w:val="00D024D9"/>
    <w:rsid w:val="00D14B04"/>
    <w:rsid w:val="00D17260"/>
    <w:rsid w:val="00D2659D"/>
    <w:rsid w:val="00D42A94"/>
    <w:rsid w:val="00D63EF6"/>
    <w:rsid w:val="00DA4CEE"/>
    <w:rsid w:val="00DA4D3C"/>
    <w:rsid w:val="00DB17A6"/>
    <w:rsid w:val="00DB35F0"/>
    <w:rsid w:val="00DD13D0"/>
    <w:rsid w:val="00DD4068"/>
    <w:rsid w:val="00DF3C1D"/>
    <w:rsid w:val="00E01955"/>
    <w:rsid w:val="00E11E91"/>
    <w:rsid w:val="00E21286"/>
    <w:rsid w:val="00E232B2"/>
    <w:rsid w:val="00E25CAC"/>
    <w:rsid w:val="00E426CA"/>
    <w:rsid w:val="00E448E3"/>
    <w:rsid w:val="00E47A02"/>
    <w:rsid w:val="00E545F5"/>
    <w:rsid w:val="00E61AA4"/>
    <w:rsid w:val="00E65618"/>
    <w:rsid w:val="00E9337F"/>
    <w:rsid w:val="00E934B0"/>
    <w:rsid w:val="00EA2063"/>
    <w:rsid w:val="00EC2012"/>
    <w:rsid w:val="00EC6FD0"/>
    <w:rsid w:val="00EC7831"/>
    <w:rsid w:val="00ED7145"/>
    <w:rsid w:val="00EF58F1"/>
    <w:rsid w:val="00F032C6"/>
    <w:rsid w:val="00F05899"/>
    <w:rsid w:val="00F126C7"/>
    <w:rsid w:val="00F35C18"/>
    <w:rsid w:val="00F54F28"/>
    <w:rsid w:val="00F61ABE"/>
    <w:rsid w:val="00F63B8E"/>
    <w:rsid w:val="00F824C3"/>
    <w:rsid w:val="00F863D6"/>
    <w:rsid w:val="00F866C2"/>
    <w:rsid w:val="00F92B6F"/>
    <w:rsid w:val="00FC5D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3A2A35"/>
  <w15:docId w15:val="{ED9C5AAB-4BD4-4F9B-888A-C7CE781C9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1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ED0"/>
  </w:style>
  <w:style w:type="paragraph" w:styleId="Heading2">
    <w:name w:val="heading 2"/>
    <w:basedOn w:val="Normal"/>
    <w:next w:val="Normal"/>
    <w:link w:val="Heading2Char"/>
    <w:uiPriority w:val="4"/>
    <w:unhideWhenUsed/>
    <w:qFormat/>
    <w:rsid w:val="007A1554"/>
    <w:pPr>
      <w:keepNext/>
      <w:keepLines/>
      <w:spacing w:before="200" w:after="80" w:line="240" w:lineRule="auto"/>
      <w:outlineLvl w:val="1"/>
    </w:pPr>
    <w:rPr>
      <w:rFonts w:asciiTheme="majorHAnsi" w:eastAsiaTheme="majorEastAsia" w:hAnsiTheme="majorHAnsi" w:cstheme="majorBidi"/>
      <w:b/>
      <w:bCs/>
      <w:color w:val="4F81BD" w:themeColor="accent1"/>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C368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15"/>
    <w:qFormat/>
    <w:rsid w:val="00354B10"/>
    <w:rPr>
      <w:b/>
      <w:bCs/>
    </w:rPr>
  </w:style>
  <w:style w:type="character" w:styleId="Hyperlink">
    <w:name w:val="Hyperlink"/>
    <w:basedOn w:val="DefaultParagraphFont"/>
    <w:rsid w:val="00354B10"/>
    <w:rPr>
      <w:color w:val="0000FF"/>
      <w:u w:val="single"/>
    </w:rPr>
  </w:style>
  <w:style w:type="paragraph" w:styleId="ListParagraph">
    <w:name w:val="List Paragraph"/>
    <w:basedOn w:val="Normal"/>
    <w:uiPriority w:val="34"/>
    <w:qFormat/>
    <w:rsid w:val="00AD4BBF"/>
    <w:pPr>
      <w:ind w:left="720"/>
      <w:contextualSpacing/>
    </w:pPr>
  </w:style>
  <w:style w:type="table" w:styleId="TableGrid">
    <w:name w:val="Table Grid"/>
    <w:basedOn w:val="TableNormal"/>
    <w:uiPriority w:val="59"/>
    <w:rsid w:val="00EF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CC06A5"/>
  </w:style>
  <w:style w:type="character" w:styleId="Emphasis">
    <w:name w:val="Emphasis"/>
    <w:basedOn w:val="DefaultParagraphFont"/>
    <w:uiPriority w:val="20"/>
    <w:qFormat/>
    <w:rsid w:val="00CC06A5"/>
    <w:rPr>
      <w:i/>
      <w:iCs/>
    </w:rPr>
  </w:style>
  <w:style w:type="paragraph" w:styleId="BalloonText">
    <w:name w:val="Balloon Text"/>
    <w:basedOn w:val="Normal"/>
    <w:link w:val="BalloonTextChar"/>
    <w:uiPriority w:val="99"/>
    <w:semiHidden/>
    <w:unhideWhenUsed/>
    <w:rsid w:val="00C60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921"/>
    <w:rPr>
      <w:rFonts w:ascii="Tahoma" w:hAnsi="Tahoma" w:cs="Tahoma"/>
      <w:sz w:val="16"/>
      <w:szCs w:val="16"/>
    </w:rPr>
  </w:style>
  <w:style w:type="paragraph" w:styleId="Title">
    <w:name w:val="Title"/>
    <w:basedOn w:val="Normal"/>
    <w:next w:val="Normal"/>
    <w:link w:val="TitleChar"/>
    <w:uiPriority w:val="1"/>
    <w:qFormat/>
    <w:rsid w:val="007A1554"/>
    <w:pPr>
      <w:spacing w:after="80" w:line="240" w:lineRule="auto"/>
      <w:contextualSpacing/>
    </w:pPr>
    <w:rPr>
      <w:rFonts w:asciiTheme="majorHAnsi" w:eastAsiaTheme="majorEastAsia" w:hAnsiTheme="majorHAnsi" w:cstheme="majorBidi"/>
      <w:b/>
      <w:bCs/>
      <w:color w:val="4F81BD" w:themeColor="accent1"/>
      <w:kern w:val="28"/>
      <w:sz w:val="44"/>
      <w:szCs w:val="20"/>
      <w:lang w:eastAsia="en-US"/>
    </w:rPr>
  </w:style>
  <w:style w:type="character" w:customStyle="1" w:styleId="TitleChar">
    <w:name w:val="Title Char"/>
    <w:basedOn w:val="DefaultParagraphFont"/>
    <w:link w:val="Title"/>
    <w:uiPriority w:val="1"/>
    <w:rsid w:val="007A1554"/>
    <w:rPr>
      <w:rFonts w:asciiTheme="majorHAnsi" w:eastAsiaTheme="majorEastAsia" w:hAnsiTheme="majorHAnsi" w:cstheme="majorBidi"/>
      <w:b/>
      <w:bCs/>
      <w:color w:val="4F81BD" w:themeColor="accent1"/>
      <w:kern w:val="28"/>
      <w:sz w:val="44"/>
      <w:szCs w:val="20"/>
      <w:lang w:eastAsia="en-US"/>
    </w:rPr>
  </w:style>
  <w:style w:type="table" w:customStyle="1" w:styleId="SyllabusTable-NoBorders">
    <w:name w:val="Syllabus Table - No Borders"/>
    <w:basedOn w:val="TableNormal"/>
    <w:uiPriority w:val="99"/>
    <w:rsid w:val="007A1554"/>
    <w:pPr>
      <w:spacing w:after="0" w:line="240" w:lineRule="auto"/>
    </w:pPr>
    <w:rPr>
      <w:rFonts w:eastAsiaTheme="minorHAnsi"/>
      <w:color w:val="404040" w:themeColor="text1" w:themeTint="BF"/>
      <w:sz w:val="20"/>
      <w:szCs w:val="20"/>
      <w:lang w:eastAsia="ja-JP"/>
    </w:rPr>
    <w:tblPr>
      <w:tblCellMar>
        <w:left w:w="0" w:type="dxa"/>
        <w:right w:w="115" w:type="dxa"/>
      </w:tblCellMar>
    </w:tblPr>
    <w:tblStylePr w:type="firstRow">
      <w:pPr>
        <w:wordWrap/>
        <w:spacing w:afterLines="0" w:after="80" w:afterAutospacing="0"/>
      </w:pPr>
      <w:rPr>
        <w:rFonts w:asciiTheme="majorHAnsi" w:hAnsiTheme="majorHAnsi"/>
        <w:b/>
        <w:color w:val="4F81BD" w:themeColor="accent1"/>
        <w:sz w:val="20"/>
      </w:rPr>
      <w:tblPr/>
      <w:trPr>
        <w:tblHeader/>
      </w:trPr>
    </w:tblStylePr>
  </w:style>
  <w:style w:type="character" w:customStyle="1" w:styleId="Heading2Char">
    <w:name w:val="Heading 2 Char"/>
    <w:basedOn w:val="DefaultParagraphFont"/>
    <w:link w:val="Heading2"/>
    <w:uiPriority w:val="4"/>
    <w:rsid w:val="007A1554"/>
    <w:rPr>
      <w:rFonts w:asciiTheme="majorHAnsi" w:eastAsiaTheme="majorEastAsia" w:hAnsiTheme="majorHAnsi" w:cstheme="majorBidi"/>
      <w:b/>
      <w:bCs/>
      <w:color w:val="4F81BD" w:themeColor="accent1"/>
      <w:szCs w:val="20"/>
      <w:lang w:eastAsia="en-US"/>
    </w:rPr>
  </w:style>
  <w:style w:type="table" w:customStyle="1" w:styleId="SyllabusTable-withBorders">
    <w:name w:val="Syllabus Table - with Borders"/>
    <w:basedOn w:val="TableNormal"/>
    <w:uiPriority w:val="99"/>
    <w:rsid w:val="007A1554"/>
    <w:pPr>
      <w:spacing w:before="80" w:after="80" w:line="240" w:lineRule="auto"/>
    </w:pPr>
    <w:rPr>
      <w:rFonts w:eastAsiaTheme="minorHAnsi"/>
      <w:color w:val="404040" w:themeColor="text1" w:themeTint="BF"/>
      <w:sz w:val="20"/>
      <w:szCs w:val="20"/>
      <w:lang w:eastAsia="ja-JP"/>
    </w:rPr>
    <w:tblPr>
      <w:tblBorders>
        <w:bottom w:val="single" w:sz="4" w:space="0" w:color="4F81BD"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4F81BD" w:themeColor="accent1"/>
        <w:sz w:val="20"/>
      </w:rPr>
      <w:tblPr/>
      <w:trPr>
        <w:tblHeader/>
      </w:trPr>
      <w:tcPr>
        <w:tcBorders>
          <w:top w:val="nil"/>
          <w:left w:val="nil"/>
          <w:bottom w:val="single" w:sz="4" w:space="0" w:color="4F81BD" w:themeColor="accent1"/>
          <w:right w:val="nil"/>
          <w:insideH w:val="nil"/>
          <w:insideV w:val="nil"/>
          <w:tl2br w:val="nil"/>
          <w:tr2bl w:val="nil"/>
        </w:tcBorders>
      </w:tcPr>
    </w:tblStylePr>
    <w:tblStylePr w:type="firstCol">
      <w:rPr>
        <w:b/>
        <w:color w:val="262626" w:themeColor="text1" w:themeTint="D9"/>
      </w:rPr>
    </w:tblStylePr>
  </w:style>
  <w:style w:type="character" w:styleId="CommentReference">
    <w:name w:val="annotation reference"/>
    <w:basedOn w:val="DefaultParagraphFont"/>
    <w:uiPriority w:val="99"/>
    <w:semiHidden/>
    <w:unhideWhenUsed/>
    <w:rsid w:val="00DB35F0"/>
    <w:rPr>
      <w:sz w:val="16"/>
      <w:szCs w:val="16"/>
    </w:rPr>
  </w:style>
  <w:style w:type="paragraph" w:styleId="CommentText">
    <w:name w:val="annotation text"/>
    <w:basedOn w:val="Normal"/>
    <w:link w:val="CommentTextChar"/>
    <w:uiPriority w:val="99"/>
    <w:semiHidden/>
    <w:unhideWhenUsed/>
    <w:rsid w:val="00DB35F0"/>
    <w:pPr>
      <w:spacing w:line="240" w:lineRule="auto"/>
    </w:pPr>
    <w:rPr>
      <w:sz w:val="20"/>
      <w:szCs w:val="20"/>
    </w:rPr>
  </w:style>
  <w:style w:type="character" w:customStyle="1" w:styleId="CommentTextChar">
    <w:name w:val="Comment Text Char"/>
    <w:basedOn w:val="DefaultParagraphFont"/>
    <w:link w:val="CommentText"/>
    <w:uiPriority w:val="99"/>
    <w:semiHidden/>
    <w:rsid w:val="00DB35F0"/>
    <w:rPr>
      <w:sz w:val="20"/>
      <w:szCs w:val="20"/>
    </w:rPr>
  </w:style>
  <w:style w:type="paragraph" w:styleId="CommentSubject">
    <w:name w:val="annotation subject"/>
    <w:basedOn w:val="CommentText"/>
    <w:next w:val="CommentText"/>
    <w:link w:val="CommentSubjectChar"/>
    <w:uiPriority w:val="99"/>
    <w:semiHidden/>
    <w:unhideWhenUsed/>
    <w:rsid w:val="00DB35F0"/>
    <w:rPr>
      <w:b/>
      <w:bCs/>
    </w:rPr>
  </w:style>
  <w:style w:type="character" w:customStyle="1" w:styleId="CommentSubjectChar">
    <w:name w:val="Comment Subject Char"/>
    <w:basedOn w:val="CommentTextChar"/>
    <w:link w:val="CommentSubject"/>
    <w:uiPriority w:val="99"/>
    <w:semiHidden/>
    <w:rsid w:val="00DB35F0"/>
    <w:rPr>
      <w:b/>
      <w:bCs/>
      <w:sz w:val="20"/>
      <w:szCs w:val="20"/>
    </w:rPr>
  </w:style>
  <w:style w:type="paragraph" w:styleId="Revision">
    <w:name w:val="Revision"/>
    <w:hidden/>
    <w:uiPriority w:val="99"/>
    <w:semiHidden/>
    <w:rsid w:val="00DB35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197208">
      <w:bodyDiv w:val="1"/>
      <w:marLeft w:val="0"/>
      <w:marRight w:val="0"/>
      <w:marTop w:val="0"/>
      <w:marBottom w:val="0"/>
      <w:divBdr>
        <w:top w:val="none" w:sz="0" w:space="0" w:color="auto"/>
        <w:left w:val="none" w:sz="0" w:space="0" w:color="auto"/>
        <w:bottom w:val="none" w:sz="0" w:space="0" w:color="auto"/>
        <w:right w:val="none" w:sz="0" w:space="0" w:color="auto"/>
      </w:divBdr>
    </w:div>
    <w:div w:id="184146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2920</Words>
  <Characters>16644</Characters>
  <Application>Microsoft Office Word</Application>
  <DocSecurity>4</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Hodges, Amy D</cp:lastModifiedBy>
  <cp:revision>2</cp:revision>
  <cp:lastPrinted>2013-08-18T20:10:00Z</cp:lastPrinted>
  <dcterms:created xsi:type="dcterms:W3CDTF">2018-03-12T14:02:00Z</dcterms:created>
  <dcterms:modified xsi:type="dcterms:W3CDTF">2018-03-12T14:02:00Z</dcterms:modified>
</cp:coreProperties>
</file>