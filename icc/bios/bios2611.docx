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BD905" w14:textId="0D9B0EBA" w:rsidR="001B1793" w:rsidRDefault="00DA23CD">
      <w:pPr>
        <w:rPr>
          <w:rFonts w:ascii="Candara" w:eastAsia="Candara" w:hAnsi="Candara" w:cs="Candara"/>
          <w:b/>
          <w:bCs/>
          <w:sz w:val="32"/>
          <w:szCs w:val="32"/>
        </w:rPr>
      </w:pPr>
      <w:r>
        <w:rPr>
          <w:rFonts w:ascii="Candara" w:eastAsia="Candara" w:hAnsi="Candara" w:cs="Candara"/>
          <w:b/>
          <w:bCs/>
          <w:sz w:val="32"/>
          <w:szCs w:val="32"/>
        </w:rPr>
        <w:t>BIOS</w:t>
      </w:r>
      <w:r w:rsidR="00DF5D55">
        <w:rPr>
          <w:rFonts w:ascii="Candara" w:eastAsia="Candara" w:hAnsi="Candara" w:cs="Candara"/>
          <w:b/>
          <w:bCs/>
          <w:sz w:val="32"/>
          <w:szCs w:val="32"/>
        </w:rPr>
        <w:t xml:space="preserve"> </w:t>
      </w:r>
      <w:r w:rsidR="0030374A">
        <w:rPr>
          <w:rFonts w:ascii="Candara" w:eastAsia="Candara" w:hAnsi="Candara" w:cs="Candara"/>
          <w:b/>
          <w:bCs/>
          <w:sz w:val="32"/>
          <w:szCs w:val="32"/>
        </w:rPr>
        <w:t>2</w:t>
      </w:r>
      <w:r w:rsidR="00B25F96">
        <w:rPr>
          <w:rFonts w:ascii="Candara" w:eastAsia="Candara" w:hAnsi="Candara" w:cs="Candara"/>
          <w:b/>
          <w:bCs/>
          <w:sz w:val="32"/>
          <w:szCs w:val="32"/>
        </w:rPr>
        <w:t>6</w:t>
      </w:r>
      <w:r w:rsidR="0030374A">
        <w:rPr>
          <w:rFonts w:ascii="Candara" w:eastAsia="Candara" w:hAnsi="Candara" w:cs="Candara"/>
          <w:b/>
          <w:bCs/>
          <w:sz w:val="32"/>
          <w:szCs w:val="32"/>
        </w:rPr>
        <w:t>11</w:t>
      </w:r>
      <w:r w:rsidR="00DF5D55">
        <w:rPr>
          <w:rFonts w:ascii="Candara" w:eastAsia="Candara" w:hAnsi="Candara" w:cs="Candara"/>
          <w:b/>
          <w:bCs/>
          <w:sz w:val="32"/>
          <w:szCs w:val="32"/>
        </w:rPr>
        <w:t xml:space="preserve">: </w:t>
      </w:r>
      <w:r w:rsidR="0030374A">
        <w:rPr>
          <w:rFonts w:ascii="Candara" w:eastAsia="Candara" w:hAnsi="Candara" w:cs="Candara"/>
          <w:b/>
          <w:bCs/>
          <w:sz w:val="32"/>
          <w:szCs w:val="32"/>
        </w:rPr>
        <w:t>Integrative</w:t>
      </w:r>
      <w:r w:rsidR="00DF5D55">
        <w:rPr>
          <w:rFonts w:ascii="Candara" w:eastAsia="Candara" w:hAnsi="Candara" w:cs="Candara"/>
          <w:b/>
          <w:bCs/>
          <w:sz w:val="32"/>
          <w:szCs w:val="32"/>
        </w:rPr>
        <w:t xml:space="preserve"> Genetics</w:t>
      </w:r>
      <w:r w:rsidR="0030374A">
        <w:rPr>
          <w:rFonts w:ascii="Candara" w:eastAsia="Candara" w:hAnsi="Candara" w:cs="Candara"/>
          <w:b/>
          <w:bCs/>
          <w:sz w:val="32"/>
          <w:szCs w:val="32"/>
        </w:rPr>
        <w:t xml:space="preserve"> Project</w:t>
      </w:r>
      <w:r w:rsidR="00DF5D55">
        <w:rPr>
          <w:rFonts w:ascii="Candara" w:eastAsia="Candara" w:hAnsi="Candara" w:cs="Candara"/>
          <w:b/>
          <w:bCs/>
          <w:sz w:val="32"/>
          <w:szCs w:val="32"/>
        </w:rPr>
        <w:t xml:space="preserve"> L</w:t>
      </w:r>
      <w:r w:rsidR="00214C9C">
        <w:rPr>
          <w:rFonts w:ascii="Candara" w:eastAsia="Candara" w:hAnsi="Candara" w:cs="Candara"/>
          <w:b/>
          <w:bCs/>
          <w:sz w:val="32"/>
          <w:szCs w:val="32"/>
        </w:rPr>
        <w:t>aboratory – Syllabus – Fall 2018</w:t>
      </w:r>
    </w:p>
    <w:p w14:paraId="1A114479" w14:textId="77777777" w:rsidR="001B1793" w:rsidRDefault="001B1793">
      <w:pPr>
        <w:widowControl w:val="0"/>
        <w:rPr>
          <w:rFonts w:ascii="Candara" w:eastAsia="Candara" w:hAnsi="Candara" w:cs="Candara"/>
        </w:rPr>
      </w:pPr>
    </w:p>
    <w:p w14:paraId="237C9D84" w14:textId="7B18F124" w:rsidR="001B1793" w:rsidRDefault="00DF5D55">
      <w:pPr>
        <w:widowControl w:val="0"/>
        <w:rPr>
          <w:rFonts w:ascii="Candara" w:eastAsia="Candara" w:hAnsi="Candara" w:cs="Candara"/>
        </w:rPr>
      </w:pPr>
      <w:r>
        <w:rPr>
          <w:rFonts w:ascii="Candara" w:eastAsia="Candara" w:hAnsi="Candara" w:cs="Candara"/>
          <w:b/>
          <w:bCs/>
        </w:rPr>
        <w:t>Sections</w:t>
      </w:r>
      <w:r>
        <w:rPr>
          <w:rFonts w:ascii="Candara" w:eastAsia="Candara" w:hAnsi="Candara" w:cs="Candara"/>
        </w:rPr>
        <w:t xml:space="preserve">: </w:t>
      </w:r>
      <w:r w:rsidR="002A4CDA">
        <w:rPr>
          <w:rFonts w:ascii="Candara" w:eastAsia="Candara" w:hAnsi="Candara" w:cs="Candara"/>
        </w:rPr>
        <w:t>Section A</w:t>
      </w:r>
      <w:r w:rsidR="00214C9C">
        <w:rPr>
          <w:rFonts w:ascii="Candara" w:eastAsia="Candara" w:hAnsi="Candara" w:cs="Candara"/>
        </w:rPr>
        <w:t xml:space="preserve"> Thursday 12:00-2:40</w:t>
      </w:r>
      <w:r>
        <w:rPr>
          <w:rFonts w:ascii="Candara" w:eastAsia="Candara" w:hAnsi="Candara" w:cs="Candara"/>
        </w:rPr>
        <w:t xml:space="preserve"> or </w:t>
      </w:r>
      <w:r w:rsidR="002A4CDA">
        <w:rPr>
          <w:rFonts w:ascii="Candara" w:eastAsia="Candara" w:hAnsi="Candara" w:cs="Candara"/>
        </w:rPr>
        <w:t>Section B</w:t>
      </w:r>
      <w:r w:rsidR="00214C9C">
        <w:rPr>
          <w:rFonts w:ascii="Candara" w:eastAsia="Candara" w:hAnsi="Candara" w:cs="Candara"/>
        </w:rPr>
        <w:t xml:space="preserve"> Thursday 3:00-5:40</w:t>
      </w:r>
    </w:p>
    <w:p w14:paraId="7EB39655" w14:textId="0223FC73" w:rsidR="001B1793" w:rsidRDefault="00DF5D55">
      <w:pPr>
        <w:widowControl w:val="0"/>
        <w:rPr>
          <w:ins w:id="0" w:author="Hammer, Brian K" w:date="2018-11-12T09:37:00Z"/>
          <w:rFonts w:ascii="Candara" w:eastAsia="Candara" w:hAnsi="Candara" w:cs="Candara"/>
        </w:rPr>
      </w:pPr>
      <w:r>
        <w:rPr>
          <w:rFonts w:ascii="Candara" w:eastAsia="Candara" w:hAnsi="Candara" w:cs="Candara"/>
          <w:b/>
          <w:bCs/>
        </w:rPr>
        <w:t>Classroom</w:t>
      </w:r>
      <w:r>
        <w:rPr>
          <w:rFonts w:ascii="Candara" w:eastAsia="Candara" w:hAnsi="Candara" w:cs="Candara"/>
        </w:rPr>
        <w:t>: CE 123 (located on the ground floor of Cherry Emerson in the SW corner)</w:t>
      </w:r>
    </w:p>
    <w:p w14:paraId="39986E5E" w14:textId="24B439AA" w:rsidR="00D315DB" w:rsidRDefault="00D315DB">
      <w:pPr>
        <w:widowControl w:val="0"/>
        <w:rPr>
          <w:rFonts w:ascii="Candara" w:eastAsia="Candara" w:hAnsi="Candara" w:cs="Candara"/>
        </w:rPr>
      </w:pPr>
      <w:ins w:id="1" w:author="Hammer, Brian K" w:date="2018-11-12T09:37:00Z">
        <w:r>
          <w:rPr>
            <w:rFonts w:ascii="Candara" w:eastAsia="Candara" w:hAnsi="Candara" w:cs="Candara"/>
            <w:b/>
            <w:bCs/>
          </w:rPr>
          <w:t>Prerequisites</w:t>
        </w:r>
        <w:r>
          <w:rPr>
            <w:rFonts w:ascii="Candara" w:eastAsia="Candara" w:hAnsi="Candara" w:cs="Candara"/>
          </w:rPr>
          <w:t>:</w:t>
        </w:r>
        <w:r w:rsidRPr="00D315DB">
          <w:rPr>
            <w:rFonts w:ascii="Candara" w:eastAsia="Candara" w:hAnsi="Candara" w:cs="Candara"/>
          </w:rPr>
          <w:t xml:space="preserve"> BIOS  1107 AND (BIOS  1107L OR BIOS 1207L) OR BIOL 1510 OR BIOL 1511</w:t>
        </w:r>
      </w:ins>
    </w:p>
    <w:p w14:paraId="4A9B42B9" w14:textId="695BD5F5" w:rsidR="001B1793" w:rsidRDefault="00DF5D55">
      <w:pPr>
        <w:widowControl w:val="0"/>
        <w:rPr>
          <w:rFonts w:ascii="Candara" w:eastAsia="Candara" w:hAnsi="Candara" w:cs="Candara"/>
        </w:rPr>
      </w:pPr>
      <w:r>
        <w:rPr>
          <w:rFonts w:ascii="Candara" w:eastAsia="Candara" w:hAnsi="Candara" w:cs="Candara"/>
          <w:b/>
          <w:bCs/>
        </w:rPr>
        <w:t>Co-requisite</w:t>
      </w:r>
      <w:r w:rsidR="00DA23CD">
        <w:rPr>
          <w:rFonts w:ascii="Candara" w:eastAsia="Candara" w:hAnsi="Candara" w:cs="Candara"/>
        </w:rPr>
        <w:t xml:space="preserve">: </w:t>
      </w:r>
      <w:r w:rsidR="009E1496">
        <w:rPr>
          <w:rFonts w:ascii="Candara" w:eastAsia="Candara" w:hAnsi="Candara" w:cs="Candara"/>
        </w:rPr>
        <w:t>BIOS 2</w:t>
      </w:r>
      <w:r w:rsidR="003E01DC">
        <w:rPr>
          <w:rFonts w:ascii="Candara" w:eastAsia="Candara" w:hAnsi="Candara" w:cs="Candara"/>
        </w:rPr>
        <w:t>6</w:t>
      </w:r>
      <w:bookmarkStart w:id="2" w:name="_GoBack"/>
      <w:bookmarkEnd w:id="2"/>
      <w:r w:rsidR="00ED33F6">
        <w:rPr>
          <w:rFonts w:ascii="Candara" w:eastAsia="Candara" w:hAnsi="Candara" w:cs="Candara"/>
        </w:rPr>
        <w:t>10 is a</w:t>
      </w:r>
      <w:r>
        <w:rPr>
          <w:rFonts w:ascii="Candara" w:eastAsia="Candara" w:hAnsi="Candara" w:cs="Candara"/>
        </w:rPr>
        <w:t xml:space="preserve"> co-requisite. You must </w:t>
      </w:r>
      <w:r w:rsidR="00ED33F6">
        <w:rPr>
          <w:rFonts w:ascii="Candara" w:eastAsia="Candara" w:hAnsi="Candara" w:cs="Candara"/>
        </w:rPr>
        <w:t>take these</w:t>
      </w:r>
      <w:r>
        <w:rPr>
          <w:rFonts w:ascii="Candara" w:eastAsia="Candara" w:hAnsi="Candara" w:cs="Candara"/>
        </w:rPr>
        <w:t xml:space="preserve"> courses simultaneously.</w:t>
      </w:r>
    </w:p>
    <w:p w14:paraId="415B992F" w14:textId="77777777" w:rsidR="001B1793" w:rsidRDefault="001B1793">
      <w:pPr>
        <w:rPr>
          <w:rFonts w:ascii="Candara" w:eastAsia="Candara" w:hAnsi="Candara" w:cs="Candara"/>
          <w:b/>
          <w:bCs/>
        </w:rPr>
      </w:pPr>
    </w:p>
    <w:p w14:paraId="72108214" w14:textId="77777777" w:rsidR="001B1793" w:rsidRDefault="00DF5D55">
      <w:pPr>
        <w:rPr>
          <w:rFonts w:ascii="Candara" w:eastAsia="Candara" w:hAnsi="Candara" w:cs="Candara"/>
          <w:b/>
          <w:bCs/>
        </w:rPr>
      </w:pPr>
      <w:r>
        <w:rPr>
          <w:rFonts w:ascii="Candara" w:eastAsia="Candara" w:hAnsi="Candara" w:cs="Candara"/>
          <w:b/>
          <w:bCs/>
        </w:rPr>
        <w:t xml:space="preserve">Course Description: </w:t>
      </w:r>
    </w:p>
    <w:p w14:paraId="7E5B2994" w14:textId="553E34CC" w:rsidR="001B1793" w:rsidRDefault="00DF5D55">
      <w:pPr>
        <w:widowControl w:val="0"/>
        <w:rPr>
          <w:rFonts w:ascii="Candara" w:eastAsia="Candara" w:hAnsi="Candara" w:cs="Candara"/>
        </w:rPr>
      </w:pPr>
      <w:r>
        <w:rPr>
          <w:rFonts w:ascii="Candara" w:eastAsia="Candara" w:hAnsi="Candara" w:cs="Candara"/>
        </w:rPr>
        <w:t xml:space="preserve">This course is designed for exceptional students interested in learning important concepts and practical techniques in the field of genetics. </w:t>
      </w:r>
      <w:r w:rsidR="00ED33F6">
        <w:rPr>
          <w:rFonts w:ascii="Candara" w:eastAsia="Candara" w:hAnsi="Candara" w:cs="Candara"/>
        </w:rPr>
        <w:t>Integrative</w:t>
      </w:r>
      <w:r>
        <w:rPr>
          <w:rFonts w:ascii="Candara" w:eastAsia="Candara" w:hAnsi="Candara" w:cs="Candara"/>
        </w:rPr>
        <w:t xml:space="preserve"> Genetics</w:t>
      </w:r>
      <w:r w:rsidR="00ED33F6">
        <w:rPr>
          <w:rFonts w:ascii="Candara" w:eastAsia="Candara" w:hAnsi="Candara" w:cs="Candara"/>
        </w:rPr>
        <w:t xml:space="preserve"> Project</w:t>
      </w:r>
      <w:r>
        <w:rPr>
          <w:rFonts w:ascii="Candara" w:eastAsia="Candara" w:hAnsi="Candara" w:cs="Candara"/>
        </w:rPr>
        <w:t xml:space="preserve"> Lab is project-based, where students will design and conduct a laboratory experiment aimed at exploring aspects of transmission genetics, population genetics, and molecular genetics using the Georgia Tech Urban Honey Bee Project and neighboring hives. As with all research, we will begin with a question and then follow the scientific method to generate a hypothesis, design and conduct an experiment, and analyze the data to draw a conclusion. Because we’ll be exploring new questions to Atlanta’s urban honey bee populations, we’ll probably also bump into the primary frustrations of scientific research—assays that require troubleshooting, delays when protocols don’t work perfectly at first pass, and results that don’t match our thinking about the system. We'll do this because asking real questions in a relevant study system is what scientists do, and learning how to navigate the process and solve the ensuing problems is the best training you can have  for your senior research experience and to pursue careers in scientific research, medicine &amp; human health, or other fields that require problem solving and logic.</w:t>
      </w:r>
    </w:p>
    <w:p w14:paraId="0A571DC3" w14:textId="77777777" w:rsidR="001B1793" w:rsidRDefault="001B1793">
      <w:pPr>
        <w:widowControl w:val="0"/>
        <w:rPr>
          <w:rFonts w:ascii="Candara" w:eastAsia="Candara" w:hAnsi="Candara" w:cs="Candara"/>
        </w:rPr>
      </w:pPr>
    </w:p>
    <w:p w14:paraId="4B1D7338" w14:textId="77777777" w:rsidR="001B1793" w:rsidRDefault="00DF5D55">
      <w:pPr>
        <w:widowControl w:val="0"/>
        <w:rPr>
          <w:rFonts w:ascii="Candara" w:eastAsia="Candara" w:hAnsi="Candara" w:cs="Candara"/>
        </w:rPr>
      </w:pPr>
      <w:r>
        <w:rPr>
          <w:rFonts w:ascii="Candara" w:eastAsia="Candara" w:hAnsi="Candara" w:cs="Candara"/>
        </w:rPr>
        <w:t>By the end of this course, you will be able to:</w:t>
      </w:r>
    </w:p>
    <w:p w14:paraId="433B3085" w14:textId="77777777" w:rsidR="00437615" w:rsidRPr="00437615" w:rsidRDefault="00437615" w:rsidP="00437615">
      <w:pPr>
        <w:widowControl w:val="0"/>
        <w:numPr>
          <w:ilvl w:val="0"/>
          <w:numId w:val="2"/>
        </w:numPr>
        <w:tabs>
          <w:tab w:val="num" w:pos="720"/>
        </w:tabs>
        <w:rPr>
          <w:rFonts w:ascii="Candara" w:eastAsia="Candara" w:hAnsi="Candara" w:cs="Candara"/>
        </w:rPr>
      </w:pPr>
      <w:r w:rsidRPr="00437615">
        <w:rPr>
          <w:rFonts w:ascii="Candara" w:eastAsia="Candara" w:hAnsi="Candara" w:cs="Candara"/>
        </w:rPr>
        <w:t>Generate and craft a thorough, genetics-based hypotheses about European Honey Bees.</w:t>
      </w:r>
    </w:p>
    <w:p w14:paraId="1C4DE189" w14:textId="77777777" w:rsidR="001B1793" w:rsidRDefault="00DF5D55">
      <w:pPr>
        <w:widowControl w:val="0"/>
        <w:numPr>
          <w:ilvl w:val="0"/>
          <w:numId w:val="2"/>
        </w:numPr>
        <w:rPr>
          <w:rFonts w:ascii="Candara" w:eastAsia="Candara" w:hAnsi="Candara" w:cs="Candara"/>
        </w:rPr>
      </w:pPr>
      <w:r>
        <w:rPr>
          <w:rFonts w:ascii="Candara" w:eastAsia="Candara" w:hAnsi="Candara" w:cs="Candara"/>
        </w:rPr>
        <w:t>Design experiments and interpret results using basic statistical analysis.</w:t>
      </w:r>
    </w:p>
    <w:p w14:paraId="72D20880" w14:textId="77777777" w:rsidR="001B1793" w:rsidRDefault="00DF5D55">
      <w:pPr>
        <w:widowControl w:val="0"/>
        <w:numPr>
          <w:ilvl w:val="0"/>
          <w:numId w:val="2"/>
        </w:numPr>
        <w:rPr>
          <w:rFonts w:ascii="Candara" w:eastAsia="Candara" w:hAnsi="Candara" w:cs="Candara"/>
        </w:rPr>
      </w:pPr>
      <w:r>
        <w:rPr>
          <w:rFonts w:ascii="Candara" w:eastAsia="Candara" w:hAnsi="Candara" w:cs="Candara"/>
        </w:rPr>
        <w:t>Create and troubleshoot genetics lab protocols.</w:t>
      </w:r>
    </w:p>
    <w:p w14:paraId="7E9D1E7E" w14:textId="77777777" w:rsidR="001B1793" w:rsidRDefault="00DF5D55">
      <w:pPr>
        <w:widowControl w:val="0"/>
        <w:numPr>
          <w:ilvl w:val="0"/>
          <w:numId w:val="2"/>
        </w:numPr>
        <w:rPr>
          <w:rFonts w:ascii="Candara" w:eastAsia="Candara" w:hAnsi="Candara" w:cs="Candara"/>
        </w:rPr>
      </w:pPr>
      <w:r>
        <w:rPr>
          <w:rFonts w:ascii="Candara" w:eastAsia="Candara" w:hAnsi="Candara" w:cs="Candara"/>
        </w:rPr>
        <w:t>Cite relevant genetics primary literature.</w:t>
      </w:r>
    </w:p>
    <w:p w14:paraId="6CA7BBAF" w14:textId="77777777" w:rsidR="001B1793" w:rsidRDefault="00DF5D55">
      <w:pPr>
        <w:widowControl w:val="0"/>
        <w:numPr>
          <w:ilvl w:val="0"/>
          <w:numId w:val="2"/>
        </w:numPr>
        <w:rPr>
          <w:rFonts w:ascii="Candara" w:eastAsia="Candara" w:hAnsi="Candara" w:cs="Candara"/>
        </w:rPr>
      </w:pPr>
      <w:r>
        <w:rPr>
          <w:rFonts w:ascii="Candara" w:eastAsia="Candara" w:hAnsi="Candara" w:cs="Candara"/>
        </w:rPr>
        <w:t>Write effective and accurate notebook entries, and lab reports in the style accepted by genetics scientific journals.</w:t>
      </w:r>
    </w:p>
    <w:p w14:paraId="79D828C6" w14:textId="41F661A9" w:rsidR="001B1793" w:rsidRDefault="00DF5D55">
      <w:pPr>
        <w:numPr>
          <w:ilvl w:val="0"/>
          <w:numId w:val="2"/>
        </w:numPr>
        <w:rPr>
          <w:rFonts w:ascii="Candara" w:eastAsia="Candara" w:hAnsi="Candara" w:cs="Candara"/>
        </w:rPr>
      </w:pPr>
      <w:r>
        <w:rPr>
          <w:rFonts w:ascii="Candara" w:eastAsia="Candara" w:hAnsi="Candara" w:cs="Candara"/>
        </w:rPr>
        <w:t>Use appropriate</w:t>
      </w:r>
      <w:r w:rsidR="00214C9C">
        <w:rPr>
          <w:rFonts w:ascii="Candara" w:eastAsia="Candara" w:hAnsi="Candara" w:cs="Candara"/>
        </w:rPr>
        <w:t xml:space="preserve"> bench techniques, following all</w:t>
      </w:r>
      <w:r>
        <w:rPr>
          <w:rFonts w:ascii="Candara" w:eastAsia="Candara" w:hAnsi="Candara" w:cs="Candara"/>
        </w:rPr>
        <w:t xml:space="preserve"> lab safety standards.</w:t>
      </w:r>
    </w:p>
    <w:p w14:paraId="74A12C09" w14:textId="77777777" w:rsidR="001B1793" w:rsidRDefault="001B1793">
      <w:pPr>
        <w:rPr>
          <w:rFonts w:ascii="Candara" w:eastAsia="Candara" w:hAnsi="Candara" w:cs="Candara"/>
        </w:rPr>
      </w:pPr>
    </w:p>
    <w:p w14:paraId="66235C10" w14:textId="41DB10FE" w:rsidR="001B1793" w:rsidRDefault="00DF5D55">
      <w:pPr>
        <w:widowControl w:val="0"/>
        <w:rPr>
          <w:rFonts w:ascii="Candara" w:eastAsia="Candara" w:hAnsi="Candara" w:cs="Candara"/>
        </w:rPr>
      </w:pPr>
      <w:r>
        <w:rPr>
          <w:rFonts w:ascii="Candara" w:eastAsia="Candara" w:hAnsi="Candara" w:cs="Candara"/>
        </w:rPr>
        <w:t xml:space="preserve">While this laboratory is the co-required companion to </w:t>
      </w:r>
      <w:r w:rsidR="00B25F96">
        <w:rPr>
          <w:rFonts w:ascii="Candara" w:eastAsia="Candara" w:hAnsi="Candara" w:cs="Candara"/>
        </w:rPr>
        <w:t>BIOS 2610</w:t>
      </w:r>
      <w:r>
        <w:rPr>
          <w:rFonts w:ascii="Candara" w:eastAsia="Candara" w:hAnsi="Candara" w:cs="Candara"/>
        </w:rPr>
        <w:t>, your grade in each course is independently earned. This course is 1.0 credit hour. You are expected to work for 3 full hours in lab each week, and for the additional time required to complete your lab prep and assignments.</w:t>
      </w:r>
    </w:p>
    <w:p w14:paraId="758FC952" w14:textId="77777777" w:rsidR="001B1793" w:rsidRDefault="001B1793">
      <w:pPr>
        <w:widowControl w:val="0"/>
        <w:rPr>
          <w:rFonts w:ascii="Candara" w:eastAsia="Candara" w:hAnsi="Candara" w:cs="Candara"/>
        </w:rPr>
      </w:pPr>
    </w:p>
    <w:p w14:paraId="282B4421" w14:textId="77777777" w:rsidR="001B1793" w:rsidRDefault="00DF5D55">
      <w:pPr>
        <w:widowControl w:val="0"/>
        <w:rPr>
          <w:rFonts w:ascii="Candara" w:eastAsia="Candara" w:hAnsi="Candara" w:cs="Candara"/>
        </w:rPr>
      </w:pPr>
      <w:r>
        <w:rPr>
          <w:rFonts w:ascii="Candara" w:eastAsia="Candara" w:hAnsi="Candara" w:cs="Candara"/>
          <w:b/>
          <w:bCs/>
        </w:rPr>
        <w:t>Instructor</w:t>
      </w:r>
      <w:r>
        <w:rPr>
          <w:rFonts w:ascii="Candara" w:eastAsia="Candara" w:hAnsi="Candara" w:cs="Candara"/>
        </w:rPr>
        <w:t xml:space="preserve">: </w:t>
      </w:r>
    </w:p>
    <w:p w14:paraId="1EE16ADA" w14:textId="77777777" w:rsidR="001B1793" w:rsidRDefault="00DF5D55">
      <w:pPr>
        <w:widowControl w:val="0"/>
        <w:rPr>
          <w:rFonts w:ascii="Candara" w:eastAsia="Candara" w:hAnsi="Candara" w:cs="Candara"/>
        </w:rPr>
      </w:pPr>
      <w:r>
        <w:rPr>
          <w:rFonts w:ascii="Candara" w:eastAsia="Candara" w:hAnsi="Candara" w:cs="Candara"/>
        </w:rPr>
        <w:t>Dr. Chrissy Spencer</w:t>
      </w:r>
    </w:p>
    <w:p w14:paraId="48CCDDE6" w14:textId="77777777" w:rsidR="001B1793" w:rsidRDefault="00DF5D55">
      <w:pPr>
        <w:widowControl w:val="0"/>
        <w:rPr>
          <w:rFonts w:ascii="Candara" w:eastAsia="Candara" w:hAnsi="Candara" w:cs="Candara"/>
        </w:rPr>
      </w:pPr>
      <w:r>
        <w:rPr>
          <w:rFonts w:ascii="Candara" w:eastAsia="Candara" w:hAnsi="Candara" w:cs="Candara"/>
        </w:rPr>
        <w:t xml:space="preserve">Email: </w:t>
      </w:r>
      <w:hyperlink r:id="rId7" w:history="1">
        <w:r>
          <w:rPr>
            <w:rStyle w:val="Hyperlink0"/>
          </w:rPr>
          <w:t>chrissy.spencer@biology.gatech.edu</w:t>
        </w:r>
      </w:hyperlink>
      <w:r>
        <w:rPr>
          <w:rFonts w:ascii="Candara" w:eastAsia="Candara" w:hAnsi="Candara" w:cs="Candara"/>
        </w:rPr>
        <w:t xml:space="preserve"> </w:t>
      </w:r>
    </w:p>
    <w:p w14:paraId="76699CF0" w14:textId="68ECBE8F" w:rsidR="001B1793" w:rsidRDefault="007A7618">
      <w:pPr>
        <w:widowControl w:val="0"/>
        <w:rPr>
          <w:rFonts w:ascii="Candara" w:eastAsia="Candara" w:hAnsi="Candara" w:cs="Candara"/>
        </w:rPr>
      </w:pPr>
      <w:r>
        <w:rPr>
          <w:rFonts w:ascii="Candara" w:eastAsia="Candara" w:hAnsi="Candara" w:cs="Candara"/>
        </w:rPr>
        <w:t>Office location: CULC 474C</w:t>
      </w:r>
    </w:p>
    <w:p w14:paraId="4CB6A1F7" w14:textId="0701C008" w:rsidR="001B1793" w:rsidRDefault="00DF5D55">
      <w:pPr>
        <w:widowControl w:val="0"/>
        <w:rPr>
          <w:rFonts w:ascii="Candara" w:eastAsia="Candara" w:hAnsi="Candara" w:cs="Candara"/>
        </w:rPr>
      </w:pPr>
      <w:r>
        <w:rPr>
          <w:rFonts w:ascii="Candara" w:eastAsia="Candara" w:hAnsi="Candara" w:cs="Candara"/>
        </w:rPr>
        <w:t xml:space="preserve">Office Hours: </w:t>
      </w:r>
      <w:r w:rsidR="007A7618" w:rsidRPr="00931343">
        <w:rPr>
          <w:rFonts w:ascii="Candara" w:eastAsia="Candara" w:hAnsi="Candara" w:cs="Candara"/>
        </w:rPr>
        <w:t xml:space="preserve">Wed </w:t>
      </w:r>
      <w:r w:rsidRPr="00931343">
        <w:rPr>
          <w:rFonts w:ascii="Candara" w:eastAsia="Candara" w:hAnsi="Candara" w:cs="Candara"/>
        </w:rPr>
        <w:t>2</w:t>
      </w:r>
      <w:r w:rsidR="007A7618" w:rsidRPr="00931343">
        <w:rPr>
          <w:rFonts w:ascii="Candara" w:eastAsia="Candara" w:hAnsi="Candara" w:cs="Candara"/>
        </w:rPr>
        <w:t>pm</w:t>
      </w:r>
      <w:r w:rsidRPr="00931343">
        <w:rPr>
          <w:rFonts w:ascii="Candara" w:eastAsia="Candara" w:hAnsi="Candara" w:cs="Candara"/>
        </w:rPr>
        <w:t>-</w:t>
      </w:r>
      <w:r w:rsidR="007A7618" w:rsidRPr="00931343">
        <w:rPr>
          <w:rFonts w:ascii="Candara" w:eastAsia="Candara" w:hAnsi="Candara" w:cs="Candara"/>
        </w:rPr>
        <w:t>4</w:t>
      </w:r>
      <w:r w:rsidRPr="00931343">
        <w:rPr>
          <w:rFonts w:ascii="Candara" w:eastAsia="Candara" w:hAnsi="Candara" w:cs="Candara"/>
        </w:rPr>
        <w:t>pm</w:t>
      </w:r>
    </w:p>
    <w:p w14:paraId="15706776" w14:textId="77777777" w:rsidR="001B1793" w:rsidRDefault="00DF5D55">
      <w:pPr>
        <w:widowControl w:val="0"/>
        <w:rPr>
          <w:rFonts w:ascii="Candara" w:eastAsia="Candara" w:hAnsi="Candara" w:cs="Candara"/>
        </w:rPr>
      </w:pPr>
      <w:r>
        <w:rPr>
          <w:rFonts w:ascii="Candara" w:eastAsia="Candara" w:hAnsi="Candara" w:cs="Candara"/>
        </w:rPr>
        <w:t>Phone: 404 385 0539</w:t>
      </w:r>
    </w:p>
    <w:p w14:paraId="143DCE78" w14:textId="77777777" w:rsidR="001B1793" w:rsidRDefault="001B1793">
      <w:pPr>
        <w:widowControl w:val="0"/>
        <w:rPr>
          <w:rFonts w:ascii="Candara" w:eastAsia="Candara" w:hAnsi="Candara" w:cs="Candara"/>
        </w:rPr>
      </w:pPr>
    </w:p>
    <w:p w14:paraId="222698B4" w14:textId="77777777" w:rsidR="001B1793" w:rsidRDefault="00DF5D55">
      <w:pPr>
        <w:widowControl w:val="0"/>
        <w:rPr>
          <w:rFonts w:ascii="Candara" w:eastAsia="Candara" w:hAnsi="Candara" w:cs="Candara"/>
        </w:rPr>
      </w:pPr>
      <w:r>
        <w:rPr>
          <w:rFonts w:ascii="Candara" w:eastAsia="Candara" w:hAnsi="Candara" w:cs="Candara"/>
          <w:b/>
          <w:bCs/>
        </w:rPr>
        <w:t>Teaching Assistants</w:t>
      </w:r>
      <w:r>
        <w:rPr>
          <w:rFonts w:ascii="Candara" w:eastAsia="Candara" w:hAnsi="Candara" w:cs="Candara"/>
        </w:rPr>
        <w:t xml:space="preserve">: </w:t>
      </w:r>
    </w:p>
    <w:p w14:paraId="3DBCF354" w14:textId="77777777" w:rsidR="001B1793" w:rsidRDefault="001B1793">
      <w:pPr>
        <w:widowControl w:val="0"/>
        <w:sectPr w:rsidR="001B1793" w:rsidSect="007A7618">
          <w:footerReference w:type="default" r:id="rId8"/>
          <w:footerReference w:type="first" r:id="rId9"/>
          <w:pgSz w:w="12240" w:h="15840"/>
          <w:pgMar w:top="720" w:right="720" w:bottom="720" w:left="720" w:header="720" w:footer="720" w:gutter="0"/>
          <w:cols w:space="720"/>
          <w:titlePg/>
        </w:sectPr>
      </w:pPr>
    </w:p>
    <w:p w14:paraId="14CFB15D" w14:textId="29DF0401" w:rsidR="006C7520" w:rsidRPr="00482EFC" w:rsidRDefault="00A51ACD">
      <w:pPr>
        <w:widowControl w:val="0"/>
        <w:rPr>
          <w:rFonts w:ascii="Candara" w:eastAsia="Candara" w:hAnsi="Candara" w:cs="Candara"/>
        </w:rPr>
      </w:pPr>
      <w:r w:rsidRPr="00482EFC">
        <w:rPr>
          <w:rFonts w:ascii="Candara" w:eastAsia="Candara" w:hAnsi="Candara" w:cs="Candara"/>
        </w:rPr>
        <w:t>Maria Granada</w:t>
      </w:r>
    </w:p>
    <w:p w14:paraId="7ED3FA13" w14:textId="56A0A4B4" w:rsidR="001B1793" w:rsidRPr="00482EFC" w:rsidRDefault="006C7520" w:rsidP="006C7520">
      <w:pPr>
        <w:widowControl w:val="0"/>
        <w:rPr>
          <w:rFonts w:ascii="Candara" w:eastAsia="Candara" w:hAnsi="Candara" w:cs="Candara"/>
        </w:rPr>
      </w:pPr>
      <w:r w:rsidRPr="00482EFC">
        <w:rPr>
          <w:rFonts w:ascii="Candara" w:eastAsia="Candara" w:hAnsi="Candara" w:cs="Candara"/>
        </w:rPr>
        <w:t>Email:</w:t>
      </w:r>
      <w:r w:rsidRPr="001144E3">
        <w:rPr>
          <w:rFonts w:ascii="Candara" w:eastAsia="Candara" w:hAnsi="Candara" w:cs="Candara"/>
          <w:color w:val="0432FF"/>
        </w:rPr>
        <w:t xml:space="preserve"> </w:t>
      </w:r>
      <w:hyperlink r:id="rId10" w:history="1">
        <w:r w:rsidR="00482EFC" w:rsidRPr="001144E3">
          <w:rPr>
            <w:rStyle w:val="Hyperlink"/>
            <w:rFonts w:ascii="Candara" w:eastAsia="Candara" w:hAnsi="Candara" w:cs="Candara"/>
            <w:color w:val="0432FF"/>
          </w:rPr>
          <w:t>mgranada@gatech.edu</w:t>
        </w:r>
      </w:hyperlink>
    </w:p>
    <w:p w14:paraId="252D9B12" w14:textId="3BF03C97" w:rsidR="001B1793" w:rsidRPr="00482EFC" w:rsidRDefault="00DF5D55">
      <w:pPr>
        <w:widowControl w:val="0"/>
        <w:rPr>
          <w:rFonts w:ascii="Candara" w:eastAsia="Candara" w:hAnsi="Candara" w:cs="Candara"/>
        </w:rPr>
      </w:pPr>
      <w:r w:rsidRPr="00482EFC">
        <w:rPr>
          <w:rFonts w:ascii="Candara" w:eastAsia="Candara" w:hAnsi="Candara" w:cs="Candara"/>
        </w:rPr>
        <w:t>Office</w:t>
      </w:r>
      <w:r w:rsidR="00A51ACD" w:rsidRPr="00482EFC">
        <w:rPr>
          <w:rFonts w:ascii="Candara" w:eastAsia="Candara" w:hAnsi="Candara" w:cs="Candara"/>
        </w:rPr>
        <w:t xml:space="preserve"> hours</w:t>
      </w:r>
      <w:r w:rsidRPr="00482EFC">
        <w:rPr>
          <w:rFonts w:ascii="Candara" w:eastAsia="Candara" w:hAnsi="Candara" w:cs="Candara"/>
        </w:rPr>
        <w:t xml:space="preserve">: </w:t>
      </w:r>
      <w:r w:rsidR="00482EFC" w:rsidRPr="00482EFC">
        <w:rPr>
          <w:rFonts w:ascii="Candara" w:eastAsia="Candara" w:hAnsi="Candara" w:cs="Candara"/>
        </w:rPr>
        <w:t>EBB 4</w:t>
      </w:r>
      <w:r w:rsidR="00482EFC" w:rsidRPr="00482EFC">
        <w:rPr>
          <w:rFonts w:ascii="Candara" w:eastAsia="Candara" w:hAnsi="Candara" w:cs="Candara"/>
          <w:vertAlign w:val="superscript"/>
        </w:rPr>
        <w:t>th</w:t>
      </w:r>
      <w:r w:rsidR="00482EFC" w:rsidRPr="00482EFC">
        <w:rPr>
          <w:rFonts w:ascii="Candara" w:eastAsia="Candara" w:hAnsi="Candara" w:cs="Candara"/>
        </w:rPr>
        <w:t xml:space="preserve"> floor lobby by appointment on most weekdays 12-7 pm</w:t>
      </w:r>
    </w:p>
    <w:p w14:paraId="088C07A3" w14:textId="77777777" w:rsidR="00482EFC" w:rsidRPr="00482EFC" w:rsidRDefault="00482EFC" w:rsidP="006C7520">
      <w:pPr>
        <w:widowControl w:val="0"/>
        <w:jc w:val="both"/>
        <w:rPr>
          <w:rFonts w:ascii="Candara" w:eastAsia="Candara" w:hAnsi="Candara" w:cs="Candara"/>
        </w:rPr>
      </w:pPr>
    </w:p>
    <w:p w14:paraId="2175C2B3" w14:textId="77777777" w:rsidR="00A51ACD" w:rsidRPr="00482EFC" w:rsidRDefault="00A51ACD" w:rsidP="006C7520">
      <w:pPr>
        <w:widowControl w:val="0"/>
        <w:jc w:val="both"/>
        <w:rPr>
          <w:rFonts w:ascii="Candara" w:eastAsia="Candara" w:hAnsi="Candara" w:cs="Candara"/>
        </w:rPr>
      </w:pPr>
      <w:r w:rsidRPr="00482EFC">
        <w:rPr>
          <w:rFonts w:ascii="Candara" w:eastAsia="Candara" w:hAnsi="Candara" w:cs="Candara"/>
        </w:rPr>
        <w:t xml:space="preserve">Taylor Niehoff </w:t>
      </w:r>
    </w:p>
    <w:p w14:paraId="357B09A1" w14:textId="40B9BFC6" w:rsidR="006C7520" w:rsidRPr="00482EFC" w:rsidRDefault="006C7520" w:rsidP="006C7520">
      <w:pPr>
        <w:widowControl w:val="0"/>
        <w:jc w:val="both"/>
        <w:rPr>
          <w:rFonts w:ascii="Candara" w:eastAsia="Candara" w:hAnsi="Candara" w:cs="Candara"/>
        </w:rPr>
      </w:pPr>
      <w:r w:rsidRPr="00482EFC">
        <w:rPr>
          <w:rFonts w:ascii="Candara" w:eastAsia="Candara" w:hAnsi="Candara" w:cs="Candara"/>
        </w:rPr>
        <w:t xml:space="preserve">Email: </w:t>
      </w:r>
      <w:hyperlink r:id="rId11" w:history="1">
        <w:r w:rsidR="00A51ACD" w:rsidRPr="001144E3">
          <w:rPr>
            <w:rStyle w:val="Hyperlink"/>
            <w:rFonts w:ascii="Candara" w:eastAsia="Candara" w:hAnsi="Candara" w:cs="Candara"/>
            <w:color w:val="0432FF"/>
          </w:rPr>
          <w:t>tniehoff3@gatech.edu</w:t>
        </w:r>
      </w:hyperlink>
    </w:p>
    <w:p w14:paraId="4C2D23FA" w14:textId="7F0DB979" w:rsidR="006C7520" w:rsidRPr="00482EFC" w:rsidRDefault="006C7520" w:rsidP="006C7520">
      <w:pPr>
        <w:widowControl w:val="0"/>
        <w:rPr>
          <w:rFonts w:ascii="Candara" w:eastAsia="Candara" w:hAnsi="Candara" w:cs="Candara"/>
        </w:rPr>
      </w:pPr>
      <w:r w:rsidRPr="00482EFC">
        <w:rPr>
          <w:rFonts w:ascii="Candara" w:eastAsia="Candara" w:hAnsi="Candara" w:cs="Candara"/>
        </w:rPr>
        <w:t xml:space="preserve">Office </w:t>
      </w:r>
      <w:r w:rsidR="00A51ACD" w:rsidRPr="00482EFC">
        <w:rPr>
          <w:rFonts w:ascii="Candara" w:eastAsia="Candara" w:hAnsi="Candara" w:cs="Candara"/>
        </w:rPr>
        <w:t>hours</w:t>
      </w:r>
      <w:r w:rsidRPr="00482EFC">
        <w:rPr>
          <w:rFonts w:ascii="Candara" w:eastAsia="Candara" w:hAnsi="Candara" w:cs="Candara"/>
        </w:rPr>
        <w:t xml:space="preserve">: </w:t>
      </w:r>
      <w:r w:rsidR="00482EFC" w:rsidRPr="00482EFC">
        <w:rPr>
          <w:rFonts w:ascii="Candara" w:eastAsia="Candara" w:hAnsi="Candara" w:cs="Candara"/>
        </w:rPr>
        <w:t>EBB 3</w:t>
      </w:r>
      <w:r w:rsidR="00482EFC" w:rsidRPr="00482EFC">
        <w:rPr>
          <w:rFonts w:ascii="Candara" w:eastAsia="Candara" w:hAnsi="Candara" w:cs="Candara"/>
          <w:vertAlign w:val="superscript"/>
        </w:rPr>
        <w:t>rd</w:t>
      </w:r>
      <w:r w:rsidR="00482EFC" w:rsidRPr="00482EFC">
        <w:rPr>
          <w:rFonts w:ascii="Candara" w:eastAsia="Candara" w:hAnsi="Candara" w:cs="Candara"/>
        </w:rPr>
        <w:t xml:space="preserve"> floor lobby on Monday 12-1 </w:t>
      </w:r>
      <w:r w:rsidR="00482EFC" w:rsidRPr="00482EFC">
        <w:rPr>
          <w:rFonts w:ascii="Candara" w:eastAsia="Candara" w:hAnsi="Candara" w:cs="Candara"/>
        </w:rPr>
        <w:lastRenderedPageBreak/>
        <w:t>pm and Wednesday 10-11 am and by appointment</w:t>
      </w:r>
    </w:p>
    <w:p w14:paraId="7ACA1A63" w14:textId="64AAD3CB" w:rsidR="001B1793" w:rsidRDefault="001B1793" w:rsidP="006C7520">
      <w:pPr>
        <w:widowControl w:val="0"/>
        <w:rPr>
          <w:rFonts w:ascii="Candara" w:eastAsia="Candara" w:hAnsi="Candara" w:cs="Candara"/>
        </w:rPr>
      </w:pPr>
    </w:p>
    <w:p w14:paraId="36634FBC" w14:textId="77777777" w:rsidR="001B1793" w:rsidRDefault="001B1793">
      <w:pPr>
        <w:widowControl w:val="0"/>
        <w:sectPr w:rsidR="001B1793">
          <w:headerReference w:type="default" r:id="rId12"/>
          <w:footerReference w:type="default" r:id="rId13"/>
          <w:type w:val="continuous"/>
          <w:pgSz w:w="12240" w:h="15840"/>
          <w:pgMar w:top="720" w:right="720" w:bottom="720" w:left="720" w:header="720" w:footer="720" w:gutter="0"/>
          <w:cols w:num="2" w:space="720"/>
        </w:sectPr>
      </w:pPr>
    </w:p>
    <w:p w14:paraId="6930AA80" w14:textId="77777777" w:rsidR="007A7618" w:rsidRDefault="007A7618">
      <w:pPr>
        <w:rPr>
          <w:rFonts w:ascii="Candara" w:eastAsia="Candara" w:hAnsi="Candara" w:cs="Candara"/>
          <w:b/>
          <w:bCs/>
        </w:rPr>
      </w:pPr>
    </w:p>
    <w:p w14:paraId="56ECF926" w14:textId="3AF32D96" w:rsidR="002101A4" w:rsidRDefault="002101A4" w:rsidP="002101A4">
      <w:r>
        <w:rPr>
          <w:rFonts w:ascii="Candara" w:eastAsia="Candara" w:hAnsi="Candara" w:cs="Candara"/>
          <w:b/>
          <w:bCs/>
        </w:rPr>
        <w:t xml:space="preserve">Schedule: </w:t>
      </w:r>
      <w:r>
        <w:rPr>
          <w:rFonts w:ascii="Candara" w:eastAsia="Candara" w:hAnsi="Candara" w:cs="Candara"/>
        </w:rPr>
        <w:t>Honors Genetics La</w:t>
      </w:r>
      <w:r w:rsidR="00930D7F">
        <w:rPr>
          <w:rFonts w:ascii="Candara" w:eastAsia="Candara" w:hAnsi="Candara" w:cs="Candara"/>
        </w:rPr>
        <w:t>b meets every Thursday from 8/23 through 11/29</w:t>
      </w:r>
      <w:r>
        <w:rPr>
          <w:rFonts w:ascii="Candara" w:eastAsia="Candara" w:hAnsi="Candara" w:cs="Candara"/>
        </w:rPr>
        <w:t xml:space="preserve"> except </w:t>
      </w:r>
      <w:r w:rsidR="00930D7F">
        <w:rPr>
          <w:rFonts w:ascii="Candara" w:eastAsia="Candara" w:hAnsi="Candara" w:cs="Candara"/>
          <w:i/>
          <w:iCs/>
        </w:rPr>
        <w:t>11/22</w:t>
      </w:r>
      <w:r>
        <w:rPr>
          <w:rFonts w:ascii="Candara" w:eastAsia="Candara" w:hAnsi="Candara" w:cs="Candara"/>
          <w:i/>
          <w:iCs/>
        </w:rPr>
        <w:t xml:space="preserve"> (Thanksgiving Holiday)</w:t>
      </w:r>
      <w:r>
        <w:rPr>
          <w:rFonts w:ascii="Candara" w:eastAsia="Candara" w:hAnsi="Candara" w:cs="Candara"/>
        </w:rPr>
        <w:t>. A final lab report</w:t>
      </w:r>
      <w:r w:rsidR="0016580C">
        <w:rPr>
          <w:rFonts w:ascii="Candara" w:eastAsia="Candara" w:hAnsi="Candara" w:cs="Candara"/>
        </w:rPr>
        <w:t>, grant proposal, video,</w:t>
      </w:r>
      <w:r>
        <w:rPr>
          <w:rFonts w:ascii="Candara" w:eastAsia="Candara" w:hAnsi="Candara" w:cs="Candara"/>
        </w:rPr>
        <w:t xml:space="preserve"> </w:t>
      </w:r>
      <w:r w:rsidR="0016580C">
        <w:rPr>
          <w:rFonts w:ascii="Candara" w:eastAsia="Candara" w:hAnsi="Candara" w:cs="Candara"/>
        </w:rPr>
        <w:t>and/</w:t>
      </w:r>
      <w:r>
        <w:rPr>
          <w:rFonts w:ascii="Candara" w:eastAsia="Candara" w:hAnsi="Candara" w:cs="Candara"/>
        </w:rPr>
        <w:t>or presentat</w:t>
      </w:r>
      <w:r w:rsidR="00931343">
        <w:rPr>
          <w:rFonts w:ascii="Candara" w:eastAsia="Candara" w:hAnsi="Candara" w:cs="Candara"/>
        </w:rPr>
        <w:t xml:space="preserve">ion will be due </w:t>
      </w:r>
      <w:r>
        <w:rPr>
          <w:rFonts w:ascii="Candara" w:eastAsia="Candara" w:hAnsi="Candara" w:cs="Candara"/>
        </w:rPr>
        <w:t xml:space="preserve">during the last full week of classes. Because of the project-based nature of this course, we will set the schedule for </w:t>
      </w:r>
      <w:r w:rsidR="0016580C">
        <w:rPr>
          <w:rFonts w:ascii="Candara" w:eastAsia="Candara" w:hAnsi="Candara" w:cs="Candara"/>
        </w:rPr>
        <w:t xml:space="preserve">each </w:t>
      </w:r>
      <w:r>
        <w:rPr>
          <w:rFonts w:ascii="Candara" w:eastAsia="Candara" w:hAnsi="Candara" w:cs="Candara"/>
        </w:rPr>
        <w:t xml:space="preserve">week based on the progress made in the week before. Expect a small writing </w:t>
      </w:r>
      <w:r w:rsidR="0016580C">
        <w:rPr>
          <w:rFonts w:ascii="Candara" w:eastAsia="Candara" w:hAnsi="Candara" w:cs="Candara"/>
        </w:rPr>
        <w:t>or reading assignment each week and a PreLab due on Canvas every week.</w:t>
      </w:r>
      <w:r>
        <w:rPr>
          <w:rFonts w:ascii="Candara" w:eastAsia="Candara" w:hAnsi="Candara" w:cs="Candara"/>
        </w:rPr>
        <w:t xml:space="preserve"> Consult </w:t>
      </w:r>
      <w:hyperlink r:id="rId14" w:history="1">
        <w:r w:rsidR="0016580C">
          <w:rPr>
            <w:rStyle w:val="Hyperlink0"/>
          </w:rPr>
          <w:t>bio2355.biosci.gatech.edu/bee-project-f18-schedule/</w:t>
        </w:r>
      </w:hyperlink>
      <w:r>
        <w:rPr>
          <w:rFonts w:ascii="Candara" w:eastAsia="Candara" w:hAnsi="Candara" w:cs="Candara"/>
        </w:rPr>
        <w:t xml:space="preserve"> each Monday for up-to-date weekly schedule and assignment due dates.</w:t>
      </w:r>
      <w:r w:rsidR="00A95583">
        <w:rPr>
          <w:rFonts w:ascii="Candara" w:eastAsia="Candara" w:hAnsi="Candara" w:cs="Candara"/>
        </w:rPr>
        <w:t xml:space="preserve"> Major assignment due dates are listed below after the assignment description.</w:t>
      </w:r>
    </w:p>
    <w:p w14:paraId="5C1F0909" w14:textId="77777777" w:rsidR="002101A4" w:rsidRDefault="002101A4" w:rsidP="002101A4"/>
    <w:p w14:paraId="06ECBC99" w14:textId="77777777" w:rsidR="001B1793" w:rsidRDefault="00DF5D55">
      <w:pPr>
        <w:rPr>
          <w:rFonts w:ascii="Candara" w:eastAsia="Candara" w:hAnsi="Candara" w:cs="Candara"/>
          <w:b/>
          <w:bCs/>
        </w:rPr>
      </w:pPr>
      <w:r>
        <w:rPr>
          <w:rFonts w:ascii="Candara" w:eastAsia="Candara" w:hAnsi="Candara" w:cs="Candara"/>
          <w:b/>
          <w:bCs/>
        </w:rPr>
        <w:t>Required Textbooks and materials:</w:t>
      </w:r>
    </w:p>
    <w:p w14:paraId="41DCB5C5" w14:textId="7CEA3E7C" w:rsidR="00482EFC" w:rsidRDefault="00482EFC">
      <w:pPr>
        <w:ind w:left="1350" w:hanging="1350"/>
        <w:rPr>
          <w:rFonts w:ascii="Candara" w:eastAsia="Candara" w:hAnsi="Candara" w:cs="Candara"/>
        </w:rPr>
      </w:pPr>
      <w:r>
        <w:rPr>
          <w:rFonts w:ascii="Candara" w:eastAsia="Candara" w:hAnsi="Candara" w:cs="Candara"/>
        </w:rPr>
        <w:t xml:space="preserve">Website: </w:t>
      </w:r>
      <w:r>
        <w:rPr>
          <w:rFonts w:ascii="Candara" w:eastAsia="Candara" w:hAnsi="Candara" w:cs="Candara"/>
        </w:rPr>
        <w:tab/>
      </w:r>
      <w:hyperlink r:id="rId15" w:history="1">
        <w:r w:rsidRPr="00482EFC">
          <w:rPr>
            <w:rStyle w:val="Hyperlink"/>
            <w:rFonts w:ascii="Candara" w:eastAsia="Candara" w:hAnsi="Candara" w:cs="Candara"/>
            <w:color w:val="0432FF"/>
          </w:rPr>
          <w:t>bio2355.biosci.gatech.edu</w:t>
        </w:r>
      </w:hyperlink>
    </w:p>
    <w:p w14:paraId="430BE0EB" w14:textId="3D5754F1" w:rsidR="001B1793" w:rsidRDefault="00DF5D55">
      <w:pPr>
        <w:ind w:left="1350" w:hanging="1350"/>
        <w:rPr>
          <w:rFonts w:ascii="Candara" w:eastAsia="Candara" w:hAnsi="Candara" w:cs="Candara"/>
        </w:rPr>
      </w:pPr>
      <w:r>
        <w:rPr>
          <w:rFonts w:ascii="Candara" w:eastAsia="Candara" w:hAnsi="Candara" w:cs="Candara"/>
        </w:rPr>
        <w:t xml:space="preserve">Text: </w:t>
      </w:r>
      <w:r>
        <w:rPr>
          <w:rFonts w:ascii="Candara" w:eastAsia="Candara" w:hAnsi="Candara" w:cs="Candara"/>
        </w:rPr>
        <w:tab/>
      </w:r>
      <w:r w:rsidR="00D2584F">
        <w:rPr>
          <w:rFonts w:ascii="Candara" w:eastAsia="Candara" w:hAnsi="Candara" w:cs="Candara"/>
        </w:rPr>
        <w:t>same as for lecture; textbook is a useful reference</w:t>
      </w:r>
    </w:p>
    <w:p w14:paraId="39C07F13" w14:textId="77777777" w:rsidR="001B1793" w:rsidRDefault="00DF5D55">
      <w:pPr>
        <w:ind w:left="1350" w:hanging="1350"/>
        <w:rPr>
          <w:rFonts w:ascii="Candara" w:eastAsia="Candara" w:hAnsi="Candara" w:cs="Candara"/>
        </w:rPr>
      </w:pPr>
      <w:r>
        <w:rPr>
          <w:rFonts w:ascii="Candara" w:eastAsia="Candara" w:hAnsi="Candara" w:cs="Candara"/>
        </w:rPr>
        <w:t xml:space="preserve">Lab Manual: </w:t>
      </w:r>
      <w:r>
        <w:rPr>
          <w:rFonts w:ascii="Candara" w:eastAsia="Candara" w:hAnsi="Candara" w:cs="Candara"/>
        </w:rPr>
        <w:tab/>
        <w:t>There is no lab manual for purchase for this course. Instead handouts will be provided in lab.</w:t>
      </w:r>
    </w:p>
    <w:p w14:paraId="28D7BE5E" w14:textId="7860BF12" w:rsidR="001B1793" w:rsidRDefault="00DF5D55">
      <w:pPr>
        <w:widowControl w:val="0"/>
        <w:ind w:left="1350" w:hanging="1350"/>
        <w:rPr>
          <w:rFonts w:ascii="Candara" w:eastAsia="Candara" w:hAnsi="Candara" w:cs="Candara"/>
        </w:rPr>
      </w:pPr>
      <w:r>
        <w:rPr>
          <w:rFonts w:ascii="Candara" w:eastAsia="Candara" w:hAnsi="Candara" w:cs="Candara"/>
        </w:rPr>
        <w:t xml:space="preserve">Notebook: </w:t>
      </w:r>
      <w:r>
        <w:rPr>
          <w:rFonts w:ascii="Candara" w:eastAsia="Candara" w:hAnsi="Candara" w:cs="Candara"/>
        </w:rPr>
        <w:tab/>
        <w:t xml:space="preserve">You will need paper and pencil to take notes during lab. After lab, you’ll use your notes to create an electronic lab notebook entry on the course website </w:t>
      </w:r>
      <w:hyperlink r:id="rId16" w:history="1">
        <w:r w:rsidR="0016580C" w:rsidRPr="0016580C">
          <w:rPr>
            <w:rStyle w:val="Hyperlink"/>
            <w:rFonts w:ascii="Candara" w:eastAsia="Candara" w:hAnsi="Candara" w:cs="Candara"/>
          </w:rPr>
          <w:t>bio2355.biosci.gatech.edu</w:t>
        </w:r>
      </w:hyperlink>
      <w:r>
        <w:rPr>
          <w:rFonts w:ascii="Candara" w:eastAsia="Candara" w:hAnsi="Candara" w:cs="Candara"/>
        </w:rPr>
        <w:t>.</w:t>
      </w:r>
    </w:p>
    <w:p w14:paraId="77AED40B" w14:textId="77777777" w:rsidR="001B1793" w:rsidRDefault="00DF5D55">
      <w:pPr>
        <w:widowControl w:val="0"/>
        <w:ind w:left="1350" w:hanging="1350"/>
        <w:rPr>
          <w:rFonts w:ascii="Candara" w:eastAsia="Candara" w:hAnsi="Candara" w:cs="Candara"/>
        </w:rPr>
      </w:pPr>
      <w:r>
        <w:rPr>
          <w:rFonts w:ascii="Candara" w:eastAsia="Candara" w:hAnsi="Candara" w:cs="Candara"/>
        </w:rPr>
        <w:t>Safety:</w:t>
      </w:r>
      <w:r>
        <w:rPr>
          <w:rFonts w:ascii="Candara" w:eastAsia="Candara" w:hAnsi="Candara" w:cs="Candara"/>
        </w:rPr>
        <w:tab/>
        <w:t>Lab coat (see ‘Lab Safety’ below for details)</w:t>
      </w:r>
    </w:p>
    <w:p w14:paraId="0909972C" w14:textId="77777777" w:rsidR="001B1793" w:rsidRDefault="00DF5D55">
      <w:pPr>
        <w:widowControl w:val="0"/>
        <w:ind w:left="1350" w:hanging="1350"/>
        <w:rPr>
          <w:rFonts w:ascii="Candara" w:eastAsia="Candara" w:hAnsi="Candara" w:cs="Candara"/>
        </w:rPr>
      </w:pPr>
      <w:r>
        <w:rPr>
          <w:rFonts w:ascii="Candara" w:eastAsia="Candara" w:hAnsi="Candara" w:cs="Candara"/>
        </w:rPr>
        <w:t xml:space="preserve">Other: </w:t>
      </w:r>
      <w:r>
        <w:rPr>
          <w:rFonts w:ascii="Candara" w:eastAsia="Candara" w:hAnsi="Candara" w:cs="Candara"/>
        </w:rPr>
        <w:tab/>
        <w:t xml:space="preserve">Close-toed shoes and long pants are </w:t>
      </w:r>
      <w:r>
        <w:rPr>
          <w:rFonts w:ascii="Candara" w:eastAsia="Candara" w:hAnsi="Candara" w:cs="Candara"/>
          <w:b/>
          <w:bCs/>
        </w:rPr>
        <w:t>required</w:t>
      </w:r>
      <w:r>
        <w:rPr>
          <w:rFonts w:ascii="Candara" w:eastAsia="Candara" w:hAnsi="Candara" w:cs="Candara"/>
        </w:rPr>
        <w:t xml:space="preserve"> for every lab held in CE123 (wet labs); calculators and laptops (one per group) are useful.</w:t>
      </w:r>
    </w:p>
    <w:p w14:paraId="4FF9191F" w14:textId="77777777" w:rsidR="001B1793" w:rsidRDefault="001B1793">
      <w:pPr>
        <w:rPr>
          <w:rFonts w:ascii="Candara" w:eastAsia="Candara" w:hAnsi="Candara" w:cs="Candara"/>
        </w:rPr>
      </w:pPr>
    </w:p>
    <w:p w14:paraId="7C4967CF" w14:textId="77777777" w:rsidR="001B1793" w:rsidRDefault="00DF5D55">
      <w:pPr>
        <w:rPr>
          <w:rFonts w:ascii="Candara" w:eastAsia="Candara" w:hAnsi="Candara" w:cs="Candara"/>
        </w:rPr>
      </w:pPr>
      <w:r>
        <w:rPr>
          <w:rFonts w:ascii="Candara" w:eastAsia="Candara" w:hAnsi="Candara" w:cs="Candara"/>
          <w:b/>
          <w:bCs/>
        </w:rPr>
        <w:t>Lab Safety</w:t>
      </w:r>
      <w:r>
        <w:rPr>
          <w:rFonts w:ascii="Candara" w:eastAsia="Candara" w:hAnsi="Candara" w:cs="Candara"/>
        </w:rPr>
        <w:t xml:space="preserve">: Georgia Tech has a strict and strictly enforced policy regarding appropriate clothing in laboratories where chemicals and organisms are used or manipulated. </w:t>
      </w:r>
      <w:r>
        <w:rPr>
          <w:rFonts w:ascii="Candara" w:eastAsia="Candara" w:hAnsi="Candara" w:cs="Candara"/>
          <w:b/>
          <w:bCs/>
        </w:rPr>
        <w:t xml:space="preserve">Students not conforming with the following requirements will be asked to leave the lab </w:t>
      </w:r>
      <w:r>
        <w:rPr>
          <w:rFonts w:ascii="Candara" w:eastAsia="Candara" w:hAnsi="Candara" w:cs="Candara"/>
        </w:rPr>
        <w:t>and may not return without appropriate clothing:</w:t>
      </w:r>
    </w:p>
    <w:p w14:paraId="27206F5B"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Long pants </w:t>
      </w:r>
      <w:r>
        <w:rPr>
          <w:rFonts w:ascii="Candara" w:eastAsia="Candara" w:hAnsi="Candara" w:cs="Candara"/>
        </w:rPr>
        <w:t>must be worn in the laboratory.</w:t>
      </w:r>
    </w:p>
    <w:p w14:paraId="225CB2FA"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Close-toed shoes </w:t>
      </w:r>
      <w:r>
        <w:rPr>
          <w:rFonts w:ascii="Candara" w:eastAsia="Candara" w:hAnsi="Candara" w:cs="Candara"/>
        </w:rPr>
        <w:t>that cover the sides and top of the foot must be worn in the laboratory.</w:t>
      </w:r>
    </w:p>
    <w:p w14:paraId="594AEE25"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Lab coats </w:t>
      </w:r>
      <w:r>
        <w:rPr>
          <w:rFonts w:ascii="Candara" w:eastAsia="Candara" w:hAnsi="Candara" w:cs="Candara"/>
        </w:rPr>
        <w:t>must be worn when working at the bench. Students are responsible for keeping their lab coats in good condition and reasonably clean so as not to create a hazard. Lab coats must be 100% cotton and cover the wearer to the knees.</w:t>
      </w:r>
    </w:p>
    <w:p w14:paraId="2A9EECAA" w14:textId="77777777" w:rsidR="001B1793" w:rsidRDefault="00DF5D55">
      <w:pPr>
        <w:numPr>
          <w:ilvl w:val="0"/>
          <w:numId w:val="4"/>
        </w:numPr>
        <w:rPr>
          <w:rFonts w:ascii="Candara" w:eastAsia="Candara" w:hAnsi="Candara" w:cs="Candara"/>
        </w:rPr>
      </w:pPr>
      <w:r>
        <w:rPr>
          <w:rFonts w:ascii="Candara" w:eastAsia="Candara" w:hAnsi="Candara" w:cs="Candara"/>
          <w:b/>
          <w:bCs/>
        </w:rPr>
        <w:t xml:space="preserve">Safety glasses </w:t>
      </w:r>
      <w:r>
        <w:rPr>
          <w:rFonts w:ascii="Candara" w:eastAsia="Candara" w:hAnsi="Candara" w:cs="Candara"/>
        </w:rPr>
        <w:t xml:space="preserve">must be worn when working at the bench. Safety glasses must have side shields for splash protection and conform to the wearer’s face. Glasses must be worn over prescription glasses and contact lenses. Safety glasses will be made available for your use in the lab. </w:t>
      </w:r>
    </w:p>
    <w:p w14:paraId="2DEA0CD3" w14:textId="77777777" w:rsidR="001B1793" w:rsidRPr="005F2FAC" w:rsidRDefault="00DF5D55">
      <w:pPr>
        <w:rPr>
          <w:rFonts w:ascii="Candara" w:eastAsia="Candara" w:hAnsi="Candara" w:cs="Candara"/>
        </w:rPr>
      </w:pPr>
      <w:r w:rsidRPr="005F2FAC">
        <w:rPr>
          <w:rFonts w:ascii="Candara" w:eastAsia="Candara" w:hAnsi="Candara" w:cs="Candara"/>
        </w:rPr>
        <w:t>The laboratory safety policies (see last page of the syllabus) will be discussed in detail on the first day of lab.</w:t>
      </w:r>
    </w:p>
    <w:p w14:paraId="06FAD70B" w14:textId="77777777" w:rsidR="001B1793" w:rsidRDefault="001B1793"/>
    <w:p w14:paraId="0CC77B3E" w14:textId="77777777" w:rsidR="005F2FAC" w:rsidRPr="005F2FAC" w:rsidRDefault="005F2FAC">
      <w:pPr>
        <w:sectPr w:rsidR="005F2FAC" w:rsidRPr="005F2FAC">
          <w:headerReference w:type="default" r:id="rId17"/>
          <w:footerReference w:type="default" r:id="rId18"/>
          <w:type w:val="continuous"/>
          <w:pgSz w:w="12240" w:h="15840"/>
          <w:pgMar w:top="720" w:right="720" w:bottom="720" w:left="720" w:header="720" w:footer="720" w:gutter="0"/>
          <w:cols w:space="720"/>
        </w:sectPr>
      </w:pPr>
    </w:p>
    <w:p w14:paraId="6018730C" w14:textId="77777777" w:rsidR="001B1793" w:rsidRPr="005F2FAC" w:rsidRDefault="00DF5D55">
      <w:pPr>
        <w:rPr>
          <w:rFonts w:ascii="Candara" w:eastAsia="Candara" w:hAnsi="Candara" w:cs="Candara"/>
          <w:b/>
          <w:bCs/>
        </w:rPr>
      </w:pPr>
      <w:r w:rsidRPr="005F2FAC">
        <w:rPr>
          <w:rFonts w:ascii="Candara" w:eastAsia="Candara" w:hAnsi="Candara" w:cs="Candara"/>
          <w:b/>
          <w:bCs/>
        </w:rPr>
        <w:t xml:space="preserve">Evaluation: </w:t>
      </w:r>
    </w:p>
    <w:p w14:paraId="5F05B5DE" w14:textId="77777777" w:rsidR="005F2FAC" w:rsidRDefault="005F2FAC">
      <w:pPr>
        <w:rPr>
          <w:rFonts w:ascii="Candara" w:eastAsia="Candara" w:hAnsi="Candara" w:cs="Candara"/>
        </w:rPr>
        <w:sectPr w:rsidR="005F2FAC">
          <w:headerReference w:type="default" r:id="rId19"/>
          <w:footerReference w:type="default" r:id="rId20"/>
          <w:type w:val="continuous"/>
          <w:pgSz w:w="12240" w:h="15840"/>
          <w:pgMar w:top="720" w:right="720" w:bottom="720" w:left="720" w:header="720" w:footer="720" w:gutter="0"/>
          <w:cols w:space="720"/>
        </w:sectPr>
      </w:pPr>
    </w:p>
    <w:p w14:paraId="25027A17" w14:textId="3CCB5196" w:rsidR="001B1793" w:rsidRPr="005F2FAC" w:rsidRDefault="00DF5D55">
      <w:pPr>
        <w:rPr>
          <w:rFonts w:ascii="Candara" w:eastAsia="Candara" w:hAnsi="Candara" w:cs="Candara"/>
        </w:rPr>
      </w:pPr>
      <w:r w:rsidRPr="005F2FAC">
        <w:rPr>
          <w:rFonts w:ascii="Candara" w:eastAsia="Candara" w:hAnsi="Candara" w:cs="Candara"/>
        </w:rPr>
        <w:t>Grades will be calculated on the following scale:</w:t>
      </w:r>
    </w:p>
    <w:p w14:paraId="6B1278F4" w14:textId="77777777" w:rsidR="001B1793" w:rsidRPr="005F2FAC" w:rsidRDefault="00DF5D55">
      <w:pPr>
        <w:rPr>
          <w:rFonts w:ascii="Candara" w:eastAsia="Candara" w:hAnsi="Candara" w:cs="Candara"/>
        </w:rPr>
      </w:pPr>
      <w:r w:rsidRPr="005F2FAC">
        <w:rPr>
          <w:rFonts w:ascii="Candara" w:eastAsia="Candara" w:hAnsi="Candara" w:cs="Candara"/>
        </w:rPr>
        <w:t>A: ≥ 90.0%</w:t>
      </w:r>
    </w:p>
    <w:p w14:paraId="3EB7161C" w14:textId="77777777" w:rsidR="001B1793" w:rsidRPr="005F2FAC" w:rsidRDefault="00DF5D55">
      <w:pPr>
        <w:rPr>
          <w:rFonts w:ascii="Candara" w:eastAsia="Candara" w:hAnsi="Candara" w:cs="Candara"/>
        </w:rPr>
      </w:pPr>
      <w:r w:rsidRPr="005F2FAC">
        <w:rPr>
          <w:rFonts w:ascii="Candara" w:eastAsia="Candara" w:hAnsi="Candara" w:cs="Candara"/>
        </w:rPr>
        <w:t>B: ≥ 80.0% and &lt; 90.0%</w:t>
      </w:r>
    </w:p>
    <w:p w14:paraId="10D8188D" w14:textId="77777777" w:rsidR="001B1793" w:rsidRPr="005F2FAC" w:rsidRDefault="00DF5D55">
      <w:pPr>
        <w:rPr>
          <w:rFonts w:ascii="Candara" w:eastAsia="Candara" w:hAnsi="Candara" w:cs="Candara"/>
        </w:rPr>
      </w:pPr>
      <w:r w:rsidRPr="005F2FAC">
        <w:rPr>
          <w:rFonts w:ascii="Candara" w:eastAsia="Candara" w:hAnsi="Candara" w:cs="Candara"/>
        </w:rPr>
        <w:t>C: ≥ 70.0% and &lt; 80.0%</w:t>
      </w:r>
    </w:p>
    <w:p w14:paraId="4D328DAC" w14:textId="77777777" w:rsidR="001B1793" w:rsidRPr="005F2FAC" w:rsidRDefault="00DF5D55">
      <w:pPr>
        <w:rPr>
          <w:rFonts w:ascii="Candara" w:eastAsia="Candara" w:hAnsi="Candara" w:cs="Candara"/>
        </w:rPr>
      </w:pPr>
      <w:r w:rsidRPr="005F2FAC">
        <w:rPr>
          <w:rFonts w:ascii="Candara" w:eastAsia="Candara" w:hAnsi="Candara" w:cs="Candara"/>
        </w:rPr>
        <w:t>D: ≥ 60.0% and &lt; 70.0%</w:t>
      </w:r>
    </w:p>
    <w:p w14:paraId="2771DF05" w14:textId="77777777" w:rsidR="001B1793" w:rsidRPr="005F2FAC" w:rsidRDefault="00DF5D55">
      <w:pPr>
        <w:rPr>
          <w:rFonts w:ascii="Candara" w:eastAsia="Candara" w:hAnsi="Candara" w:cs="Candara"/>
        </w:rPr>
      </w:pPr>
      <w:r w:rsidRPr="005F2FAC">
        <w:rPr>
          <w:rFonts w:ascii="Candara" w:eastAsia="Candara" w:hAnsi="Candara" w:cs="Candara"/>
        </w:rPr>
        <w:t>F: &lt; 60.0%</w:t>
      </w:r>
    </w:p>
    <w:p w14:paraId="56858CFF" w14:textId="77777777" w:rsidR="001B1793" w:rsidRPr="005F2FAC" w:rsidRDefault="001B1793">
      <w:pPr>
        <w:rPr>
          <w:rFonts w:ascii="Candara" w:eastAsia="Candara" w:hAnsi="Candara" w:cs="Candara"/>
        </w:rPr>
      </w:pPr>
    </w:p>
    <w:p w14:paraId="5C7EE5BB" w14:textId="77777777" w:rsidR="001B1793" w:rsidRPr="005F2FAC" w:rsidRDefault="00DF5D55">
      <w:pPr>
        <w:rPr>
          <w:rFonts w:ascii="Candara" w:eastAsia="Candara" w:hAnsi="Candara" w:cs="Candara"/>
        </w:rPr>
      </w:pPr>
      <w:r w:rsidRPr="005F2FAC">
        <w:rPr>
          <w:rFonts w:ascii="Candara" w:eastAsia="Candara" w:hAnsi="Candara" w:cs="Candara"/>
        </w:rPr>
        <w:t>Points will be based on the following:</w:t>
      </w:r>
    </w:p>
    <w:p w14:paraId="3014387D" w14:textId="77777777" w:rsidR="005F2FAC" w:rsidRPr="005F2FAC" w:rsidRDefault="005F2FAC" w:rsidP="005F2FAC">
      <w:pPr>
        <w:rPr>
          <w:rFonts w:ascii="Candara" w:eastAsia="Candara" w:hAnsi="Candara" w:cs="Candara"/>
        </w:rPr>
      </w:pPr>
      <w:r w:rsidRPr="005F2FAC">
        <w:rPr>
          <w:rFonts w:ascii="Candara" w:eastAsia="Candara" w:hAnsi="Candara" w:cs="Candara"/>
        </w:rPr>
        <w:t xml:space="preserve">Participation </w:t>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t>10%</w:t>
      </w:r>
    </w:p>
    <w:p w14:paraId="12C7CF5B" w14:textId="121B4B19" w:rsidR="005F2FAC" w:rsidRPr="005F2FAC" w:rsidRDefault="00930D7F" w:rsidP="005F2FAC">
      <w:pPr>
        <w:rPr>
          <w:rFonts w:ascii="Candara" w:eastAsia="Candara" w:hAnsi="Candara" w:cs="Candara"/>
        </w:rPr>
      </w:pPr>
      <w:r>
        <w:rPr>
          <w:rFonts w:ascii="Candara" w:eastAsia="Candara" w:hAnsi="Candara" w:cs="Candara"/>
        </w:rPr>
        <w:t>Pre-Lab Assessments</w:t>
      </w:r>
      <w:r>
        <w:rPr>
          <w:rFonts w:ascii="Candara" w:eastAsia="Candara" w:hAnsi="Candara" w:cs="Candara"/>
        </w:rPr>
        <w:tab/>
      </w:r>
      <w:r w:rsidR="005F2FAC" w:rsidRPr="005F2FAC">
        <w:rPr>
          <w:rFonts w:ascii="Candara" w:eastAsia="Candara" w:hAnsi="Candara" w:cs="Candara"/>
        </w:rPr>
        <w:tab/>
      </w:r>
      <w:r w:rsidR="005F2FAC" w:rsidRPr="005F2FAC">
        <w:rPr>
          <w:rFonts w:ascii="Candara" w:eastAsia="Candara" w:hAnsi="Candara" w:cs="Candara"/>
        </w:rPr>
        <w:tab/>
        <w:t>10%</w:t>
      </w:r>
    </w:p>
    <w:p w14:paraId="166A9587" w14:textId="77777777" w:rsidR="005F2FAC" w:rsidRPr="005F2FAC" w:rsidRDefault="005F2FAC" w:rsidP="005F2FAC">
      <w:pPr>
        <w:rPr>
          <w:rFonts w:ascii="Candara" w:eastAsia="Candara" w:hAnsi="Candara" w:cs="Candara"/>
        </w:rPr>
      </w:pPr>
      <w:r w:rsidRPr="005F2FAC">
        <w:rPr>
          <w:rFonts w:ascii="Candara" w:eastAsia="Candara" w:hAnsi="Candara" w:cs="Candara"/>
        </w:rPr>
        <w:t>Lab Notebooks</w:t>
      </w:r>
      <w:r w:rsidRPr="005F2FAC">
        <w:rPr>
          <w:rFonts w:ascii="Candara" w:eastAsia="Candara" w:hAnsi="Candara" w:cs="Candara"/>
        </w:rPr>
        <w:tab/>
      </w:r>
      <w:r w:rsidRPr="005F2FAC">
        <w:rPr>
          <w:rFonts w:ascii="Candara" w:eastAsia="Candara" w:hAnsi="Candara" w:cs="Candara"/>
        </w:rPr>
        <w:tab/>
      </w:r>
      <w:r w:rsidRPr="005F2FAC">
        <w:rPr>
          <w:rFonts w:ascii="Candara" w:eastAsia="Candara" w:hAnsi="Candara" w:cs="Candara"/>
        </w:rPr>
        <w:tab/>
        <w:t>20%</w:t>
      </w:r>
    </w:p>
    <w:p w14:paraId="11F709C1" w14:textId="470B81C8" w:rsidR="005F2FAC" w:rsidRPr="005F2FAC" w:rsidRDefault="005F2FAC" w:rsidP="005F2FAC">
      <w:pPr>
        <w:rPr>
          <w:rFonts w:ascii="Candara" w:eastAsia="Candara" w:hAnsi="Candara" w:cs="Candara"/>
        </w:rPr>
      </w:pPr>
      <w:r w:rsidRPr="005F2FAC">
        <w:rPr>
          <w:rFonts w:ascii="Candara" w:eastAsia="Candara" w:hAnsi="Candara" w:cs="Candara"/>
        </w:rPr>
        <w:t>Lab</w:t>
      </w:r>
      <w:r w:rsidR="00930D7F">
        <w:rPr>
          <w:rFonts w:ascii="Candara" w:eastAsia="Candara" w:hAnsi="Candara" w:cs="Candara"/>
        </w:rPr>
        <w:t xml:space="preserve"> Write-ups</w:t>
      </w:r>
      <w:r w:rsidR="00930D7F">
        <w:rPr>
          <w:rFonts w:ascii="Candara" w:eastAsia="Candara" w:hAnsi="Candara" w:cs="Candara"/>
        </w:rPr>
        <w:tab/>
      </w:r>
      <w:r w:rsidR="00930D7F">
        <w:rPr>
          <w:rFonts w:ascii="Candara" w:eastAsia="Candara" w:hAnsi="Candara" w:cs="Candara"/>
        </w:rPr>
        <w:tab/>
      </w:r>
      <w:r w:rsidR="00930D7F">
        <w:rPr>
          <w:rFonts w:ascii="Candara" w:eastAsia="Candara" w:hAnsi="Candara" w:cs="Candara"/>
        </w:rPr>
        <w:tab/>
      </w:r>
      <w:r w:rsidR="00930D7F">
        <w:rPr>
          <w:rFonts w:ascii="Candara" w:eastAsia="Candara" w:hAnsi="Candara" w:cs="Candara"/>
        </w:rPr>
        <w:tab/>
        <w:t>40</w:t>
      </w:r>
      <w:r w:rsidRPr="005F2FAC">
        <w:rPr>
          <w:rFonts w:ascii="Candara" w:eastAsia="Candara" w:hAnsi="Candara" w:cs="Candara"/>
        </w:rPr>
        <w:t>%</w:t>
      </w:r>
    </w:p>
    <w:p w14:paraId="21A7ED26" w14:textId="424183FA" w:rsidR="00930D7F" w:rsidRDefault="00930D7F" w:rsidP="005F2FAC">
      <w:pPr>
        <w:rPr>
          <w:rFonts w:ascii="Candara" w:eastAsia="Candara" w:hAnsi="Candara" w:cs="Candara"/>
        </w:rPr>
      </w:pPr>
      <w:r>
        <w:rPr>
          <w:rFonts w:ascii="Candara" w:eastAsia="Candara" w:hAnsi="Candara" w:cs="Candara"/>
        </w:rPr>
        <w:t>Technique Videos</w:t>
      </w:r>
      <w:r>
        <w:rPr>
          <w:rFonts w:ascii="Candara" w:eastAsia="Candara" w:hAnsi="Candara" w:cs="Candara"/>
        </w:rPr>
        <w:tab/>
      </w:r>
      <w:r>
        <w:rPr>
          <w:rFonts w:ascii="Candara" w:eastAsia="Candara" w:hAnsi="Candara" w:cs="Candara"/>
        </w:rPr>
        <w:tab/>
      </w:r>
      <w:r>
        <w:rPr>
          <w:rFonts w:ascii="Candara" w:eastAsia="Candara" w:hAnsi="Candara" w:cs="Candara"/>
        </w:rPr>
        <w:tab/>
        <w:t>10%</w:t>
      </w:r>
    </w:p>
    <w:p w14:paraId="7ED06E68" w14:textId="5CF0EC59" w:rsidR="001B1793" w:rsidRDefault="00930D7F" w:rsidP="005F2FAC">
      <w:pPr>
        <w:rPr>
          <w:rFonts w:ascii="Candara" w:eastAsia="Candara" w:hAnsi="Candara" w:cs="Candara"/>
        </w:rPr>
      </w:pPr>
      <w:r>
        <w:rPr>
          <w:rFonts w:ascii="Candara" w:eastAsia="Candara" w:hAnsi="Candara" w:cs="Candara"/>
        </w:rPr>
        <w:t>Grant Proposal</w:t>
      </w:r>
      <w:r>
        <w:rPr>
          <w:rFonts w:ascii="Candara" w:eastAsia="Candara" w:hAnsi="Candara" w:cs="Candara"/>
        </w:rPr>
        <w:tab/>
      </w:r>
      <w:r>
        <w:rPr>
          <w:rFonts w:ascii="Candara" w:eastAsia="Candara" w:hAnsi="Candara" w:cs="Candara"/>
        </w:rPr>
        <w:tab/>
      </w:r>
      <w:r>
        <w:rPr>
          <w:rFonts w:ascii="Candara" w:eastAsia="Candara" w:hAnsi="Candara" w:cs="Candara"/>
        </w:rPr>
        <w:tab/>
        <w:t>10</w:t>
      </w:r>
      <w:r w:rsidR="005F2FAC" w:rsidRPr="005F2FAC">
        <w:rPr>
          <w:rFonts w:ascii="Candara" w:eastAsia="Candara" w:hAnsi="Candara" w:cs="Candara"/>
        </w:rPr>
        <w:t>%</w:t>
      </w:r>
    </w:p>
    <w:p w14:paraId="306AD058" w14:textId="77777777" w:rsidR="005F2FAC" w:rsidRDefault="005F2FAC" w:rsidP="005F2FAC">
      <w:pPr>
        <w:rPr>
          <w:rFonts w:ascii="Candara" w:eastAsia="Candara" w:hAnsi="Candara" w:cs="Candara"/>
        </w:rPr>
        <w:sectPr w:rsidR="005F2FAC" w:rsidSect="005F2FAC">
          <w:type w:val="continuous"/>
          <w:pgSz w:w="12240" w:h="15840"/>
          <w:pgMar w:top="720" w:right="720" w:bottom="720" w:left="720" w:header="720" w:footer="720" w:gutter="0"/>
          <w:cols w:num="2" w:space="720"/>
        </w:sectPr>
      </w:pPr>
    </w:p>
    <w:p w14:paraId="4643C027" w14:textId="77777777" w:rsidR="00A51ACD" w:rsidRDefault="00A51ACD">
      <w:pPr>
        <w:rPr>
          <w:rFonts w:ascii="Candara" w:eastAsia="Candara" w:hAnsi="Candara" w:cs="Candara"/>
          <w:b/>
          <w:bCs/>
        </w:rPr>
      </w:pPr>
    </w:p>
    <w:p w14:paraId="1D288338" w14:textId="77777777" w:rsidR="001B1793" w:rsidRDefault="00DF5D55">
      <w:pPr>
        <w:rPr>
          <w:rFonts w:ascii="Candara" w:eastAsia="Candara" w:hAnsi="Candara" w:cs="Candara"/>
        </w:rPr>
      </w:pPr>
      <w:r w:rsidRPr="005F2FAC">
        <w:rPr>
          <w:rFonts w:ascii="Candara" w:eastAsia="Candara" w:hAnsi="Candara" w:cs="Candara"/>
          <w:b/>
          <w:bCs/>
        </w:rPr>
        <w:t xml:space="preserve">Attendance: </w:t>
      </w:r>
      <w:r w:rsidRPr="005F2FAC">
        <w:rPr>
          <w:rFonts w:ascii="Candara" w:eastAsia="Candara" w:hAnsi="Candara" w:cs="Candara"/>
        </w:rPr>
        <w:t>100% attendance is expected for each lab, and for the entire lab period. Given that you are working with others to perform experiments and collect data on an on-going project, there is no mechanism to “make-up” a lab. If you must miss a laboratory, notify the instructor by email (or phone) as</w:t>
      </w:r>
      <w:r>
        <w:rPr>
          <w:rFonts w:ascii="Candara" w:eastAsia="Candara" w:hAnsi="Candara" w:cs="Candara"/>
        </w:rPr>
        <w:t xml:space="preserve"> soon as possible, preferably before the missed lab. There will be no make-up laboratories. Vacation, work </w:t>
      </w:r>
      <w:r>
        <w:rPr>
          <w:rFonts w:ascii="Candara" w:eastAsia="Candara" w:hAnsi="Candara" w:cs="Candara"/>
        </w:rPr>
        <w:lastRenderedPageBreak/>
        <w:t>commitments, and social events are not acceptable reasons to miss lab. Examples of legitimate reasons to miss a lab include serious illness, illness or death in your immediate family, and participation in official university activities. You will be required to provide documentation for excused absences. Unexcused absences will result in a 10% reduction in your final course grade; you will not be permitted to make up work missed in lab. Persistent tardiness may result in loss of points from your participation grade.</w:t>
      </w:r>
    </w:p>
    <w:p w14:paraId="10D293AE" w14:textId="77777777" w:rsidR="00930D7F" w:rsidRDefault="00930D7F">
      <w:pPr>
        <w:rPr>
          <w:rFonts w:ascii="Candara" w:eastAsia="Candara" w:hAnsi="Candara" w:cs="Candara"/>
          <w:b/>
          <w:bCs/>
        </w:rPr>
      </w:pPr>
    </w:p>
    <w:p w14:paraId="20DEDC45" w14:textId="564846AA" w:rsidR="001B1793" w:rsidRDefault="00DF5D55">
      <w:pPr>
        <w:rPr>
          <w:rFonts w:ascii="Candara" w:eastAsia="Candara" w:hAnsi="Candara" w:cs="Candara"/>
        </w:rPr>
      </w:pPr>
      <w:r>
        <w:rPr>
          <w:rFonts w:ascii="Candara" w:eastAsia="Candara" w:hAnsi="Candara" w:cs="Candara"/>
          <w:b/>
          <w:bCs/>
        </w:rPr>
        <w:t>Participation:</w:t>
      </w:r>
      <w:r>
        <w:rPr>
          <w:rFonts w:ascii="Candara" w:eastAsia="Candara" w:hAnsi="Candara" w:cs="Candara"/>
        </w:rPr>
        <w:t xml:space="preserve"> Genetics Lab requires cooperative use of materials, awareness of lab safety protocols, preparedness before class, and effective interaction in class. Each class period, we will assess your participation in class. Student use of a cell phone  for non-lab business during lab may result in 0 participation points for that lab period. If you are in a situation where you must leave your phone on, please alert the instructor ahead of time and step outside to take the call. You are encouraged to check in with the course instructors at any time during the semester to gauge your participation score to date.</w:t>
      </w:r>
    </w:p>
    <w:p w14:paraId="20B50395" w14:textId="77777777" w:rsidR="001B1793" w:rsidRDefault="001B1793">
      <w:pPr>
        <w:rPr>
          <w:rFonts w:ascii="Candara" w:eastAsia="Candara" w:hAnsi="Candara" w:cs="Candara"/>
        </w:rPr>
      </w:pPr>
    </w:p>
    <w:p w14:paraId="5B572DAA" w14:textId="59DEC30A" w:rsidR="001B1793" w:rsidRDefault="00DF5D55">
      <w:pPr>
        <w:rPr>
          <w:rFonts w:ascii="Candara" w:eastAsia="Candara" w:hAnsi="Candara" w:cs="Candara"/>
        </w:rPr>
      </w:pPr>
      <w:r>
        <w:rPr>
          <w:rFonts w:ascii="Candara" w:eastAsia="Candara" w:hAnsi="Candara" w:cs="Candara"/>
          <w:b/>
          <w:bCs/>
        </w:rPr>
        <w:t>Pre-lab assessments</w:t>
      </w:r>
      <w:r>
        <w:rPr>
          <w:rFonts w:ascii="Candara" w:eastAsia="Candara" w:hAnsi="Candara" w:cs="Candara"/>
        </w:rPr>
        <w:t xml:space="preserve"> will be available on </w:t>
      </w:r>
      <w:r w:rsidR="00482EFC">
        <w:rPr>
          <w:rFonts w:ascii="Candara" w:eastAsia="Candara" w:hAnsi="Candara" w:cs="Candara"/>
        </w:rPr>
        <w:t>Canvas/Quizzes</w:t>
      </w:r>
      <w:r>
        <w:rPr>
          <w:rFonts w:ascii="Candara" w:eastAsia="Candara" w:hAnsi="Candara" w:cs="Candara"/>
        </w:rPr>
        <w:t xml:space="preserve"> on the Tuesday before each lab. Pre-labs concentrate on the upcoming lab material and are due by 11:55 pm on the Wednesday before each lab. Late submissions will not be accepted. If you miss a pre-lab due to an unexcused absence from lab, you will receive a zero for that pre-lab. You should plan to complete the assigned reading before attempting the pre-lab. Pre-labs are open-book but individual, non-collaborative assignments.</w:t>
      </w:r>
    </w:p>
    <w:p w14:paraId="3A7FB7FD" w14:textId="77777777" w:rsidR="001B1793" w:rsidRDefault="001B1793">
      <w:pPr>
        <w:rPr>
          <w:rFonts w:ascii="Candara" w:eastAsia="Candara" w:hAnsi="Candara" w:cs="Candara"/>
        </w:rPr>
      </w:pPr>
    </w:p>
    <w:p w14:paraId="50C22798" w14:textId="1695AEA8" w:rsidR="001B1793" w:rsidRDefault="00DF5D55">
      <w:pPr>
        <w:widowControl w:val="0"/>
        <w:rPr>
          <w:rFonts w:ascii="Candara" w:eastAsia="Candara" w:hAnsi="Candara" w:cs="Candara"/>
        </w:rPr>
      </w:pPr>
      <w:r>
        <w:rPr>
          <w:rFonts w:ascii="Candara" w:eastAsia="Candara" w:hAnsi="Candara" w:cs="Candara"/>
          <w:b/>
          <w:bCs/>
        </w:rPr>
        <w:t>Lab Notebook</w:t>
      </w:r>
      <w:r>
        <w:rPr>
          <w:rFonts w:ascii="Candara" w:eastAsia="Candara" w:hAnsi="Candara" w:cs="Candara"/>
        </w:rPr>
        <w:t xml:space="preserve">: Your lab notebook will be maintained electronically. For each </w:t>
      </w:r>
      <w:r>
        <w:rPr>
          <w:rFonts w:ascii="Candara" w:eastAsia="Candara" w:hAnsi="Candara" w:cs="Candara"/>
          <w:i/>
          <w:iCs/>
        </w:rPr>
        <w:t>experiment</w:t>
      </w:r>
      <w:r>
        <w:rPr>
          <w:rFonts w:ascii="Candara" w:eastAsia="Candara" w:hAnsi="Candara" w:cs="Candara"/>
        </w:rPr>
        <w:t xml:space="preserve"> that we address, your notebook should include an introduction to the experiment, explanations of the methods used (detailed enough that you could repeat a year from now), reasons for conducting particular methods, results of experiments you complete, explanation of analyses, and summaries of conclusions. Your notebook should describe the beginning, middle, and end of each experiment—its rare to set-up and analyze an experiment in the same day, so experiments are likely to span multiple weeks if not the entire semester. Lab notebooks should be updated </w:t>
      </w:r>
      <w:r w:rsidR="00C645E7">
        <w:rPr>
          <w:rFonts w:ascii="Candara" w:eastAsia="Candara" w:hAnsi="Candara" w:cs="Candara"/>
        </w:rPr>
        <w:t xml:space="preserve">after lab each week </w:t>
      </w:r>
      <w:r w:rsidR="00C645E7" w:rsidRPr="00C645E7">
        <w:rPr>
          <w:rFonts w:ascii="Candara" w:eastAsia="Candara" w:hAnsi="Candara" w:cs="Candara"/>
          <w:b/>
        </w:rPr>
        <w:t>by Friday midnight</w:t>
      </w:r>
      <w:r w:rsidR="00C645E7">
        <w:rPr>
          <w:rFonts w:ascii="Candara" w:eastAsia="Candara" w:hAnsi="Candara" w:cs="Candara"/>
        </w:rPr>
        <w:t xml:space="preserve"> </w:t>
      </w:r>
      <w:r>
        <w:rPr>
          <w:rFonts w:ascii="Candara" w:eastAsia="Candara" w:hAnsi="Candara" w:cs="Candara"/>
        </w:rPr>
        <w:t xml:space="preserve">(25% of notebook grade) and will be monitored and commented on regularly, and graded periodically. Your </w:t>
      </w:r>
      <w:r w:rsidRPr="00067049">
        <w:rPr>
          <w:rFonts w:ascii="Candara" w:eastAsia="Candara" w:hAnsi="Candara" w:cs="Candara"/>
          <w:bCs/>
          <w:color w:val="auto"/>
        </w:rPr>
        <w:t>final notebook</w:t>
      </w:r>
      <w:r w:rsidRPr="00067049">
        <w:rPr>
          <w:rFonts w:ascii="Candara" w:eastAsia="Candara" w:hAnsi="Candara" w:cs="Candara"/>
          <w:b/>
          <w:bCs/>
          <w:color w:val="auto"/>
        </w:rPr>
        <w:t xml:space="preserve"> </w:t>
      </w:r>
      <w:r>
        <w:rPr>
          <w:rFonts w:ascii="Candara" w:eastAsia="Candara" w:hAnsi="Candara" w:cs="Candara"/>
        </w:rPr>
        <w:t xml:space="preserve">will be graded on content, accuracy, and completeness according to the rubric in the lab manual (75% of notebook grade). A thorough lab notebook will be fundamental to write accurate lab write-ups. In your notebook, </w:t>
      </w:r>
      <w:r>
        <w:rPr>
          <w:rFonts w:ascii="Candara" w:eastAsia="Candara" w:hAnsi="Candara" w:cs="Candara"/>
          <w:b/>
          <w:bCs/>
        </w:rPr>
        <w:t>you are to write in your own words</w:t>
      </w:r>
      <w:r>
        <w:rPr>
          <w:rFonts w:ascii="Candara" w:eastAsia="Candara" w:hAnsi="Candara" w:cs="Candara"/>
        </w:rPr>
        <w:t>, even if you are working with a team on the experiment. The only exceptions to this are:</w:t>
      </w:r>
    </w:p>
    <w:p w14:paraId="4375E562" w14:textId="77777777" w:rsidR="001B1793" w:rsidRPr="004F16ED" w:rsidRDefault="00DF5D55" w:rsidP="004F16ED">
      <w:pPr>
        <w:pStyle w:val="ListParagraph"/>
        <w:widowControl w:val="0"/>
        <w:numPr>
          <w:ilvl w:val="0"/>
          <w:numId w:val="7"/>
        </w:numPr>
        <w:rPr>
          <w:rFonts w:ascii="Candara" w:eastAsia="Candara" w:hAnsi="Candara" w:cs="Candara"/>
        </w:rPr>
      </w:pPr>
      <w:r w:rsidRPr="004F16ED">
        <w:rPr>
          <w:rFonts w:ascii="Candara" w:eastAsia="Candara" w:hAnsi="Candara" w:cs="Candara"/>
        </w:rPr>
        <w:t>team-devised protocols,</w:t>
      </w:r>
    </w:p>
    <w:p w14:paraId="1CEDC169" w14:textId="77777777" w:rsidR="001B1793" w:rsidRPr="004F16ED" w:rsidRDefault="00DF5D55" w:rsidP="004F16ED">
      <w:pPr>
        <w:pStyle w:val="ListParagraph"/>
        <w:widowControl w:val="0"/>
        <w:numPr>
          <w:ilvl w:val="0"/>
          <w:numId w:val="7"/>
        </w:numPr>
        <w:rPr>
          <w:rFonts w:ascii="Candara" w:eastAsia="Candara" w:hAnsi="Candara" w:cs="Candara"/>
        </w:rPr>
      </w:pPr>
      <w:r w:rsidRPr="004F16ED">
        <w:rPr>
          <w:rFonts w:ascii="Candara" w:eastAsia="Candara" w:hAnsi="Candara" w:cs="Candara"/>
        </w:rPr>
        <w:t>data, which should be proofread carefully, and</w:t>
      </w:r>
    </w:p>
    <w:p w14:paraId="6821A6B1" w14:textId="77777777" w:rsidR="001B1793" w:rsidRPr="004F16ED" w:rsidRDefault="00DF5D55" w:rsidP="004F16ED">
      <w:pPr>
        <w:pStyle w:val="ListParagraph"/>
        <w:widowControl w:val="0"/>
        <w:numPr>
          <w:ilvl w:val="0"/>
          <w:numId w:val="7"/>
        </w:numPr>
        <w:rPr>
          <w:rFonts w:ascii="Candara" w:eastAsia="Candara" w:hAnsi="Candara" w:cs="Candara"/>
        </w:rPr>
      </w:pPr>
      <w:r w:rsidRPr="004F16ED">
        <w:rPr>
          <w:rFonts w:ascii="Candara" w:eastAsia="Candara" w:hAnsi="Candara" w:cs="Candara"/>
        </w:rPr>
        <w:t>tables and figures. These may be shared within your team but should be critically examined for accuracy.</w:t>
      </w:r>
    </w:p>
    <w:p w14:paraId="6E04D46D" w14:textId="6FFBE432" w:rsidR="001B1793" w:rsidRDefault="00DF5D55">
      <w:pPr>
        <w:rPr>
          <w:rFonts w:ascii="Candara" w:eastAsia="Candara" w:hAnsi="Candara" w:cs="Candara"/>
        </w:rPr>
      </w:pPr>
      <w:r>
        <w:rPr>
          <w:rFonts w:ascii="Candara" w:eastAsia="Candara" w:hAnsi="Candara" w:cs="Candara"/>
        </w:rPr>
        <w:t>If a teammate made a mistake that you preserve in your notebook and work, you become responsible for that error as well. Therefore, data entry and analysis are best done collaboratively, with proofreading, rather than by one member of the team. Anything you write in your lab notebook may be used word-for-word in your lab report, though the notebook is better used as draft language to be revised for the lab report. The lab notebook rubric is at the end of this syllabus.</w:t>
      </w:r>
    </w:p>
    <w:p w14:paraId="4A564AAA" w14:textId="77777777" w:rsidR="001B1793" w:rsidRDefault="001B1793">
      <w:pPr>
        <w:rPr>
          <w:rFonts w:ascii="Candara" w:eastAsia="Candara" w:hAnsi="Candara" w:cs="Candara"/>
        </w:rPr>
      </w:pPr>
    </w:p>
    <w:p w14:paraId="6B7B3957" w14:textId="47166991" w:rsidR="001B1793" w:rsidRDefault="00DF5D55">
      <w:pPr>
        <w:rPr>
          <w:rFonts w:ascii="Candara" w:eastAsia="Candara" w:hAnsi="Candara" w:cs="Candara"/>
        </w:rPr>
      </w:pPr>
      <w:r>
        <w:rPr>
          <w:rFonts w:ascii="Candara" w:eastAsia="Candara" w:hAnsi="Candara" w:cs="Candara"/>
          <w:b/>
          <w:bCs/>
        </w:rPr>
        <w:t>Lab Write-ups:</w:t>
      </w:r>
      <w:r>
        <w:rPr>
          <w:rFonts w:ascii="Candara" w:eastAsia="Candara" w:hAnsi="Candara" w:cs="Candara"/>
        </w:rPr>
        <w:t xml:space="preserve"> During the semester, you will generate a full laboratory report in the style of a scientific journal. This report will be written in stages; each stage will receive with peer and/or instructor feedback. All lab reports are individual assignments. While lab work is done collaboratively, every component of the lab report, except shared tables and figures (see notebooks), should be generated by the report's author. There will be many writing assignments due during the semester to encourage you to test your ideas in writing. Each will b</w:t>
      </w:r>
      <w:r w:rsidR="00482EFC">
        <w:rPr>
          <w:rFonts w:ascii="Candara" w:eastAsia="Candara" w:hAnsi="Candara" w:cs="Candara"/>
        </w:rPr>
        <w:t>e submitted electronically to Canvas</w:t>
      </w:r>
      <w:r>
        <w:rPr>
          <w:rFonts w:ascii="Candara" w:eastAsia="Candara" w:hAnsi="Candara" w:cs="Candara"/>
        </w:rPr>
        <w:t xml:space="preserve">/Assignments </w:t>
      </w:r>
      <w:r>
        <w:rPr>
          <w:rFonts w:ascii="Candara" w:eastAsia="Candara" w:hAnsi="Candara" w:cs="Candara"/>
          <w:i/>
          <w:iCs/>
        </w:rPr>
        <w:t>and in hard copy in lab</w:t>
      </w:r>
      <w:r>
        <w:rPr>
          <w:rFonts w:ascii="Candara" w:eastAsia="Candara" w:hAnsi="Candara" w:cs="Candara"/>
        </w:rPr>
        <w:t xml:space="preserve">; each </w:t>
      </w:r>
      <w:r>
        <w:rPr>
          <w:rFonts w:ascii="Candara" w:eastAsia="Candara" w:hAnsi="Candara" w:cs="Candara"/>
        </w:rPr>
        <w:lastRenderedPageBreak/>
        <w:t>assignment</w:t>
      </w:r>
      <w:r>
        <w:rPr>
          <w:rFonts w:ascii="Candara" w:eastAsia="Candara" w:hAnsi="Candara" w:cs="Candara"/>
          <w:i/>
          <w:iCs/>
        </w:rPr>
        <w:t xml:space="preserve"> </w:t>
      </w:r>
      <w:r>
        <w:rPr>
          <w:rFonts w:ascii="Candara" w:eastAsia="Candara" w:hAnsi="Candara" w:cs="Candara"/>
        </w:rPr>
        <w:t xml:space="preserve">will be announced the week prior and will be due by the beginning of lab. A late assignment will be reduced one letter grade (10%) for each 24-hour period that it is late. </w:t>
      </w:r>
    </w:p>
    <w:p w14:paraId="7153B9C9" w14:textId="77777777" w:rsidR="001B1793" w:rsidRDefault="001B1793">
      <w:pPr>
        <w:rPr>
          <w:rFonts w:ascii="Candara" w:eastAsia="Candara" w:hAnsi="Candara" w:cs="Candara"/>
        </w:rPr>
      </w:pPr>
    </w:p>
    <w:p w14:paraId="340B4589" w14:textId="77777777" w:rsidR="001B1793" w:rsidRDefault="00DF5D55">
      <w:pPr>
        <w:rPr>
          <w:rFonts w:ascii="Candara" w:eastAsia="Candara" w:hAnsi="Candara" w:cs="Candara"/>
        </w:rPr>
      </w:pPr>
      <w:r>
        <w:rPr>
          <w:rFonts w:ascii="Candara" w:eastAsia="Candara" w:hAnsi="Candara" w:cs="Candara"/>
        </w:rPr>
        <w:t>For notebooks and reports, you may want or need to set up an appointment for interactive writing assistance from tutors in the Communication Center (</w:t>
      </w:r>
      <w:r>
        <w:rPr>
          <w:rStyle w:val="Hyperlink0"/>
        </w:rPr>
        <w:t>communicationcenter.gatech.edu</w:t>
      </w:r>
      <w:r>
        <w:rPr>
          <w:rFonts w:ascii="Candara" w:eastAsia="Candara" w:hAnsi="Candara" w:cs="Candara"/>
        </w:rPr>
        <w:t xml:space="preserve">) in the CULC. </w:t>
      </w:r>
    </w:p>
    <w:p w14:paraId="2F7779CE" w14:textId="77777777" w:rsidR="001B1793" w:rsidRDefault="001B1793">
      <w:pPr>
        <w:rPr>
          <w:rFonts w:ascii="Candara" w:eastAsia="Candara" w:hAnsi="Candara" w:cs="Candara"/>
        </w:rPr>
      </w:pPr>
    </w:p>
    <w:p w14:paraId="700486F2" w14:textId="39B20BCC" w:rsidR="00930D7F" w:rsidRPr="00D65BF5" w:rsidRDefault="00930D7F" w:rsidP="00930D7F">
      <w:pPr>
        <w:widowControl w:val="0"/>
        <w:rPr>
          <w:rFonts w:ascii="Candara" w:eastAsia="Candara" w:hAnsi="Candara" w:cs="Candara"/>
          <w:bCs/>
        </w:rPr>
      </w:pPr>
      <w:r>
        <w:rPr>
          <w:rFonts w:ascii="Candara" w:eastAsia="Candara" w:hAnsi="Candara" w:cs="Candara"/>
          <w:b/>
          <w:bCs/>
        </w:rPr>
        <w:t>Technique Videos:</w:t>
      </w:r>
      <w:r>
        <w:rPr>
          <w:rFonts w:ascii="Candara" w:eastAsia="Candara" w:hAnsi="Candara" w:cs="Candara"/>
          <w:bCs/>
        </w:rPr>
        <w:t xml:space="preserve"> Correct bench technique is key to success in molecular biology. This requires attention to detail, knowledge of procedure, and application of lab safety protocols. This s</w:t>
      </w:r>
      <w:r w:rsidR="00B346E2">
        <w:rPr>
          <w:rFonts w:ascii="Candara" w:eastAsia="Candara" w:hAnsi="Candara" w:cs="Candara"/>
          <w:bCs/>
        </w:rPr>
        <w:t>emester you will make 5 short (4</w:t>
      </w:r>
      <w:r>
        <w:rPr>
          <w:rFonts w:ascii="Candara" w:eastAsia="Candara" w:hAnsi="Candara" w:cs="Candara"/>
          <w:bCs/>
        </w:rPr>
        <w:t xml:space="preserve">0-60 second) solo videos in lab to teach proper bench or lab techniques to the viewer. Videos 1 and 5 will both be on use of a micropipette to transfer a small volume of liquid. Videos 2-4 will be assigned to cover over techniques important to completion of our project. Videos will be graded on a 10 point scale for: accuracy of content knowledge, correct demonstration of technique, and quality of image and sound. Videos should be included in your lab notebook on weeks when they are due. Video due dates are in the course schedule. </w:t>
      </w:r>
    </w:p>
    <w:p w14:paraId="78B9D7D0" w14:textId="77777777" w:rsidR="00930D7F" w:rsidRDefault="00930D7F" w:rsidP="00930D7F">
      <w:pPr>
        <w:widowControl w:val="0"/>
        <w:rPr>
          <w:rFonts w:ascii="Candara" w:eastAsia="Candara" w:hAnsi="Candara" w:cs="Candara"/>
          <w:b/>
          <w:bCs/>
        </w:rPr>
      </w:pPr>
    </w:p>
    <w:p w14:paraId="15888FEE" w14:textId="125A2E45" w:rsidR="001B1793" w:rsidRDefault="00DF5D55">
      <w:pPr>
        <w:rPr>
          <w:rFonts w:ascii="Candara" w:eastAsia="Candara" w:hAnsi="Candara" w:cs="Candara"/>
        </w:rPr>
      </w:pPr>
      <w:r>
        <w:rPr>
          <w:rFonts w:ascii="Candara" w:eastAsia="Candara" w:hAnsi="Candara" w:cs="Candara"/>
          <w:b/>
          <w:bCs/>
        </w:rPr>
        <w:t>Grant Proposal:</w:t>
      </w:r>
      <w:r>
        <w:rPr>
          <w:rFonts w:ascii="Candara" w:eastAsia="Candara" w:hAnsi="Candara" w:cs="Candara"/>
        </w:rPr>
        <w:t xml:space="preserve"> At the end of the semester, we’ll reflect on the work we’ve done and determine what questions the data leads us to ask. From one of those questions, you will </w:t>
      </w:r>
      <w:r w:rsidR="00B346E2">
        <w:rPr>
          <w:rFonts w:ascii="Candara" w:eastAsia="Candara" w:hAnsi="Candara" w:cs="Candara"/>
        </w:rPr>
        <w:t xml:space="preserve">work solo or with a team to </w:t>
      </w:r>
      <w:r>
        <w:rPr>
          <w:rFonts w:ascii="Candara" w:eastAsia="Candara" w:hAnsi="Candara" w:cs="Candara"/>
        </w:rPr>
        <w:t xml:space="preserve">generate a </w:t>
      </w:r>
      <w:r w:rsidR="00B346E2">
        <w:rPr>
          <w:rFonts w:ascii="Candara" w:eastAsia="Candara" w:hAnsi="Candara" w:cs="Candara"/>
        </w:rPr>
        <w:t xml:space="preserve"> short </w:t>
      </w:r>
      <w:r>
        <w:rPr>
          <w:rFonts w:ascii="Candara" w:eastAsia="Candara" w:hAnsi="Candara" w:cs="Candara"/>
        </w:rPr>
        <w:t>grant proposal.</w:t>
      </w:r>
      <w:r w:rsidR="00B346E2">
        <w:rPr>
          <w:rFonts w:ascii="Candara" w:eastAsia="Candara" w:hAnsi="Candara" w:cs="Candara"/>
        </w:rPr>
        <w:t xml:space="preserve"> If you choose to work with a team, all team members will be assigned the same grade on the proposal.</w:t>
      </w:r>
    </w:p>
    <w:p w14:paraId="33066ADD" w14:textId="77777777" w:rsidR="001B1793" w:rsidRDefault="001B1793">
      <w:pPr>
        <w:rPr>
          <w:rFonts w:ascii="Candara" w:eastAsia="Candara" w:hAnsi="Candara" w:cs="Candara"/>
          <w:u w:val="single"/>
        </w:rPr>
      </w:pPr>
    </w:p>
    <w:p w14:paraId="183E6C1E" w14:textId="77777777" w:rsidR="001B1793" w:rsidRDefault="00DF5D55">
      <w:pPr>
        <w:rPr>
          <w:rFonts w:ascii="Candara" w:eastAsia="Candara" w:hAnsi="Candara" w:cs="Candara"/>
        </w:rPr>
      </w:pPr>
      <w:r>
        <w:rPr>
          <w:rFonts w:ascii="Candara" w:eastAsia="Candara" w:hAnsi="Candara" w:cs="Candara"/>
          <w:b/>
          <w:bCs/>
        </w:rPr>
        <w:t>Academic Integrity:</w:t>
      </w:r>
      <w:r>
        <w:rPr>
          <w:rFonts w:ascii="Candara" w:eastAsia="Candara" w:hAnsi="Candara" w:cs="Candara"/>
        </w:rPr>
        <w:t xml:space="preserve"> Academic dishonesty will not be tolerated. This includes cheating, lying about course matters, plagiarism, stealing classroom materials, or helping others commit a violation of the Honor Code. Students are reminded of the obligations and expectations associated with the Georgia Tech Academic Honor Code and Student Code of Conduct, available online at www.honor.gatech.edu. While students will collaborate in performing the experiments and collecting the data, each student is expected to write his or her own notebook entries and lab write-ups. </w:t>
      </w:r>
      <w:r>
        <w:rPr>
          <w:rFonts w:ascii="Candara" w:eastAsia="Candara" w:hAnsi="Candara" w:cs="Candara"/>
          <w:b/>
          <w:bCs/>
        </w:rPr>
        <w:t>Plagiarism</w:t>
      </w:r>
      <w:r>
        <w:rPr>
          <w:rFonts w:ascii="Candara" w:eastAsia="Candara" w:hAnsi="Candara" w:cs="Candara"/>
        </w:rPr>
        <w:t xml:space="preserve"> includes reprinting the words of others without both the use of quotation marks and citation. As direct quotes are seldom used in scientific writing, you are expected to rephrase the words of others and provide the citation. If this is unclear, please ask instructors for help as you work on an assignment.</w:t>
      </w:r>
    </w:p>
    <w:p w14:paraId="2DC6677B" w14:textId="77777777" w:rsidR="001B1793" w:rsidRDefault="001B1793">
      <w:pPr>
        <w:rPr>
          <w:rFonts w:ascii="Candara" w:eastAsia="Candara" w:hAnsi="Candara" w:cs="Candara"/>
        </w:rPr>
      </w:pPr>
    </w:p>
    <w:p w14:paraId="2F7CB672" w14:textId="77777777" w:rsidR="001B1793" w:rsidRDefault="00DF5D55">
      <w:pPr>
        <w:rPr>
          <w:rFonts w:ascii="Candara" w:eastAsia="Candara" w:hAnsi="Candara" w:cs="Candara"/>
        </w:rPr>
      </w:pPr>
      <w:r>
        <w:rPr>
          <w:rFonts w:ascii="Candara" w:eastAsia="Candara" w:hAnsi="Candara" w:cs="Candara"/>
          <w:b/>
          <w:bCs/>
        </w:rPr>
        <w:t>Learning Accommodations:</w:t>
      </w:r>
      <w:r>
        <w:rPr>
          <w:rFonts w:ascii="Candara" w:eastAsia="Candara" w:hAnsi="Candara" w:cs="Candara"/>
        </w:rPr>
        <w:t xml:space="preserve"> If needed, we will make classroom accommodations for students with disabilities. These accommodations must be arranged in advance and in accordance with the Office of Disability Services (</w:t>
      </w:r>
      <w:hyperlink r:id="rId21" w:history="1">
        <w:r>
          <w:rPr>
            <w:rStyle w:val="Hyperlink0"/>
          </w:rPr>
          <w:t>disabilityservices.gatech.edu</w:t>
        </w:r>
      </w:hyperlink>
      <w:r>
        <w:rPr>
          <w:rFonts w:ascii="Candara" w:eastAsia="Candara" w:hAnsi="Candara" w:cs="Candara"/>
        </w:rPr>
        <w:t>).</w:t>
      </w:r>
    </w:p>
    <w:p w14:paraId="5E70084E" w14:textId="77777777" w:rsidR="001B1793" w:rsidRDefault="001B1793"/>
    <w:p w14:paraId="57B70D0D" w14:textId="4885A724" w:rsidR="00D82289" w:rsidRPr="00E03BEA" w:rsidRDefault="00D82289" w:rsidP="00D82289">
      <w:pPr>
        <w:rPr>
          <w:rFonts w:ascii="Candara" w:hAnsi="Candara"/>
          <w:b/>
        </w:rPr>
      </w:pPr>
      <w:r>
        <w:rPr>
          <w:rFonts w:ascii="Candara" w:hAnsi="Candara"/>
          <w:b/>
          <w:sz w:val="22"/>
          <w:szCs w:val="22"/>
        </w:rPr>
        <w:br w:type="column"/>
      </w:r>
      <w:r w:rsidRPr="00E03BEA">
        <w:rPr>
          <w:rFonts w:ascii="Candara" w:hAnsi="Candara"/>
          <w:b/>
        </w:rPr>
        <w:lastRenderedPageBreak/>
        <w:t>BEE PROJECT F18 Schedule (Tentative)</w:t>
      </w:r>
    </w:p>
    <w:p w14:paraId="247C9C44" w14:textId="77777777" w:rsidR="00D82289" w:rsidRPr="00E03BEA" w:rsidRDefault="00D82289" w:rsidP="00D82289">
      <w:pPr>
        <w:rPr>
          <w:rFonts w:ascii="Candara" w:hAnsi="Candara"/>
        </w:rPr>
      </w:pPr>
    </w:p>
    <w:p w14:paraId="5B83AFCC" w14:textId="77777777" w:rsidR="00D82289" w:rsidRPr="00E03BEA" w:rsidRDefault="00D82289" w:rsidP="00D82289">
      <w:pPr>
        <w:rPr>
          <w:rFonts w:ascii="Candara" w:hAnsi="Candara"/>
          <w:color w:val="000000" w:themeColor="text1"/>
        </w:rPr>
      </w:pPr>
      <w:r w:rsidRPr="00E03BEA">
        <w:rPr>
          <w:rFonts w:ascii="Candara" w:hAnsi="Candara"/>
          <w:color w:val="000000" w:themeColor="text1"/>
        </w:rPr>
        <w:t>8/23 –</w:t>
      </w:r>
      <w:r w:rsidRPr="00E03BEA">
        <w:rPr>
          <w:rFonts w:ascii="Candara" w:hAnsi="Candara"/>
          <w:color w:val="000000" w:themeColor="text1"/>
        </w:rPr>
        <w:tab/>
        <w:t>WEEK 1 – </w:t>
      </w:r>
      <w:r w:rsidRPr="00E03BEA">
        <w:rPr>
          <w:rFonts w:ascii="Candara" w:hAnsi="Candara"/>
          <w:color w:val="000000" w:themeColor="text1"/>
        </w:rPr>
        <w:tab/>
        <w:t>Bee Overview</w:t>
      </w:r>
    </w:p>
    <w:p w14:paraId="65FC0FCE" w14:textId="77777777" w:rsidR="00D82289" w:rsidRPr="00E03BEA" w:rsidRDefault="00D82289" w:rsidP="00D82289">
      <w:pPr>
        <w:rPr>
          <w:rFonts w:ascii="Candara" w:hAnsi="Candara"/>
          <w:color w:val="000000" w:themeColor="text1"/>
        </w:rPr>
      </w:pPr>
    </w:p>
    <w:p w14:paraId="11F744DB" w14:textId="77777777" w:rsidR="00D82289" w:rsidRPr="00E03BEA" w:rsidRDefault="00D82289" w:rsidP="00D82289">
      <w:pPr>
        <w:rPr>
          <w:rFonts w:ascii="Candara" w:hAnsi="Candara"/>
          <w:color w:val="000000" w:themeColor="text1"/>
        </w:rPr>
      </w:pPr>
      <w:r w:rsidRPr="00E03BEA">
        <w:rPr>
          <w:rFonts w:ascii="Candara" w:hAnsi="Candara"/>
          <w:color w:val="000000" w:themeColor="text1"/>
        </w:rPr>
        <w:t>8/30 – </w:t>
      </w:r>
      <w:r w:rsidRPr="00E03BEA">
        <w:rPr>
          <w:rFonts w:ascii="Candara" w:hAnsi="Candara"/>
          <w:color w:val="000000" w:themeColor="text1"/>
        </w:rPr>
        <w:tab/>
        <w:t xml:space="preserve">WEEK 2 – </w:t>
      </w:r>
      <w:r w:rsidRPr="00E03BEA">
        <w:rPr>
          <w:rFonts w:ascii="Candara" w:hAnsi="Candara"/>
          <w:color w:val="000000" w:themeColor="text1"/>
        </w:rPr>
        <w:tab/>
        <w:t>Project Planning</w:t>
      </w:r>
    </w:p>
    <w:p w14:paraId="56193211" w14:textId="77777777" w:rsidR="00D82289" w:rsidRPr="00E03BEA" w:rsidRDefault="00D82289" w:rsidP="00D82289">
      <w:pPr>
        <w:rPr>
          <w:rFonts w:ascii="Candara" w:hAnsi="Candara"/>
          <w:color w:val="000000" w:themeColor="text1"/>
        </w:rPr>
      </w:pPr>
    </w:p>
    <w:p w14:paraId="1FA28BF9" w14:textId="77777777" w:rsidR="00D82289" w:rsidRPr="00E03BEA" w:rsidRDefault="00D82289" w:rsidP="00D82289">
      <w:pPr>
        <w:rPr>
          <w:rFonts w:ascii="Candara" w:hAnsi="Candara"/>
          <w:color w:val="000000" w:themeColor="text1"/>
        </w:rPr>
      </w:pPr>
      <w:r w:rsidRPr="00E03BEA">
        <w:rPr>
          <w:rFonts w:ascii="Candara" w:hAnsi="Candara"/>
          <w:color w:val="000000" w:themeColor="text1"/>
        </w:rPr>
        <w:t>9/6 – </w:t>
      </w:r>
      <w:r w:rsidRPr="00E03BEA">
        <w:rPr>
          <w:rFonts w:ascii="Candara" w:hAnsi="Candara"/>
          <w:color w:val="000000" w:themeColor="text1"/>
        </w:rPr>
        <w:tab/>
        <w:t xml:space="preserve">WEEK 3 – </w:t>
      </w:r>
      <w:r w:rsidRPr="00E03BEA">
        <w:rPr>
          <w:rFonts w:ascii="Candara" w:hAnsi="Candara"/>
          <w:color w:val="000000" w:themeColor="text1"/>
        </w:rPr>
        <w:tab/>
        <w:t>PCR Pilot</w:t>
      </w:r>
    </w:p>
    <w:p w14:paraId="39E0821C" w14:textId="77777777" w:rsidR="00D82289" w:rsidRPr="00E03BEA" w:rsidRDefault="00D82289" w:rsidP="00D82289">
      <w:pPr>
        <w:rPr>
          <w:rFonts w:ascii="Candara" w:hAnsi="Candara"/>
          <w:color w:val="000000" w:themeColor="text1"/>
        </w:rPr>
      </w:pPr>
    </w:p>
    <w:p w14:paraId="74EC3DEA" w14:textId="77777777" w:rsidR="00D82289" w:rsidRPr="00E03BEA" w:rsidRDefault="00D82289" w:rsidP="00D82289">
      <w:pPr>
        <w:rPr>
          <w:rFonts w:ascii="Candara" w:hAnsi="Candara"/>
          <w:color w:val="000000" w:themeColor="text1"/>
        </w:rPr>
      </w:pPr>
      <w:r w:rsidRPr="00E03BEA">
        <w:rPr>
          <w:rFonts w:ascii="Candara" w:hAnsi="Candara"/>
          <w:color w:val="000000" w:themeColor="text1"/>
        </w:rPr>
        <w:t>9/13 – </w:t>
      </w:r>
      <w:r w:rsidRPr="00E03BEA">
        <w:rPr>
          <w:rFonts w:ascii="Candara" w:hAnsi="Candara"/>
          <w:color w:val="000000" w:themeColor="text1"/>
        </w:rPr>
        <w:tab/>
        <w:t xml:space="preserve">WEEK 4 – </w:t>
      </w:r>
      <w:r w:rsidRPr="00E03BEA">
        <w:rPr>
          <w:rFonts w:ascii="Candara" w:hAnsi="Candara"/>
          <w:color w:val="000000" w:themeColor="text1"/>
        </w:rPr>
        <w:tab/>
        <w:t>PCR pilot gels</w:t>
      </w:r>
    </w:p>
    <w:p w14:paraId="6261ABCB" w14:textId="77777777" w:rsidR="00C40D2C" w:rsidRPr="00E03BEA" w:rsidRDefault="00C40D2C" w:rsidP="00C40D2C">
      <w:pPr>
        <w:rPr>
          <w:rFonts w:ascii="Candara" w:hAnsi="Candara"/>
          <w:b/>
        </w:rPr>
      </w:pP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b/>
        </w:rPr>
        <w:t>[LECTURE EXAM]</w:t>
      </w:r>
    </w:p>
    <w:p w14:paraId="58901030" w14:textId="77777777" w:rsidR="00D82289" w:rsidRPr="00E03BEA" w:rsidRDefault="00D82289" w:rsidP="00D82289">
      <w:pPr>
        <w:rPr>
          <w:rFonts w:ascii="Candara" w:hAnsi="Candara"/>
          <w:color w:val="000000" w:themeColor="text1"/>
        </w:rPr>
      </w:pPr>
    </w:p>
    <w:p w14:paraId="29C9DB81" w14:textId="77777777" w:rsidR="00D82289" w:rsidRPr="00E03BEA" w:rsidRDefault="00D82289" w:rsidP="00D82289">
      <w:pPr>
        <w:rPr>
          <w:rFonts w:ascii="Candara" w:hAnsi="Candara"/>
          <w:color w:val="000000" w:themeColor="text1"/>
        </w:rPr>
      </w:pPr>
      <w:r w:rsidRPr="00E03BEA">
        <w:rPr>
          <w:rFonts w:ascii="Candara" w:hAnsi="Candara"/>
          <w:color w:val="000000" w:themeColor="text1"/>
        </w:rPr>
        <w:t>9/20 – </w:t>
      </w:r>
      <w:r w:rsidRPr="00E03BEA">
        <w:rPr>
          <w:rFonts w:ascii="Candara" w:hAnsi="Candara"/>
          <w:color w:val="000000" w:themeColor="text1"/>
        </w:rPr>
        <w:tab/>
        <w:t>WEEK 5 – </w:t>
      </w:r>
      <w:r w:rsidRPr="00E03BEA">
        <w:rPr>
          <w:rFonts w:ascii="Candara" w:hAnsi="Candara"/>
          <w:color w:val="000000" w:themeColor="text1"/>
        </w:rPr>
        <w:tab/>
        <w:t>RNA</w:t>
      </w:r>
      <w:r w:rsidRPr="00E03BEA">
        <w:rPr>
          <w:rFonts w:ascii="Candara" w:hAnsi="Candara"/>
          <w:color w:val="000000" w:themeColor="text1"/>
        </w:rPr>
        <w:sym w:font="Wingdings" w:char="F0E0"/>
      </w:r>
      <w:r w:rsidRPr="00E03BEA">
        <w:rPr>
          <w:rFonts w:ascii="Candara" w:hAnsi="Candara"/>
          <w:color w:val="000000" w:themeColor="text1"/>
        </w:rPr>
        <w:t>cDNA pilot (2 colonies)</w:t>
      </w:r>
    </w:p>
    <w:p w14:paraId="3FF6A414" w14:textId="77777777" w:rsidR="00D82289" w:rsidRPr="00E03BEA" w:rsidRDefault="00D82289" w:rsidP="00D82289">
      <w:pPr>
        <w:rPr>
          <w:rFonts w:ascii="Candara" w:hAnsi="Candara"/>
          <w:color w:val="000000" w:themeColor="text1"/>
        </w:rPr>
      </w:pPr>
    </w:p>
    <w:p w14:paraId="7401604A" w14:textId="77777777" w:rsidR="00D82289" w:rsidRPr="00E03BEA" w:rsidRDefault="00D82289" w:rsidP="00D82289">
      <w:pPr>
        <w:rPr>
          <w:rFonts w:ascii="Candara" w:hAnsi="Candara"/>
        </w:rPr>
      </w:pPr>
      <w:r w:rsidRPr="00E03BEA">
        <w:rPr>
          <w:rFonts w:ascii="Candara" w:hAnsi="Candara"/>
        </w:rPr>
        <w:t xml:space="preserve">9/27 – </w:t>
      </w:r>
      <w:r w:rsidRPr="00E03BEA">
        <w:rPr>
          <w:rFonts w:ascii="Candara" w:hAnsi="Candara"/>
        </w:rPr>
        <w:tab/>
        <w:t>WEEK 6 – </w:t>
      </w:r>
      <w:r w:rsidRPr="00E03BEA">
        <w:rPr>
          <w:rFonts w:ascii="Candara" w:hAnsi="Candara"/>
        </w:rPr>
        <w:tab/>
        <w:t>Pilot PCR for presence/absence of 6 viruses from 2 colonies</w:t>
      </w:r>
    </w:p>
    <w:p w14:paraId="3D9C6AD8" w14:textId="77777777" w:rsidR="00D82289" w:rsidRPr="00E03BEA" w:rsidRDefault="00D82289" w:rsidP="00D82289">
      <w:pPr>
        <w:rPr>
          <w:rFonts w:ascii="Candara" w:hAnsi="Candara"/>
        </w:rPr>
      </w:pPr>
    </w:p>
    <w:p w14:paraId="34BBC267" w14:textId="77777777" w:rsidR="00D82289" w:rsidRPr="00E03BEA" w:rsidRDefault="00D82289" w:rsidP="00D82289">
      <w:pPr>
        <w:rPr>
          <w:rFonts w:ascii="Candara" w:hAnsi="Candara"/>
        </w:rPr>
      </w:pPr>
      <w:r w:rsidRPr="00E03BEA">
        <w:rPr>
          <w:rFonts w:ascii="Candara" w:hAnsi="Candara"/>
        </w:rPr>
        <w:t>10/4 – </w:t>
      </w:r>
      <w:r w:rsidRPr="00E03BEA">
        <w:rPr>
          <w:rFonts w:ascii="Candara" w:hAnsi="Candara"/>
        </w:rPr>
        <w:tab/>
        <w:t>WEEK 7 – </w:t>
      </w:r>
      <w:r w:rsidRPr="00E03BEA">
        <w:rPr>
          <w:rFonts w:ascii="Candara" w:hAnsi="Candara"/>
        </w:rPr>
        <w:tab/>
        <w:t xml:space="preserve">Experimental Design discussion </w:t>
      </w:r>
    </w:p>
    <w:p w14:paraId="221DAC68" w14:textId="77777777" w:rsidR="00D82289" w:rsidRPr="00E03BEA" w:rsidRDefault="00D82289" w:rsidP="00D82289">
      <w:pPr>
        <w:ind w:left="1440" w:firstLine="720"/>
        <w:rPr>
          <w:rFonts w:ascii="Candara" w:hAnsi="Candara"/>
        </w:rPr>
      </w:pPr>
      <w:r w:rsidRPr="00E03BEA">
        <w:rPr>
          <w:rFonts w:ascii="Candara" w:hAnsi="Candara"/>
        </w:rPr>
        <w:t xml:space="preserve">Gels for pilot PCR </w:t>
      </w:r>
    </w:p>
    <w:p w14:paraId="676BD417" w14:textId="77777777" w:rsidR="00D82289" w:rsidRPr="00E03BEA" w:rsidRDefault="00D82289" w:rsidP="00D82289">
      <w:pPr>
        <w:rPr>
          <w:rFonts w:ascii="Candara" w:hAnsi="Candara"/>
          <w:b/>
        </w:rPr>
      </w:pP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b/>
        </w:rPr>
        <w:t>METHODS DUE (IN LAB)</w:t>
      </w:r>
    </w:p>
    <w:p w14:paraId="2EB46D0B" w14:textId="77777777" w:rsidR="00D82289" w:rsidRPr="00E03BEA" w:rsidRDefault="00D82289" w:rsidP="00D82289">
      <w:pPr>
        <w:rPr>
          <w:rFonts w:ascii="Candara" w:hAnsi="Candara"/>
        </w:rPr>
      </w:pPr>
    </w:p>
    <w:p w14:paraId="5AC80E0B" w14:textId="59714D56" w:rsidR="00D82289" w:rsidRPr="00E03BEA" w:rsidRDefault="00D82289" w:rsidP="00D82289">
      <w:pPr>
        <w:rPr>
          <w:rFonts w:ascii="Candara" w:hAnsi="Candara"/>
        </w:rPr>
      </w:pPr>
      <w:r w:rsidRPr="00E03BEA">
        <w:rPr>
          <w:rFonts w:ascii="Candara" w:hAnsi="Candara"/>
        </w:rPr>
        <w:t xml:space="preserve">10/11 – </w:t>
      </w:r>
      <w:r w:rsidRPr="00E03BEA">
        <w:rPr>
          <w:rFonts w:ascii="Candara" w:hAnsi="Candara"/>
        </w:rPr>
        <w:tab/>
        <w:t>WEEK 8 – </w:t>
      </w:r>
      <w:r w:rsidRPr="00E03BEA">
        <w:rPr>
          <w:rFonts w:ascii="Candara" w:hAnsi="Candara"/>
        </w:rPr>
        <w:tab/>
        <w:t>RNA</w:t>
      </w:r>
      <w:r w:rsidRPr="00E03BEA">
        <w:rPr>
          <w:rFonts w:ascii="Candara" w:hAnsi="Candara"/>
        </w:rPr>
        <w:sym w:font="Wingdings" w:char="F0E0"/>
      </w:r>
      <w:r w:rsidRPr="00E03BEA">
        <w:rPr>
          <w:rFonts w:ascii="Candara" w:hAnsi="Candara"/>
        </w:rPr>
        <w:t>cDNA</w:t>
      </w:r>
    </w:p>
    <w:p w14:paraId="47CFAE09" w14:textId="77777777" w:rsidR="00D82289" w:rsidRPr="00E03BEA" w:rsidRDefault="00D82289" w:rsidP="00D82289">
      <w:pPr>
        <w:rPr>
          <w:rFonts w:ascii="Candara" w:hAnsi="Candara"/>
          <w:b/>
        </w:rPr>
      </w:pP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b/>
        </w:rPr>
        <w:t>[LECTURE EXAM]</w:t>
      </w:r>
    </w:p>
    <w:p w14:paraId="05547AA5" w14:textId="77777777" w:rsidR="00D82289" w:rsidRPr="00E03BEA" w:rsidRDefault="00D82289" w:rsidP="00D82289">
      <w:pPr>
        <w:rPr>
          <w:rFonts w:ascii="Candara" w:hAnsi="Candara"/>
        </w:rPr>
      </w:pPr>
    </w:p>
    <w:p w14:paraId="14F1CA96" w14:textId="77777777" w:rsidR="00D82289" w:rsidRPr="00E03BEA" w:rsidRDefault="00D82289" w:rsidP="00D82289">
      <w:pPr>
        <w:rPr>
          <w:rFonts w:ascii="Candara" w:hAnsi="Candara"/>
        </w:rPr>
      </w:pPr>
      <w:r w:rsidRPr="00E03BEA">
        <w:rPr>
          <w:rFonts w:ascii="Candara" w:hAnsi="Candara"/>
        </w:rPr>
        <w:t>10/18 –</w:t>
      </w:r>
      <w:r w:rsidRPr="00E03BEA">
        <w:rPr>
          <w:rFonts w:ascii="Candara" w:hAnsi="Candara"/>
        </w:rPr>
        <w:tab/>
        <w:t> WEEK 9 – </w:t>
      </w:r>
      <w:r w:rsidRPr="00E03BEA">
        <w:rPr>
          <w:rFonts w:ascii="Candara" w:hAnsi="Candara"/>
        </w:rPr>
        <w:tab/>
        <w:t xml:space="preserve">PCR on Week 7 samples </w:t>
      </w:r>
    </w:p>
    <w:p w14:paraId="58C67898" w14:textId="77777777" w:rsidR="00D82289" w:rsidRPr="00E03BEA" w:rsidRDefault="00D82289" w:rsidP="00D82289">
      <w:pPr>
        <w:rPr>
          <w:rFonts w:ascii="Candara" w:hAnsi="Candara"/>
        </w:rPr>
      </w:pPr>
    </w:p>
    <w:p w14:paraId="510D3EE7" w14:textId="32FEF0C6" w:rsidR="00D82289" w:rsidRPr="00E03BEA" w:rsidRDefault="00D82289" w:rsidP="00D82289">
      <w:pPr>
        <w:rPr>
          <w:rFonts w:ascii="Candara" w:hAnsi="Candara"/>
        </w:rPr>
      </w:pPr>
      <w:r w:rsidRPr="00E03BEA">
        <w:rPr>
          <w:rFonts w:ascii="Candara" w:hAnsi="Candara"/>
        </w:rPr>
        <w:t>10/25 – WEEK 10– </w:t>
      </w:r>
      <w:r w:rsidRPr="00E03BEA">
        <w:rPr>
          <w:rFonts w:ascii="Candara" w:hAnsi="Candara"/>
        </w:rPr>
        <w:tab/>
        <w:t>Data Interpretation and Analysis (bring laptops)</w:t>
      </w:r>
    </w:p>
    <w:p w14:paraId="0432FC0A" w14:textId="77777777" w:rsidR="00D82289" w:rsidRPr="00E03BEA" w:rsidRDefault="00D82289" w:rsidP="00D82289">
      <w:pPr>
        <w:rPr>
          <w:rFonts w:ascii="Candara" w:hAnsi="Candara"/>
          <w:b/>
        </w:rPr>
      </w:pP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b/>
        </w:rPr>
        <w:t>INTRODUCTION DUE (IN LAB)</w:t>
      </w:r>
    </w:p>
    <w:p w14:paraId="32FBB020" w14:textId="77777777" w:rsidR="00D82289" w:rsidRPr="00E03BEA" w:rsidRDefault="00D82289" w:rsidP="00D82289">
      <w:pPr>
        <w:rPr>
          <w:rFonts w:ascii="Candara" w:hAnsi="Candara"/>
        </w:rPr>
      </w:pPr>
    </w:p>
    <w:p w14:paraId="7CA080B5" w14:textId="0E4BA709" w:rsidR="00D82289" w:rsidRPr="00E03BEA" w:rsidRDefault="00D82289" w:rsidP="00D82289">
      <w:pPr>
        <w:rPr>
          <w:rFonts w:ascii="Candara" w:hAnsi="Candara"/>
        </w:rPr>
      </w:pPr>
      <w:r w:rsidRPr="00E03BEA">
        <w:rPr>
          <w:rFonts w:ascii="Candara" w:hAnsi="Candara"/>
        </w:rPr>
        <w:t xml:space="preserve">11/1 – </w:t>
      </w:r>
      <w:r w:rsidRPr="00E03BEA">
        <w:rPr>
          <w:rFonts w:ascii="Candara" w:hAnsi="Candara"/>
        </w:rPr>
        <w:tab/>
        <w:t>WEEK 11– </w:t>
      </w:r>
      <w:r w:rsidRPr="00E03BEA">
        <w:rPr>
          <w:rFonts w:ascii="Candara" w:hAnsi="Candara"/>
        </w:rPr>
        <w:tab/>
      </w:r>
      <w:r w:rsidR="00C40D2C">
        <w:rPr>
          <w:rFonts w:ascii="Candara" w:hAnsi="Candara"/>
        </w:rPr>
        <w:t>Data assembly</w:t>
      </w:r>
    </w:p>
    <w:p w14:paraId="42DB2EAB" w14:textId="77777777" w:rsidR="00D82289" w:rsidRPr="00E03BEA" w:rsidRDefault="00D82289" w:rsidP="00D82289">
      <w:pPr>
        <w:rPr>
          <w:rFonts w:ascii="Candara" w:hAnsi="Candara"/>
        </w:rPr>
      </w:pPr>
    </w:p>
    <w:p w14:paraId="6D9A36A0" w14:textId="31E52A40" w:rsidR="00D82289" w:rsidRPr="00E03BEA" w:rsidRDefault="00D82289" w:rsidP="00D82289">
      <w:pPr>
        <w:rPr>
          <w:rFonts w:ascii="Candara" w:hAnsi="Candara"/>
        </w:rPr>
      </w:pPr>
      <w:r w:rsidRPr="00E03BEA">
        <w:rPr>
          <w:rFonts w:ascii="Candara" w:hAnsi="Candara"/>
        </w:rPr>
        <w:t xml:space="preserve">11/8 – </w:t>
      </w:r>
      <w:r w:rsidRPr="00E03BEA">
        <w:rPr>
          <w:rFonts w:ascii="Candara" w:hAnsi="Candara"/>
        </w:rPr>
        <w:tab/>
        <w:t>WEEK 12– </w:t>
      </w:r>
      <w:r w:rsidRPr="00E03BEA">
        <w:rPr>
          <w:rFonts w:ascii="Candara" w:hAnsi="Candara"/>
        </w:rPr>
        <w:tab/>
      </w:r>
      <w:r w:rsidR="00C40D2C">
        <w:rPr>
          <w:rFonts w:ascii="Candara" w:hAnsi="Candara"/>
        </w:rPr>
        <w:t>Data Analysis</w:t>
      </w:r>
    </w:p>
    <w:p w14:paraId="502E9687" w14:textId="77777777" w:rsidR="00D82289" w:rsidRPr="00E03BEA" w:rsidRDefault="00D82289" w:rsidP="00D82289">
      <w:pPr>
        <w:rPr>
          <w:rFonts w:ascii="Candara" w:hAnsi="Candara"/>
          <w:b/>
        </w:rPr>
      </w:pP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rPr>
        <w:tab/>
      </w:r>
      <w:r w:rsidRPr="00E03BEA">
        <w:rPr>
          <w:rFonts w:ascii="Candara" w:hAnsi="Candara"/>
          <w:b/>
        </w:rPr>
        <w:t>[LECTURE EXAM]</w:t>
      </w:r>
    </w:p>
    <w:p w14:paraId="2651A35E" w14:textId="77777777" w:rsidR="00D82289" w:rsidRPr="00E03BEA" w:rsidRDefault="00D82289" w:rsidP="00D82289">
      <w:pPr>
        <w:rPr>
          <w:rFonts w:ascii="Candara" w:hAnsi="Candara"/>
        </w:rPr>
      </w:pPr>
    </w:p>
    <w:p w14:paraId="24F51D53" w14:textId="7936FD97" w:rsidR="00D82289" w:rsidRPr="00E03BEA" w:rsidRDefault="00D82289" w:rsidP="00D82289">
      <w:pPr>
        <w:rPr>
          <w:rFonts w:ascii="Candara" w:hAnsi="Candara"/>
        </w:rPr>
      </w:pPr>
      <w:r w:rsidRPr="00E03BEA">
        <w:rPr>
          <w:rFonts w:ascii="Candara" w:hAnsi="Candara"/>
        </w:rPr>
        <w:t xml:space="preserve">11/15 – </w:t>
      </w:r>
      <w:r w:rsidRPr="00E03BEA">
        <w:rPr>
          <w:rFonts w:ascii="Candara" w:hAnsi="Candara"/>
        </w:rPr>
        <w:tab/>
        <w:t>WEEK 13– </w:t>
      </w:r>
      <w:r w:rsidRPr="00E03BEA">
        <w:rPr>
          <w:rFonts w:ascii="Candara" w:hAnsi="Candara"/>
        </w:rPr>
        <w:tab/>
      </w:r>
      <w:r w:rsidR="00C40D2C">
        <w:rPr>
          <w:rFonts w:ascii="Candara" w:hAnsi="Candara"/>
        </w:rPr>
        <w:t>Results &amp; Discussion Workshop Session</w:t>
      </w:r>
    </w:p>
    <w:p w14:paraId="6A72BA43" w14:textId="77777777" w:rsidR="00D82289" w:rsidRPr="00E03BEA" w:rsidRDefault="00D82289" w:rsidP="00D82289">
      <w:pPr>
        <w:rPr>
          <w:rFonts w:ascii="Candara" w:hAnsi="Candara"/>
          <w:b/>
        </w:rPr>
      </w:pPr>
      <w:r w:rsidRPr="00E03BEA">
        <w:rPr>
          <w:rFonts w:ascii="Candara" w:hAnsi="Candara"/>
          <w:b/>
        </w:rPr>
        <w:tab/>
      </w:r>
      <w:r w:rsidRPr="00E03BEA">
        <w:rPr>
          <w:rFonts w:ascii="Candara" w:hAnsi="Candara"/>
          <w:b/>
        </w:rPr>
        <w:tab/>
      </w:r>
      <w:r w:rsidRPr="00E03BEA">
        <w:rPr>
          <w:rFonts w:ascii="Candara" w:hAnsi="Candara"/>
          <w:b/>
        </w:rPr>
        <w:tab/>
      </w:r>
      <w:r w:rsidRPr="00E03BEA">
        <w:rPr>
          <w:rFonts w:ascii="Candara" w:hAnsi="Candara"/>
          <w:b/>
        </w:rPr>
        <w:tab/>
        <w:t>PROJECT LAB REPORT DUE (IN LAB)</w:t>
      </w:r>
    </w:p>
    <w:p w14:paraId="6A7F3C62" w14:textId="77777777" w:rsidR="00D82289" w:rsidRPr="00E03BEA" w:rsidRDefault="00D82289" w:rsidP="00D82289">
      <w:pPr>
        <w:rPr>
          <w:rFonts w:ascii="Candara" w:hAnsi="Candara"/>
          <w:i/>
        </w:rPr>
      </w:pPr>
    </w:p>
    <w:p w14:paraId="2E3C67A6" w14:textId="77777777" w:rsidR="00D82289" w:rsidRPr="00C40D2C" w:rsidRDefault="00D82289" w:rsidP="00D82289">
      <w:pPr>
        <w:rPr>
          <w:rFonts w:ascii="Candara" w:hAnsi="Candara"/>
          <w:i/>
        </w:rPr>
      </w:pPr>
      <w:r w:rsidRPr="00C40D2C">
        <w:rPr>
          <w:rFonts w:ascii="Candara" w:hAnsi="Candara"/>
          <w:i/>
        </w:rPr>
        <w:t>11/22 –</w:t>
      </w:r>
      <w:r w:rsidRPr="00C40D2C">
        <w:rPr>
          <w:rFonts w:ascii="Candara" w:hAnsi="Candara"/>
          <w:i/>
        </w:rPr>
        <w:tab/>
        <w:t xml:space="preserve">WEEK 14 – </w:t>
      </w:r>
      <w:r w:rsidRPr="00C40D2C">
        <w:rPr>
          <w:rFonts w:ascii="Candara" w:hAnsi="Candara"/>
          <w:i/>
        </w:rPr>
        <w:tab/>
        <w:t>THANKSGIVING HOLIDAY</w:t>
      </w:r>
    </w:p>
    <w:p w14:paraId="5E61224B" w14:textId="77777777" w:rsidR="00D82289" w:rsidRPr="00E03BEA" w:rsidRDefault="00D82289" w:rsidP="00D82289">
      <w:pPr>
        <w:rPr>
          <w:rFonts w:ascii="Candara" w:hAnsi="Candara"/>
        </w:rPr>
      </w:pPr>
    </w:p>
    <w:p w14:paraId="4F6D9307" w14:textId="77777777" w:rsidR="00D82289" w:rsidRPr="00E03BEA" w:rsidRDefault="00D82289" w:rsidP="00D82289">
      <w:pPr>
        <w:rPr>
          <w:rFonts w:ascii="Candara" w:hAnsi="Candara"/>
        </w:rPr>
      </w:pPr>
      <w:r w:rsidRPr="00E03BEA">
        <w:rPr>
          <w:rFonts w:ascii="Candara" w:hAnsi="Candara"/>
        </w:rPr>
        <w:t>11/29 – </w:t>
      </w:r>
      <w:r w:rsidRPr="00E03BEA">
        <w:rPr>
          <w:rFonts w:ascii="Candara" w:hAnsi="Candara"/>
        </w:rPr>
        <w:tab/>
        <w:t>WEEK 15– </w:t>
      </w:r>
      <w:r w:rsidRPr="00E03BEA">
        <w:rPr>
          <w:rFonts w:ascii="Candara" w:hAnsi="Candara"/>
        </w:rPr>
        <w:tab/>
        <w:t>Grant Proposal Working Session (required)</w:t>
      </w:r>
    </w:p>
    <w:p w14:paraId="39AE5015" w14:textId="77777777" w:rsidR="00D82289" w:rsidRPr="00E03BEA" w:rsidRDefault="00D82289" w:rsidP="00D82289">
      <w:pPr>
        <w:rPr>
          <w:rFonts w:ascii="Candara" w:hAnsi="Candara"/>
          <w:b/>
        </w:rPr>
      </w:pPr>
      <w:r w:rsidRPr="00E03BEA">
        <w:rPr>
          <w:rFonts w:ascii="Candara" w:hAnsi="Candara"/>
          <w:b/>
        </w:rPr>
        <w:tab/>
      </w:r>
      <w:r w:rsidRPr="00E03BEA">
        <w:rPr>
          <w:rFonts w:ascii="Candara" w:hAnsi="Candara"/>
          <w:b/>
        </w:rPr>
        <w:tab/>
      </w:r>
      <w:r w:rsidRPr="00E03BEA">
        <w:rPr>
          <w:rFonts w:ascii="Candara" w:hAnsi="Candara"/>
          <w:b/>
        </w:rPr>
        <w:tab/>
      </w:r>
      <w:r w:rsidRPr="00E03BEA">
        <w:rPr>
          <w:rFonts w:ascii="Candara" w:hAnsi="Candara"/>
          <w:b/>
        </w:rPr>
        <w:tab/>
        <w:t>GRANT PROPOSAL DUE (BY MIDNIGHT)</w:t>
      </w:r>
    </w:p>
    <w:p w14:paraId="6F42F59D" w14:textId="77777777" w:rsidR="00D82289" w:rsidRPr="00E03BEA" w:rsidRDefault="00D82289" w:rsidP="00D82289">
      <w:pPr>
        <w:rPr>
          <w:rFonts w:ascii="Candara" w:hAnsi="Candara"/>
        </w:rPr>
      </w:pPr>
    </w:p>
    <w:p w14:paraId="76D58CE1" w14:textId="77777777" w:rsidR="00D82289" w:rsidRPr="00E03BEA" w:rsidRDefault="00D82289" w:rsidP="00D82289">
      <w:pPr>
        <w:rPr>
          <w:rFonts w:ascii="Candara" w:hAnsi="Candara"/>
        </w:rPr>
      </w:pPr>
      <w:r w:rsidRPr="00E03BEA">
        <w:rPr>
          <w:rFonts w:ascii="Candara" w:hAnsi="Candara"/>
        </w:rPr>
        <w:t xml:space="preserve">? – </w:t>
      </w:r>
      <w:r w:rsidRPr="00E03BEA">
        <w:rPr>
          <w:rFonts w:ascii="Candara" w:hAnsi="Candara"/>
        </w:rPr>
        <w:tab/>
        <w:t xml:space="preserve">WEEK 16 </w:t>
      </w:r>
      <w:r w:rsidRPr="00E03BEA">
        <w:rPr>
          <w:rFonts w:ascii="Candara" w:hAnsi="Candara"/>
        </w:rPr>
        <w:softHyphen/>
        <w:t xml:space="preserve"> </w:t>
      </w:r>
      <w:r w:rsidRPr="00E03BEA">
        <w:rPr>
          <w:rFonts w:ascii="Candara" w:hAnsi="Candara"/>
        </w:rPr>
        <w:tab/>
        <w:t>Bee Party!</w:t>
      </w:r>
    </w:p>
    <w:p w14:paraId="1CB58238" w14:textId="6C2122D1" w:rsidR="00C40D2C" w:rsidRPr="00E03BEA" w:rsidRDefault="00C40D2C" w:rsidP="00C40D2C">
      <w:pPr>
        <w:ind w:firstLine="720"/>
        <w:rPr>
          <w:rFonts w:ascii="Candara" w:hAnsi="Candara"/>
          <w:b/>
        </w:rPr>
      </w:pPr>
      <w:r>
        <w:rPr>
          <w:rFonts w:ascii="Candara" w:hAnsi="Candara"/>
          <w:b/>
        </w:rPr>
        <w:tab/>
      </w:r>
      <w:r>
        <w:rPr>
          <w:rFonts w:ascii="Candara" w:hAnsi="Candara"/>
          <w:b/>
        </w:rPr>
        <w:tab/>
      </w:r>
      <w:r>
        <w:rPr>
          <w:rFonts w:ascii="Candara" w:hAnsi="Candara"/>
          <w:b/>
        </w:rPr>
        <w:tab/>
        <w:t>LAB NOTEBOOK DUE 12/6</w:t>
      </w:r>
      <w:r w:rsidRPr="00E03BEA">
        <w:rPr>
          <w:rFonts w:ascii="Candara" w:hAnsi="Candara"/>
          <w:b/>
        </w:rPr>
        <w:t xml:space="preserve"> </w:t>
      </w:r>
      <w:r>
        <w:rPr>
          <w:rFonts w:ascii="Candara" w:hAnsi="Candara"/>
          <w:b/>
        </w:rPr>
        <w:t>(</w:t>
      </w:r>
      <w:r w:rsidRPr="00E03BEA">
        <w:rPr>
          <w:rFonts w:ascii="Candara" w:hAnsi="Candara"/>
          <w:b/>
        </w:rPr>
        <w:t>BY MIDNIGHT</w:t>
      </w:r>
      <w:r>
        <w:rPr>
          <w:rFonts w:ascii="Candara" w:hAnsi="Candara"/>
          <w:b/>
        </w:rPr>
        <w:t>)</w:t>
      </w:r>
    </w:p>
    <w:p w14:paraId="65C377B7" w14:textId="14966F9C" w:rsidR="002101A4" w:rsidRPr="00E03BEA" w:rsidRDefault="002101A4">
      <w:pPr>
        <w:rPr>
          <w:rFonts w:ascii="Candara" w:hAnsi="Candara"/>
          <w:color w:val="0000FF"/>
        </w:rPr>
      </w:pPr>
    </w:p>
    <w:sectPr w:rsidR="002101A4" w:rsidRPr="00E03BEA">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C3055" w14:textId="77777777" w:rsidR="00782FD0" w:rsidRDefault="00782FD0">
      <w:r>
        <w:separator/>
      </w:r>
    </w:p>
  </w:endnote>
  <w:endnote w:type="continuationSeparator" w:id="0">
    <w:p w14:paraId="5F8D9CCE" w14:textId="77777777" w:rsidR="00782FD0" w:rsidRDefault="0078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402AA" w14:textId="77777777" w:rsidR="0016580C" w:rsidRDefault="0016580C">
    <w:pPr>
      <w:pStyle w:val="HeaderFooter"/>
      <w:rPr>
        <w:rFonts w:ascii="Candara" w:hAnsi="Candara"/>
        <w:sz w:val="20"/>
        <w:szCs w:val="20"/>
      </w:rPr>
    </w:pPr>
  </w:p>
  <w:p w14:paraId="62773E7A" w14:textId="08885E79" w:rsidR="0016580C" w:rsidRPr="007A7618" w:rsidRDefault="0016580C">
    <w:pPr>
      <w:pStyle w:val="HeaderFooter"/>
      <w:rPr>
        <w:rFonts w:ascii="Candara" w:hAnsi="Candara"/>
        <w:sz w:val="20"/>
        <w:szCs w:val="20"/>
      </w:rPr>
    </w:pPr>
    <w:r w:rsidRPr="007A7618">
      <w:rPr>
        <w:rFonts w:ascii="Candara" w:hAnsi="Candara"/>
        <w:sz w:val="20"/>
        <w:szCs w:val="20"/>
      </w:rPr>
      <w:t>Last updated</w:t>
    </w:r>
    <w:r>
      <w:rPr>
        <w:rFonts w:ascii="Candara" w:hAnsi="Candara"/>
        <w:sz w:val="20"/>
        <w:szCs w:val="20"/>
      </w:rPr>
      <w:t xml:space="preserve"> </w:t>
    </w:r>
    <w:r>
      <w:rPr>
        <w:rFonts w:ascii="Candara" w:hAnsi="Candara"/>
        <w:sz w:val="20"/>
        <w:szCs w:val="20"/>
      </w:rPr>
      <w:fldChar w:fldCharType="begin"/>
    </w:r>
    <w:r>
      <w:rPr>
        <w:rFonts w:ascii="Candara" w:hAnsi="Candara"/>
        <w:sz w:val="20"/>
        <w:szCs w:val="20"/>
      </w:rPr>
      <w:instrText xml:space="preserve"> TIME \@ "d MMMM yyyy" </w:instrText>
    </w:r>
    <w:r>
      <w:rPr>
        <w:rFonts w:ascii="Candara" w:hAnsi="Candara"/>
        <w:sz w:val="20"/>
        <w:szCs w:val="20"/>
      </w:rPr>
      <w:fldChar w:fldCharType="separate"/>
    </w:r>
    <w:r w:rsidR="003E01DC">
      <w:rPr>
        <w:rFonts w:ascii="Candara" w:hAnsi="Candara"/>
        <w:noProof/>
        <w:sz w:val="20"/>
        <w:szCs w:val="20"/>
      </w:rPr>
      <w:t>26 November 2018</w:t>
    </w:r>
    <w:r>
      <w:rPr>
        <w:rFonts w:ascii="Candara" w:hAnsi="Candar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2A32D" w14:textId="77777777" w:rsidR="0016580C" w:rsidRDefault="0016580C" w:rsidP="007A7618">
    <w:pPr>
      <w:pStyle w:val="HeaderFooter"/>
      <w:rPr>
        <w:rFonts w:ascii="Candara" w:hAnsi="Candara"/>
        <w:sz w:val="20"/>
        <w:szCs w:val="20"/>
      </w:rPr>
    </w:pPr>
  </w:p>
  <w:p w14:paraId="24A6B553" w14:textId="2B6AFEF1" w:rsidR="0016580C" w:rsidRPr="007A7618" w:rsidRDefault="0016580C" w:rsidP="007A7618">
    <w:pPr>
      <w:pStyle w:val="HeaderFooter"/>
      <w:rPr>
        <w:rFonts w:ascii="Candara" w:hAnsi="Candara"/>
        <w:sz w:val="20"/>
        <w:szCs w:val="20"/>
      </w:rPr>
    </w:pPr>
    <w:r w:rsidRPr="007A7618">
      <w:rPr>
        <w:rFonts w:ascii="Candara" w:hAnsi="Candara"/>
        <w:sz w:val="20"/>
        <w:szCs w:val="20"/>
      </w:rPr>
      <w:t>Last updated</w:t>
    </w:r>
    <w:r>
      <w:rPr>
        <w:rFonts w:ascii="Candara" w:hAnsi="Candara"/>
        <w:sz w:val="20"/>
        <w:szCs w:val="20"/>
      </w:rPr>
      <w:t xml:space="preserve"> </w:t>
    </w:r>
    <w:r>
      <w:rPr>
        <w:rFonts w:ascii="Candara" w:hAnsi="Candara"/>
        <w:sz w:val="20"/>
        <w:szCs w:val="20"/>
      </w:rPr>
      <w:fldChar w:fldCharType="begin"/>
    </w:r>
    <w:r>
      <w:rPr>
        <w:rFonts w:ascii="Candara" w:hAnsi="Candara"/>
        <w:sz w:val="20"/>
        <w:szCs w:val="20"/>
      </w:rPr>
      <w:instrText xml:space="preserve"> TIME \@ "d MMMM yyyy" </w:instrText>
    </w:r>
    <w:r>
      <w:rPr>
        <w:rFonts w:ascii="Candara" w:hAnsi="Candara"/>
        <w:sz w:val="20"/>
        <w:szCs w:val="20"/>
      </w:rPr>
      <w:fldChar w:fldCharType="separate"/>
    </w:r>
    <w:r w:rsidR="003E01DC">
      <w:rPr>
        <w:rFonts w:ascii="Candara" w:hAnsi="Candara"/>
        <w:noProof/>
        <w:sz w:val="20"/>
        <w:szCs w:val="20"/>
      </w:rPr>
      <w:t>26 November 2018</w:t>
    </w:r>
    <w:r>
      <w:rPr>
        <w:rFonts w:ascii="Candara" w:hAnsi="Candar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64EE9" w14:textId="77777777" w:rsidR="0016580C" w:rsidRDefault="0016580C">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C2EA0" w14:textId="77777777" w:rsidR="0016580C" w:rsidRDefault="0016580C">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A7FCF" w14:textId="77777777" w:rsidR="0016580C" w:rsidRDefault="0016580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4867E" w14:textId="77777777" w:rsidR="00782FD0" w:rsidRDefault="00782FD0">
      <w:r>
        <w:separator/>
      </w:r>
    </w:p>
  </w:footnote>
  <w:footnote w:type="continuationSeparator" w:id="0">
    <w:p w14:paraId="2B7B12DD" w14:textId="77777777" w:rsidR="00782FD0" w:rsidRDefault="00782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2D426" w14:textId="77777777" w:rsidR="0016580C" w:rsidRDefault="0016580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D7846" w14:textId="77777777" w:rsidR="0016580C" w:rsidRDefault="0016580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4BF60" w14:textId="77777777" w:rsidR="0016580C" w:rsidRDefault="0016580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206"/>
    <w:multiLevelType w:val="hybridMultilevel"/>
    <w:tmpl w:val="E03A949C"/>
    <w:numStyleLink w:val="ImportedStyle2"/>
  </w:abstractNum>
  <w:abstractNum w:abstractNumId="1" w15:restartNumberingAfterBreak="0">
    <w:nsid w:val="06564F72"/>
    <w:multiLevelType w:val="multilevel"/>
    <w:tmpl w:val="FF9E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C2265"/>
    <w:multiLevelType w:val="hybridMultilevel"/>
    <w:tmpl w:val="904A0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507C1C"/>
    <w:multiLevelType w:val="hybridMultilevel"/>
    <w:tmpl w:val="D5001C2C"/>
    <w:numStyleLink w:val="ImportedStyle1"/>
  </w:abstractNum>
  <w:abstractNum w:abstractNumId="4" w15:restartNumberingAfterBreak="0">
    <w:nsid w:val="606A16A5"/>
    <w:multiLevelType w:val="hybridMultilevel"/>
    <w:tmpl w:val="D5001C2C"/>
    <w:styleLink w:val="ImportedStyle1"/>
    <w:lvl w:ilvl="0" w:tplc="268C1A8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24117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F85FFA">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E13C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9C5E4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726140">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26B11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E5CD2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010FC48">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0153423"/>
    <w:multiLevelType w:val="hybridMultilevel"/>
    <w:tmpl w:val="E03A949C"/>
    <w:styleLink w:val="ImportedStyle2"/>
    <w:lvl w:ilvl="0" w:tplc="CF28DEE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AAE3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949A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C614D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6C22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56F9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E8DC8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3E4A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960E1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CD554B6"/>
    <w:multiLevelType w:val="hybridMultilevel"/>
    <w:tmpl w:val="26166002"/>
    <w:numStyleLink w:val="ImportedStyle3"/>
  </w:abstractNum>
  <w:abstractNum w:abstractNumId="7" w15:restartNumberingAfterBreak="0">
    <w:nsid w:val="7FA52EAB"/>
    <w:multiLevelType w:val="hybridMultilevel"/>
    <w:tmpl w:val="26166002"/>
    <w:styleLink w:val="ImportedStyle3"/>
    <w:lvl w:ilvl="0" w:tplc="BB0090A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0CA14C">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5E3A20">
      <w:start w:val="1"/>
      <w:numFmt w:val="lowerRoman"/>
      <w:lvlText w:val="%3."/>
      <w:lvlJc w:val="left"/>
      <w:pPr>
        <w:tabs>
          <w:tab w:val="left" w:pos="720"/>
        </w:tabs>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47DBE">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CE250C">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765068">
      <w:start w:val="1"/>
      <w:numFmt w:val="lowerRoman"/>
      <w:lvlText w:val="%6."/>
      <w:lvlJc w:val="left"/>
      <w:pPr>
        <w:tabs>
          <w:tab w:val="left" w:pos="720"/>
        </w:tabs>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7B805D8">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BA349E">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9F2EFA4">
      <w:start w:val="1"/>
      <w:numFmt w:val="lowerRoman"/>
      <w:lvlText w:val="%9."/>
      <w:lvlJc w:val="left"/>
      <w:pPr>
        <w:tabs>
          <w:tab w:val="left" w:pos="720"/>
        </w:tabs>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mmer, Brian K">
    <w15:presenceInfo w15:providerId="None" w15:userId="Hammer, Bria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93"/>
    <w:rsid w:val="00067049"/>
    <w:rsid w:val="0008525A"/>
    <w:rsid w:val="000D3403"/>
    <w:rsid w:val="000E0B3F"/>
    <w:rsid w:val="001046F1"/>
    <w:rsid w:val="001144E3"/>
    <w:rsid w:val="001447BB"/>
    <w:rsid w:val="0016580C"/>
    <w:rsid w:val="001748AA"/>
    <w:rsid w:val="001B1793"/>
    <w:rsid w:val="001E6E19"/>
    <w:rsid w:val="002101A4"/>
    <w:rsid w:val="00214C9C"/>
    <w:rsid w:val="002A4CDA"/>
    <w:rsid w:val="0030374A"/>
    <w:rsid w:val="003E01DC"/>
    <w:rsid w:val="00437615"/>
    <w:rsid w:val="00482EFC"/>
    <w:rsid w:val="004F16ED"/>
    <w:rsid w:val="00501ABE"/>
    <w:rsid w:val="005F2FAC"/>
    <w:rsid w:val="00646C6B"/>
    <w:rsid w:val="006C7520"/>
    <w:rsid w:val="006D4D62"/>
    <w:rsid w:val="00782FD0"/>
    <w:rsid w:val="007971A3"/>
    <w:rsid w:val="007A7618"/>
    <w:rsid w:val="008667B5"/>
    <w:rsid w:val="00930D7F"/>
    <w:rsid w:val="00931343"/>
    <w:rsid w:val="00964F84"/>
    <w:rsid w:val="009E1496"/>
    <w:rsid w:val="00A51ACD"/>
    <w:rsid w:val="00A94276"/>
    <w:rsid w:val="00A95583"/>
    <w:rsid w:val="00AA05E0"/>
    <w:rsid w:val="00B25F96"/>
    <w:rsid w:val="00B263CD"/>
    <w:rsid w:val="00B346E2"/>
    <w:rsid w:val="00B80301"/>
    <w:rsid w:val="00BD3467"/>
    <w:rsid w:val="00BE08C9"/>
    <w:rsid w:val="00C05121"/>
    <w:rsid w:val="00C40D2C"/>
    <w:rsid w:val="00C645E7"/>
    <w:rsid w:val="00D2584F"/>
    <w:rsid w:val="00D315DB"/>
    <w:rsid w:val="00D82289"/>
    <w:rsid w:val="00DA23CD"/>
    <w:rsid w:val="00DF5D55"/>
    <w:rsid w:val="00E03BEA"/>
    <w:rsid w:val="00ED33F6"/>
    <w:rsid w:val="00ED53E0"/>
    <w:rsid w:val="00EF4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994EE"/>
  <w15:docId w15:val="{4368EE2B-785B-6C41-A3EA-26B0FDC0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Garamond" w:hAnsi="Garamond"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rFonts w:ascii="Candara" w:eastAsia="Candara" w:hAnsi="Candara" w:cs="Candara"/>
      <w:color w:val="0000FF"/>
      <w:u w:val="single" w:color="0000FF"/>
    </w:rPr>
  </w:style>
  <w:style w:type="numbering" w:customStyle="1" w:styleId="ImportedStyle3">
    <w:name w:val="Imported Style 3"/>
    <w:pPr>
      <w:numPr>
        <w:numId w:val="3"/>
      </w:numPr>
    </w:pPr>
  </w:style>
  <w:style w:type="numbering" w:customStyle="1" w:styleId="ImportedStyle2">
    <w:name w:val="Imported Style 2"/>
    <w:pPr>
      <w:numPr>
        <w:numId w:val="5"/>
      </w:numPr>
    </w:pPr>
  </w:style>
  <w:style w:type="paragraph" w:styleId="ListParagraph">
    <w:name w:val="List Paragraph"/>
    <w:basedOn w:val="Normal"/>
    <w:uiPriority w:val="34"/>
    <w:qFormat/>
    <w:rsid w:val="004F16ED"/>
    <w:pPr>
      <w:ind w:left="720"/>
      <w:contextualSpacing/>
    </w:pPr>
  </w:style>
  <w:style w:type="paragraph" w:styleId="Header">
    <w:name w:val="header"/>
    <w:basedOn w:val="Normal"/>
    <w:link w:val="HeaderChar"/>
    <w:uiPriority w:val="99"/>
    <w:unhideWhenUsed/>
    <w:rsid w:val="007A7618"/>
    <w:pPr>
      <w:tabs>
        <w:tab w:val="center" w:pos="4320"/>
        <w:tab w:val="right" w:pos="8640"/>
      </w:tabs>
    </w:pPr>
  </w:style>
  <w:style w:type="character" w:customStyle="1" w:styleId="HeaderChar">
    <w:name w:val="Header Char"/>
    <w:basedOn w:val="DefaultParagraphFont"/>
    <w:link w:val="Header"/>
    <w:uiPriority w:val="99"/>
    <w:rsid w:val="007A7618"/>
    <w:rPr>
      <w:rFonts w:ascii="Garamond" w:hAnsi="Garamond" w:cs="Arial Unicode MS"/>
      <w:color w:val="000000"/>
      <w:sz w:val="24"/>
      <w:szCs w:val="24"/>
      <w:u w:color="000000"/>
    </w:rPr>
  </w:style>
  <w:style w:type="paragraph" w:styleId="Footer">
    <w:name w:val="footer"/>
    <w:basedOn w:val="Normal"/>
    <w:link w:val="FooterChar"/>
    <w:uiPriority w:val="99"/>
    <w:unhideWhenUsed/>
    <w:rsid w:val="007A7618"/>
    <w:pPr>
      <w:tabs>
        <w:tab w:val="center" w:pos="4320"/>
        <w:tab w:val="right" w:pos="8640"/>
      </w:tabs>
    </w:pPr>
  </w:style>
  <w:style w:type="character" w:customStyle="1" w:styleId="FooterChar">
    <w:name w:val="Footer Char"/>
    <w:basedOn w:val="DefaultParagraphFont"/>
    <w:link w:val="Footer"/>
    <w:uiPriority w:val="99"/>
    <w:rsid w:val="007A7618"/>
    <w:rPr>
      <w:rFonts w:ascii="Garamond" w:hAnsi="Garamond" w:cs="Arial Unicode MS"/>
      <w:color w:val="000000"/>
      <w:sz w:val="24"/>
      <w:szCs w:val="24"/>
      <w:u w:color="000000"/>
    </w:rPr>
  </w:style>
  <w:style w:type="character" w:styleId="FollowedHyperlink">
    <w:name w:val="FollowedHyperlink"/>
    <w:basedOn w:val="DefaultParagraphFont"/>
    <w:uiPriority w:val="99"/>
    <w:semiHidden/>
    <w:unhideWhenUsed/>
    <w:rsid w:val="00EF4E89"/>
    <w:rPr>
      <w:color w:val="FF00FF" w:themeColor="followedHyperlink"/>
      <w:u w:val="single"/>
    </w:rPr>
  </w:style>
  <w:style w:type="character" w:customStyle="1" w:styleId="UnresolvedMention">
    <w:name w:val="Unresolved Mention"/>
    <w:basedOn w:val="DefaultParagraphFont"/>
    <w:uiPriority w:val="99"/>
    <w:semiHidden/>
    <w:unhideWhenUsed/>
    <w:rsid w:val="00A51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22110">
      <w:bodyDiv w:val="1"/>
      <w:marLeft w:val="0"/>
      <w:marRight w:val="0"/>
      <w:marTop w:val="0"/>
      <w:marBottom w:val="0"/>
      <w:divBdr>
        <w:top w:val="none" w:sz="0" w:space="0" w:color="auto"/>
        <w:left w:val="none" w:sz="0" w:space="0" w:color="auto"/>
        <w:bottom w:val="none" w:sz="0" w:space="0" w:color="auto"/>
        <w:right w:val="none" w:sz="0" w:space="0" w:color="auto"/>
      </w:divBdr>
    </w:div>
    <w:div w:id="709694774">
      <w:bodyDiv w:val="1"/>
      <w:marLeft w:val="0"/>
      <w:marRight w:val="0"/>
      <w:marTop w:val="0"/>
      <w:marBottom w:val="0"/>
      <w:divBdr>
        <w:top w:val="none" w:sz="0" w:space="0" w:color="auto"/>
        <w:left w:val="none" w:sz="0" w:space="0" w:color="auto"/>
        <w:bottom w:val="none" w:sz="0" w:space="0" w:color="auto"/>
        <w:right w:val="none" w:sz="0" w:space="0" w:color="auto"/>
      </w:divBdr>
    </w:div>
    <w:div w:id="1234119429">
      <w:bodyDiv w:val="1"/>
      <w:marLeft w:val="0"/>
      <w:marRight w:val="0"/>
      <w:marTop w:val="0"/>
      <w:marBottom w:val="0"/>
      <w:divBdr>
        <w:top w:val="none" w:sz="0" w:space="0" w:color="auto"/>
        <w:left w:val="none" w:sz="0" w:space="0" w:color="auto"/>
        <w:bottom w:val="none" w:sz="0" w:space="0" w:color="auto"/>
        <w:right w:val="none" w:sz="0" w:space="0" w:color="auto"/>
      </w:divBdr>
    </w:div>
    <w:div w:id="178515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disabilityservices.gatech.edu" TargetMode="External"/><Relationship Id="rId7" Type="http://schemas.openxmlformats.org/officeDocument/2006/relationships/hyperlink" Target="mailto:chrissy.spencer@biology.gatech.edu" TargetMode="Externa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ile:///D:\Dropbox%20(GaTech)\SoB%20curricular%20stuff\School%20of%20Biol%20Sci%20Undergrad%20Curriculum%20Committee\2018-19\BIOS%20subject%20code%20proposal\BIOS%20NCPs%20and%20syllabi\bio2355.biosci.gatech.edu"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iehoff3@gatech.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io2355.biosci.gatech.edu/" TargetMode="External"/><Relationship Id="rId23" Type="http://schemas.microsoft.com/office/2011/relationships/people" Target="people.xml"/><Relationship Id="rId10" Type="http://schemas.openxmlformats.org/officeDocument/2006/relationships/hyperlink" Target="mailto:mgranada@gatech.edu"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io2355.biosci.gatech.edu/bee-project-f18-schedule/"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 Shana C</cp:lastModifiedBy>
  <cp:revision>8</cp:revision>
  <cp:lastPrinted>2018-08-22T19:51:00Z</cp:lastPrinted>
  <dcterms:created xsi:type="dcterms:W3CDTF">2018-10-28T18:08:00Z</dcterms:created>
  <dcterms:modified xsi:type="dcterms:W3CDTF">2018-11-26T21:15:00Z</dcterms:modified>
</cp:coreProperties>
</file>